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93CB8" w14:textId="260E99E7" w:rsidR="00B74F10" w:rsidRDefault="00FC5CC6" w:rsidP="00B74F10">
      <w:pPr>
        <w:spacing w:line="360" w:lineRule="auto"/>
        <w:jc w:val="center"/>
        <w:rPr>
          <w:b/>
          <w:bCs/>
          <w:sz w:val="32"/>
          <w:szCs w:val="32"/>
        </w:rPr>
      </w:pPr>
      <w:r w:rsidRPr="00B74F10">
        <w:rPr>
          <w:b/>
          <w:bCs/>
          <w:sz w:val="32"/>
          <w:szCs w:val="32"/>
        </w:rPr>
        <w:t xml:space="preserve">“SEAMSENSE” REAL-TIME QUALITY MONITORING </w:t>
      </w:r>
      <w:r w:rsidR="00AA12A9">
        <w:rPr>
          <w:b/>
          <w:bCs/>
          <w:sz w:val="32"/>
          <w:szCs w:val="32"/>
        </w:rPr>
        <w:t>SYSTEM</w:t>
      </w:r>
      <w:r w:rsidRPr="00B74F10">
        <w:rPr>
          <w:b/>
          <w:bCs/>
          <w:sz w:val="32"/>
          <w:szCs w:val="32"/>
        </w:rPr>
        <w:t xml:space="preserve"> FOR THE APPAREL INDUSTRY</w:t>
      </w:r>
    </w:p>
    <w:p w14:paraId="54D95E95" w14:textId="77777777" w:rsidR="00B74F10" w:rsidRDefault="00B74F10" w:rsidP="00B74F10">
      <w:pPr>
        <w:spacing w:line="360" w:lineRule="auto"/>
        <w:jc w:val="center"/>
        <w:rPr>
          <w:b/>
          <w:bCs/>
          <w:sz w:val="32"/>
          <w:szCs w:val="32"/>
        </w:rPr>
      </w:pPr>
    </w:p>
    <w:p w14:paraId="7DA00157" w14:textId="77777777" w:rsidR="00E2573E" w:rsidRDefault="00E2573E" w:rsidP="00B74F10">
      <w:pPr>
        <w:spacing w:line="360" w:lineRule="auto"/>
        <w:jc w:val="center"/>
        <w:rPr>
          <w:b/>
          <w:bCs/>
          <w:sz w:val="32"/>
          <w:szCs w:val="32"/>
        </w:rPr>
      </w:pPr>
    </w:p>
    <w:p w14:paraId="52067110" w14:textId="77777777" w:rsidR="007373F6" w:rsidRDefault="007373F6" w:rsidP="00B74F10">
      <w:pPr>
        <w:spacing w:line="360" w:lineRule="auto"/>
        <w:jc w:val="center"/>
        <w:rPr>
          <w:b/>
          <w:bCs/>
          <w:sz w:val="32"/>
          <w:szCs w:val="32"/>
        </w:rPr>
      </w:pPr>
    </w:p>
    <w:p w14:paraId="73DB897B" w14:textId="77777777" w:rsidR="00783DD7" w:rsidRPr="00E2573E" w:rsidRDefault="00783DD7" w:rsidP="00783DD7">
      <w:pPr>
        <w:spacing w:line="360" w:lineRule="auto"/>
        <w:jc w:val="center"/>
        <w:rPr>
          <w:sz w:val="32"/>
          <w:szCs w:val="32"/>
        </w:rPr>
      </w:pPr>
      <w:r w:rsidRPr="00E2573E">
        <w:rPr>
          <w:sz w:val="28"/>
          <w:szCs w:val="28"/>
        </w:rPr>
        <w:t>Kasthurirathne K.K.I, Thilakarathne M.A.M.V, Weerasinghe C.C, Samaraweera G.P.M.D</w:t>
      </w:r>
    </w:p>
    <w:p w14:paraId="57B2A76B" w14:textId="0E29C79D" w:rsidR="00B74F10" w:rsidRPr="00E2573E" w:rsidRDefault="00B74F10" w:rsidP="00E2573E">
      <w:pPr>
        <w:spacing w:line="360" w:lineRule="auto"/>
        <w:jc w:val="center"/>
        <w:rPr>
          <w:sz w:val="32"/>
          <w:szCs w:val="32"/>
        </w:rPr>
      </w:pPr>
    </w:p>
    <w:p w14:paraId="7B482451" w14:textId="77777777" w:rsidR="00B74F10" w:rsidRPr="00E2573E" w:rsidRDefault="00B74F10" w:rsidP="00E2573E">
      <w:pPr>
        <w:spacing w:line="360" w:lineRule="auto"/>
        <w:rPr>
          <w:b/>
          <w:bCs/>
          <w:sz w:val="28"/>
          <w:szCs w:val="28"/>
        </w:rPr>
      </w:pPr>
    </w:p>
    <w:p w14:paraId="16689013" w14:textId="37978347" w:rsidR="0000230C" w:rsidRDefault="00E2573E" w:rsidP="0000230C">
      <w:pPr>
        <w:spacing w:line="360" w:lineRule="auto"/>
        <w:jc w:val="center"/>
        <w:rPr>
          <w:sz w:val="32"/>
          <w:szCs w:val="32"/>
        </w:rPr>
      </w:pPr>
      <w:r w:rsidRPr="00E2573E">
        <w:rPr>
          <w:sz w:val="32"/>
          <w:szCs w:val="32"/>
        </w:rPr>
        <w:t>R24-066</w:t>
      </w:r>
    </w:p>
    <w:p w14:paraId="36C62599" w14:textId="77777777" w:rsidR="00E2573E" w:rsidRDefault="00E2573E" w:rsidP="0000230C">
      <w:pPr>
        <w:spacing w:line="360" w:lineRule="auto"/>
        <w:jc w:val="center"/>
        <w:rPr>
          <w:sz w:val="32"/>
          <w:szCs w:val="32"/>
        </w:rPr>
      </w:pPr>
    </w:p>
    <w:p w14:paraId="7C9927F0" w14:textId="77777777" w:rsidR="007373F6" w:rsidRDefault="007373F6" w:rsidP="0000230C">
      <w:pPr>
        <w:spacing w:line="360" w:lineRule="auto"/>
        <w:jc w:val="center"/>
        <w:rPr>
          <w:sz w:val="32"/>
          <w:szCs w:val="32"/>
        </w:rPr>
      </w:pPr>
    </w:p>
    <w:p w14:paraId="0A931007" w14:textId="77777777" w:rsidR="007373F6" w:rsidRPr="00E2573E" w:rsidRDefault="007373F6" w:rsidP="007373F6">
      <w:pPr>
        <w:spacing w:line="360" w:lineRule="auto"/>
        <w:rPr>
          <w:sz w:val="32"/>
          <w:szCs w:val="32"/>
        </w:rPr>
      </w:pPr>
    </w:p>
    <w:p w14:paraId="091A26B1" w14:textId="261AFE87" w:rsidR="00B74F10" w:rsidRPr="001617AB" w:rsidRDefault="0000230C" w:rsidP="00B74F10">
      <w:pPr>
        <w:spacing w:line="360" w:lineRule="auto"/>
        <w:jc w:val="center"/>
        <w:rPr>
          <w:sz w:val="28"/>
          <w:szCs w:val="28"/>
        </w:rPr>
      </w:pPr>
      <w:r w:rsidRPr="001617AB">
        <w:rPr>
          <w:sz w:val="28"/>
          <w:szCs w:val="28"/>
        </w:rPr>
        <w:t>B</w:t>
      </w:r>
      <w:r w:rsidR="00712675" w:rsidRPr="001617AB">
        <w:rPr>
          <w:sz w:val="28"/>
          <w:szCs w:val="28"/>
        </w:rPr>
        <w:t>.Sc. (Hons)</w:t>
      </w:r>
      <w:r w:rsidRPr="001617AB">
        <w:rPr>
          <w:sz w:val="28"/>
          <w:szCs w:val="28"/>
        </w:rPr>
        <w:t xml:space="preserve"> </w:t>
      </w:r>
      <w:r w:rsidR="00E2573E">
        <w:rPr>
          <w:sz w:val="28"/>
          <w:szCs w:val="28"/>
        </w:rPr>
        <w:t xml:space="preserve">Degree </w:t>
      </w:r>
      <w:r w:rsidRPr="001617AB">
        <w:rPr>
          <w:sz w:val="28"/>
          <w:szCs w:val="28"/>
        </w:rPr>
        <w:t>in Information Technology Specializ</w:t>
      </w:r>
      <w:r w:rsidR="00712675" w:rsidRPr="001617AB">
        <w:rPr>
          <w:sz w:val="28"/>
          <w:szCs w:val="28"/>
        </w:rPr>
        <w:t>ing</w:t>
      </w:r>
      <w:r w:rsidRPr="001617AB">
        <w:rPr>
          <w:sz w:val="28"/>
          <w:szCs w:val="28"/>
        </w:rPr>
        <w:t xml:space="preserve"> in Data Science</w:t>
      </w:r>
    </w:p>
    <w:p w14:paraId="185B6314" w14:textId="77777777" w:rsidR="00B74F10" w:rsidRPr="001617AB" w:rsidRDefault="00B74F10" w:rsidP="00B74F10">
      <w:pPr>
        <w:spacing w:line="360" w:lineRule="auto"/>
        <w:jc w:val="center"/>
        <w:rPr>
          <w:sz w:val="32"/>
          <w:szCs w:val="32"/>
        </w:rPr>
      </w:pPr>
    </w:p>
    <w:p w14:paraId="384BF944" w14:textId="77777777" w:rsidR="00B74F10" w:rsidRPr="001617AB" w:rsidRDefault="00B74F10" w:rsidP="00B74F10">
      <w:pPr>
        <w:spacing w:line="360" w:lineRule="auto"/>
        <w:jc w:val="center"/>
        <w:rPr>
          <w:sz w:val="32"/>
          <w:szCs w:val="32"/>
        </w:rPr>
      </w:pPr>
    </w:p>
    <w:p w14:paraId="5F649190" w14:textId="77777777" w:rsidR="00BF7101" w:rsidRPr="001617AB" w:rsidRDefault="00BF7101" w:rsidP="006F656D">
      <w:pPr>
        <w:spacing w:line="360" w:lineRule="auto"/>
        <w:rPr>
          <w:sz w:val="32"/>
          <w:szCs w:val="32"/>
        </w:rPr>
      </w:pPr>
    </w:p>
    <w:p w14:paraId="73F15C5A" w14:textId="0855B440" w:rsidR="00B74F10" w:rsidRPr="001617AB" w:rsidRDefault="00B74F10" w:rsidP="00B74F10">
      <w:pPr>
        <w:spacing w:line="360" w:lineRule="auto"/>
        <w:jc w:val="center"/>
        <w:rPr>
          <w:sz w:val="28"/>
          <w:szCs w:val="28"/>
        </w:rPr>
      </w:pPr>
      <w:r w:rsidRPr="001617AB">
        <w:rPr>
          <w:sz w:val="28"/>
          <w:szCs w:val="28"/>
        </w:rPr>
        <w:t>Department of Computer Science</w:t>
      </w:r>
    </w:p>
    <w:p w14:paraId="50194AE7" w14:textId="77777777" w:rsidR="00B74F10" w:rsidRPr="00E2573E" w:rsidRDefault="00B74F10" w:rsidP="00B74F10">
      <w:pPr>
        <w:spacing w:line="360" w:lineRule="auto"/>
        <w:jc w:val="center"/>
        <w:rPr>
          <w:sz w:val="28"/>
          <w:szCs w:val="28"/>
        </w:rPr>
      </w:pPr>
    </w:p>
    <w:p w14:paraId="5DC80E9D" w14:textId="1BDBCE1A" w:rsidR="00B74F10" w:rsidRPr="001617AB" w:rsidRDefault="00B74F10" w:rsidP="00CE0A51">
      <w:pPr>
        <w:spacing w:line="276" w:lineRule="auto"/>
        <w:jc w:val="center"/>
        <w:rPr>
          <w:sz w:val="28"/>
          <w:szCs w:val="28"/>
        </w:rPr>
      </w:pPr>
      <w:r w:rsidRPr="001617AB">
        <w:rPr>
          <w:sz w:val="28"/>
          <w:szCs w:val="28"/>
        </w:rPr>
        <w:t>Sri Lanka Institute of Information Technology</w:t>
      </w:r>
    </w:p>
    <w:p w14:paraId="6684F9F5" w14:textId="6A9D2EAE" w:rsidR="00B74F10" w:rsidRPr="00E2573E" w:rsidRDefault="00B74F10" w:rsidP="00E2573E">
      <w:pPr>
        <w:spacing w:line="360" w:lineRule="auto"/>
        <w:jc w:val="center"/>
        <w:rPr>
          <w:sz w:val="28"/>
          <w:szCs w:val="28"/>
        </w:rPr>
      </w:pPr>
      <w:r w:rsidRPr="001617AB">
        <w:rPr>
          <w:sz w:val="28"/>
          <w:szCs w:val="28"/>
        </w:rPr>
        <w:t>Sri Lanka</w:t>
      </w:r>
    </w:p>
    <w:p w14:paraId="4D430DAB" w14:textId="77777777" w:rsidR="00B74F10" w:rsidRDefault="00B74F10" w:rsidP="00B74F10">
      <w:pPr>
        <w:spacing w:line="360" w:lineRule="auto"/>
        <w:jc w:val="center"/>
        <w:rPr>
          <w:sz w:val="28"/>
          <w:szCs w:val="28"/>
        </w:rPr>
      </w:pPr>
    </w:p>
    <w:p w14:paraId="52BFCFE2" w14:textId="77777777" w:rsidR="00E2573E" w:rsidRPr="00E2573E" w:rsidRDefault="00E2573E" w:rsidP="00B74F10">
      <w:pPr>
        <w:spacing w:line="360" w:lineRule="auto"/>
        <w:jc w:val="center"/>
        <w:rPr>
          <w:sz w:val="28"/>
          <w:szCs w:val="28"/>
        </w:rPr>
      </w:pPr>
    </w:p>
    <w:p w14:paraId="2D8490A4" w14:textId="01CB8DDA" w:rsidR="00FE0944" w:rsidRPr="001617AB" w:rsidRDefault="00E2573E" w:rsidP="00C16262">
      <w:pPr>
        <w:spacing w:line="360" w:lineRule="auto"/>
        <w:jc w:val="center"/>
        <w:rPr>
          <w:sz w:val="28"/>
          <w:szCs w:val="28"/>
        </w:rPr>
        <w:sectPr w:rsidR="00FE0944" w:rsidRPr="001617AB" w:rsidSect="004913D4">
          <w:headerReference w:type="default" r:id="rId11"/>
          <w:footerReference w:type="default" r:id="rId12"/>
          <w:footerReference w:type="first" r:id="rId13"/>
          <w:pgSz w:w="11906" w:h="16838" w:code="9"/>
          <w:pgMar w:top="1440" w:right="1440" w:bottom="1440" w:left="1440" w:header="720" w:footer="720" w:gutter="0"/>
          <w:pgNumType w:fmt="lowerRoman"/>
          <w:cols w:space="720"/>
          <w:docGrid w:linePitch="360"/>
        </w:sectPr>
      </w:pPr>
      <w:r>
        <w:rPr>
          <w:sz w:val="28"/>
          <w:szCs w:val="28"/>
        </w:rPr>
        <w:t>September</w:t>
      </w:r>
      <w:r w:rsidR="00B74F10" w:rsidRPr="001617AB">
        <w:rPr>
          <w:sz w:val="28"/>
          <w:szCs w:val="28"/>
        </w:rPr>
        <w:t xml:space="preserve"> 2024</w:t>
      </w:r>
    </w:p>
    <w:p w14:paraId="0981A301" w14:textId="7636F9EF" w:rsidR="00CB6B22" w:rsidRDefault="00CB6B22" w:rsidP="00CB6B22">
      <w:pPr>
        <w:spacing w:line="360" w:lineRule="auto"/>
        <w:jc w:val="center"/>
        <w:rPr>
          <w:b/>
          <w:bCs/>
          <w:sz w:val="32"/>
          <w:szCs w:val="32"/>
        </w:rPr>
      </w:pPr>
      <w:bookmarkStart w:id="0" w:name="_Toc159495320"/>
      <w:r w:rsidRPr="00B74F10">
        <w:rPr>
          <w:b/>
          <w:bCs/>
          <w:sz w:val="32"/>
          <w:szCs w:val="32"/>
        </w:rPr>
        <w:lastRenderedPageBreak/>
        <w:t xml:space="preserve">“SEAMSENSE” REAL-TIME QUALITY MONITORING </w:t>
      </w:r>
      <w:r w:rsidR="00AA12A9">
        <w:rPr>
          <w:b/>
          <w:bCs/>
          <w:sz w:val="32"/>
          <w:szCs w:val="32"/>
        </w:rPr>
        <w:t>SYSTEM</w:t>
      </w:r>
      <w:r w:rsidRPr="00B74F10">
        <w:rPr>
          <w:b/>
          <w:bCs/>
          <w:sz w:val="32"/>
          <w:szCs w:val="32"/>
        </w:rPr>
        <w:t xml:space="preserve"> FOR THE APPAREL INDUSTRY</w:t>
      </w:r>
    </w:p>
    <w:p w14:paraId="4D570214" w14:textId="77777777" w:rsidR="00CB6B22" w:rsidRDefault="00CB6B22" w:rsidP="00CB6B22">
      <w:pPr>
        <w:spacing w:line="360" w:lineRule="auto"/>
        <w:jc w:val="center"/>
        <w:rPr>
          <w:b/>
          <w:bCs/>
          <w:sz w:val="32"/>
          <w:szCs w:val="32"/>
        </w:rPr>
      </w:pPr>
    </w:p>
    <w:p w14:paraId="1DF79342" w14:textId="77777777" w:rsidR="00CB6B22" w:rsidRDefault="00CB6B22" w:rsidP="00CB6B22">
      <w:pPr>
        <w:spacing w:line="360" w:lineRule="auto"/>
        <w:jc w:val="center"/>
        <w:rPr>
          <w:b/>
          <w:bCs/>
          <w:sz w:val="32"/>
          <w:szCs w:val="32"/>
        </w:rPr>
      </w:pPr>
    </w:p>
    <w:p w14:paraId="2F073FAD" w14:textId="77777777" w:rsidR="007373F6" w:rsidRDefault="007373F6" w:rsidP="00CB6B22">
      <w:pPr>
        <w:spacing w:line="360" w:lineRule="auto"/>
        <w:jc w:val="center"/>
        <w:rPr>
          <w:b/>
          <w:bCs/>
          <w:sz w:val="32"/>
          <w:szCs w:val="32"/>
        </w:rPr>
      </w:pPr>
    </w:p>
    <w:p w14:paraId="5642853B" w14:textId="77777777" w:rsidR="00783DD7" w:rsidRPr="00E2573E" w:rsidRDefault="00783DD7" w:rsidP="00783DD7">
      <w:pPr>
        <w:spacing w:line="360" w:lineRule="auto"/>
        <w:jc w:val="center"/>
        <w:rPr>
          <w:sz w:val="32"/>
          <w:szCs w:val="32"/>
        </w:rPr>
      </w:pPr>
      <w:r w:rsidRPr="00E2573E">
        <w:rPr>
          <w:sz w:val="28"/>
          <w:szCs w:val="28"/>
        </w:rPr>
        <w:t>Kasthurirathne K.K.I, Thilakarathne M.A.M.V, Weerasinghe C.C, Samaraweera G.P.M.D</w:t>
      </w:r>
    </w:p>
    <w:p w14:paraId="4983CFDB" w14:textId="77777777" w:rsidR="00CB6B22" w:rsidRDefault="00CB6B22" w:rsidP="00CB6B22">
      <w:pPr>
        <w:spacing w:line="360" w:lineRule="auto"/>
        <w:rPr>
          <w:b/>
          <w:bCs/>
          <w:sz w:val="28"/>
          <w:szCs w:val="28"/>
        </w:rPr>
      </w:pPr>
    </w:p>
    <w:p w14:paraId="4E04A8BF" w14:textId="77777777" w:rsidR="00783DD7" w:rsidRPr="00E2573E" w:rsidRDefault="00783DD7" w:rsidP="00CB6B22">
      <w:pPr>
        <w:spacing w:line="360" w:lineRule="auto"/>
        <w:rPr>
          <w:b/>
          <w:bCs/>
          <w:sz w:val="28"/>
          <w:szCs w:val="28"/>
        </w:rPr>
      </w:pPr>
    </w:p>
    <w:p w14:paraId="39C4F37B" w14:textId="38D14BC3" w:rsidR="00CB6B22" w:rsidRDefault="00CB6B22" w:rsidP="007373F6">
      <w:pPr>
        <w:spacing w:line="360" w:lineRule="auto"/>
        <w:jc w:val="center"/>
        <w:rPr>
          <w:sz w:val="32"/>
          <w:szCs w:val="32"/>
        </w:rPr>
      </w:pPr>
      <w:r w:rsidRPr="00E2573E">
        <w:rPr>
          <w:sz w:val="32"/>
          <w:szCs w:val="32"/>
        </w:rPr>
        <w:t>R24-066</w:t>
      </w:r>
    </w:p>
    <w:p w14:paraId="4F178A87" w14:textId="49770B07" w:rsidR="007373F6" w:rsidRPr="00E2573E" w:rsidRDefault="006F656D" w:rsidP="007373F6">
      <w:pPr>
        <w:spacing w:line="360" w:lineRule="auto"/>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27B6D631" w14:textId="1C6F7E1F" w:rsidR="00CB6B22" w:rsidRPr="001617AB" w:rsidRDefault="00CB6B22" w:rsidP="00CB6B22">
      <w:pPr>
        <w:spacing w:line="360" w:lineRule="auto"/>
        <w:jc w:val="center"/>
        <w:rPr>
          <w:sz w:val="28"/>
          <w:szCs w:val="28"/>
        </w:rPr>
      </w:pPr>
      <w:r>
        <w:rPr>
          <w:sz w:val="28"/>
          <w:szCs w:val="28"/>
        </w:rPr>
        <w:t>Dissertation submitted in partial fulfillment of the requirements for the Bachelor of Science</w:t>
      </w:r>
      <w:r w:rsidRPr="001617AB">
        <w:rPr>
          <w:sz w:val="28"/>
          <w:szCs w:val="28"/>
        </w:rPr>
        <w:t xml:space="preserve"> (Hons) in Information Technology Specializing in Data Science</w:t>
      </w:r>
    </w:p>
    <w:p w14:paraId="2C43ED78" w14:textId="77777777" w:rsidR="00CB6B22" w:rsidRDefault="00CB6B22" w:rsidP="00CB6B22">
      <w:pPr>
        <w:spacing w:line="360" w:lineRule="auto"/>
        <w:jc w:val="center"/>
        <w:rPr>
          <w:sz w:val="32"/>
          <w:szCs w:val="32"/>
        </w:rPr>
      </w:pPr>
    </w:p>
    <w:p w14:paraId="44F9DC00" w14:textId="77777777" w:rsidR="00CB6B22" w:rsidRPr="001617AB" w:rsidRDefault="00CB6B22" w:rsidP="00783DD7">
      <w:pPr>
        <w:spacing w:line="360" w:lineRule="auto"/>
        <w:rPr>
          <w:sz w:val="32"/>
          <w:szCs w:val="32"/>
        </w:rPr>
      </w:pPr>
    </w:p>
    <w:p w14:paraId="1B3FF3ED" w14:textId="77777777" w:rsidR="00CB6B22" w:rsidRPr="001617AB" w:rsidRDefault="00CB6B22" w:rsidP="00CB6B22">
      <w:pPr>
        <w:spacing w:line="360" w:lineRule="auto"/>
        <w:jc w:val="center"/>
        <w:rPr>
          <w:sz w:val="28"/>
          <w:szCs w:val="28"/>
        </w:rPr>
      </w:pPr>
      <w:r w:rsidRPr="001617AB">
        <w:rPr>
          <w:sz w:val="28"/>
          <w:szCs w:val="28"/>
        </w:rPr>
        <w:t>Department of Computer Science</w:t>
      </w:r>
    </w:p>
    <w:p w14:paraId="7F7D89E2" w14:textId="77777777" w:rsidR="00CB6B22" w:rsidRPr="00E2573E" w:rsidRDefault="00CB6B22" w:rsidP="00CB6B22">
      <w:pPr>
        <w:spacing w:line="360" w:lineRule="auto"/>
        <w:jc w:val="center"/>
        <w:rPr>
          <w:sz w:val="28"/>
          <w:szCs w:val="28"/>
        </w:rPr>
      </w:pPr>
    </w:p>
    <w:p w14:paraId="0E1FAB8D" w14:textId="77777777" w:rsidR="00CB6B22" w:rsidRPr="001617AB" w:rsidRDefault="00CB6B22" w:rsidP="00CE0A51">
      <w:pPr>
        <w:spacing w:line="276" w:lineRule="auto"/>
        <w:jc w:val="center"/>
        <w:rPr>
          <w:sz w:val="28"/>
          <w:szCs w:val="28"/>
        </w:rPr>
      </w:pPr>
      <w:r w:rsidRPr="001617AB">
        <w:rPr>
          <w:sz w:val="28"/>
          <w:szCs w:val="28"/>
        </w:rPr>
        <w:t>Sri Lanka Institute of Information Technology</w:t>
      </w:r>
    </w:p>
    <w:p w14:paraId="7004EADB" w14:textId="77777777" w:rsidR="00CB6B22" w:rsidRPr="00E2573E" w:rsidRDefault="00CB6B22" w:rsidP="00CB6B22">
      <w:pPr>
        <w:spacing w:line="360" w:lineRule="auto"/>
        <w:jc w:val="center"/>
        <w:rPr>
          <w:sz w:val="28"/>
          <w:szCs w:val="28"/>
        </w:rPr>
      </w:pPr>
      <w:r w:rsidRPr="001617AB">
        <w:rPr>
          <w:sz w:val="28"/>
          <w:szCs w:val="28"/>
        </w:rPr>
        <w:t>Sri Lanka</w:t>
      </w:r>
    </w:p>
    <w:p w14:paraId="07B2BAF7" w14:textId="77777777" w:rsidR="00CB6B22" w:rsidRDefault="00CB6B22" w:rsidP="00CB6B22">
      <w:pPr>
        <w:spacing w:line="360" w:lineRule="auto"/>
        <w:jc w:val="center"/>
        <w:rPr>
          <w:sz w:val="28"/>
          <w:szCs w:val="28"/>
        </w:rPr>
      </w:pPr>
    </w:p>
    <w:p w14:paraId="6EBB3C51" w14:textId="77777777" w:rsidR="00CB6B22" w:rsidRPr="00E2573E" w:rsidRDefault="00CB6B22" w:rsidP="00CB6B22">
      <w:pPr>
        <w:spacing w:line="360" w:lineRule="auto"/>
        <w:jc w:val="center"/>
        <w:rPr>
          <w:sz w:val="28"/>
          <w:szCs w:val="28"/>
        </w:rPr>
      </w:pPr>
    </w:p>
    <w:p w14:paraId="2005DE2C" w14:textId="4F800F44" w:rsidR="00CB6B22" w:rsidRPr="001617AB" w:rsidRDefault="00CB6B22" w:rsidP="00CB6B22">
      <w:pPr>
        <w:spacing w:line="360" w:lineRule="auto"/>
        <w:jc w:val="center"/>
        <w:rPr>
          <w:sz w:val="28"/>
          <w:szCs w:val="28"/>
        </w:rPr>
        <w:sectPr w:rsidR="00CB6B22" w:rsidRPr="001617AB" w:rsidSect="00CB6B22">
          <w:headerReference w:type="default" r:id="rId14"/>
          <w:footerReference w:type="default" r:id="rId15"/>
          <w:footerReference w:type="first" r:id="rId16"/>
          <w:pgSz w:w="11906" w:h="16838" w:code="9"/>
          <w:pgMar w:top="1440" w:right="1440" w:bottom="1440" w:left="1440" w:header="720" w:footer="720" w:gutter="0"/>
          <w:pgNumType w:fmt="lowerRoman"/>
          <w:cols w:space="720"/>
          <w:docGrid w:linePitch="360"/>
        </w:sectPr>
      </w:pPr>
      <w:r>
        <w:rPr>
          <w:sz w:val="28"/>
          <w:szCs w:val="28"/>
        </w:rPr>
        <w:t>September</w:t>
      </w:r>
      <w:r w:rsidRPr="001617AB">
        <w:rPr>
          <w:sz w:val="28"/>
          <w:szCs w:val="28"/>
        </w:rPr>
        <w:t xml:space="preserve"> 202</w:t>
      </w:r>
      <w:r>
        <w:rPr>
          <w:sz w:val="28"/>
          <w:szCs w:val="28"/>
        </w:rPr>
        <w:t>4</w:t>
      </w:r>
    </w:p>
    <w:p w14:paraId="6BCFA0C9" w14:textId="2BE668D7" w:rsidR="0025708C" w:rsidRPr="0025708C" w:rsidRDefault="00FE0944" w:rsidP="00C1255E">
      <w:pPr>
        <w:pStyle w:val="Heading1"/>
        <w:spacing w:line="360" w:lineRule="auto"/>
        <w:rPr>
          <w:rFonts w:ascii="Times New Roman" w:hAnsi="Times New Roman" w:cs="Times New Roman"/>
          <w:b/>
          <w:bCs/>
          <w:color w:val="auto"/>
          <w:sz w:val="28"/>
          <w:szCs w:val="28"/>
        </w:rPr>
      </w:pPr>
      <w:bookmarkStart w:id="1" w:name="_Toc174616696"/>
      <w:bookmarkStart w:id="2" w:name="_Toc175254721"/>
      <w:bookmarkStart w:id="3" w:name="_Toc175301037"/>
      <w:bookmarkEnd w:id="0"/>
      <w:r w:rsidRPr="00FE0944">
        <w:rPr>
          <w:rFonts w:ascii="Times New Roman" w:hAnsi="Times New Roman" w:cs="Times New Roman"/>
          <w:b/>
          <w:bCs/>
          <w:color w:val="auto"/>
          <w:sz w:val="28"/>
          <w:szCs w:val="28"/>
        </w:rPr>
        <w:lastRenderedPageBreak/>
        <w:t>DECLARATION</w:t>
      </w:r>
      <w:bookmarkEnd w:id="1"/>
      <w:bookmarkEnd w:id="2"/>
      <w:bookmarkEnd w:id="3"/>
    </w:p>
    <w:p w14:paraId="7E7A5CE3" w14:textId="5C5E80BC" w:rsidR="006A2007" w:rsidRDefault="000B30E5" w:rsidP="00A0139F">
      <w:pPr>
        <w:spacing w:line="360" w:lineRule="auto"/>
        <w:jc w:val="both"/>
      </w:pPr>
      <w:r>
        <w:t>I</w:t>
      </w:r>
      <w:r w:rsidR="006A2007" w:rsidRPr="006A2007">
        <w:t xml:space="preserve"> declare that this is our own work, and this dissertation does not incorporate without acknowledgment any material previously submitted for a degree or diploma in any other University or institute of higher learning, and to the best of our knowledge and belief, it does not contain any material previously published or written by another person except where the acknowledgment is made in the text.</w:t>
      </w:r>
    </w:p>
    <w:p w14:paraId="72FDE88A" w14:textId="43523B2D" w:rsidR="00E85FEF" w:rsidRDefault="006A2007" w:rsidP="00A0139F">
      <w:pPr>
        <w:spacing w:line="360" w:lineRule="auto"/>
        <w:jc w:val="both"/>
      </w:pPr>
      <w:r w:rsidRPr="006A2007">
        <w:t xml:space="preserve">Also, </w:t>
      </w:r>
      <w:r w:rsidR="00AF71E7">
        <w:t>I</w:t>
      </w:r>
      <w:r w:rsidRPr="006A2007">
        <w:t xml:space="preserve"> hereby grant to the Sri Lanka Institute of Information Technology, the non-exclusive right to reproduce and distribute our dissertation, in whole or in part in print, electronic or other mediums. We retain the right to use this content in whole or part in future works (such as articles or books)</w:t>
      </w:r>
      <w:r w:rsidR="00E85FEF" w:rsidRPr="00E85FEF">
        <w:t>.</w:t>
      </w:r>
    </w:p>
    <w:p w14:paraId="656C4593" w14:textId="77777777" w:rsidR="006F1A79" w:rsidRDefault="006F1A79" w:rsidP="00E85FEF">
      <w:pPr>
        <w:jc w:val="both"/>
      </w:pPr>
    </w:p>
    <w:tbl>
      <w:tblPr>
        <w:tblStyle w:val="TableGrid"/>
        <w:tblW w:w="0" w:type="auto"/>
        <w:tblLook w:val="04A0" w:firstRow="1" w:lastRow="0" w:firstColumn="1" w:lastColumn="0" w:noHBand="0" w:noVBand="1"/>
      </w:tblPr>
      <w:tblGrid>
        <w:gridCol w:w="2965"/>
        <w:gridCol w:w="2431"/>
        <w:gridCol w:w="2900"/>
      </w:tblGrid>
      <w:tr w:rsidR="00783DD7" w14:paraId="2509AD81" w14:textId="77777777">
        <w:trPr>
          <w:trHeight w:val="503"/>
        </w:trPr>
        <w:tc>
          <w:tcPr>
            <w:tcW w:w="2965" w:type="dxa"/>
            <w:vAlign w:val="center"/>
          </w:tcPr>
          <w:p w14:paraId="04B6A12E" w14:textId="77777777" w:rsidR="00783DD7" w:rsidRDefault="00783DD7">
            <w:r>
              <w:t>Name</w:t>
            </w:r>
          </w:p>
        </w:tc>
        <w:tc>
          <w:tcPr>
            <w:tcW w:w="2431" w:type="dxa"/>
            <w:vAlign w:val="center"/>
          </w:tcPr>
          <w:p w14:paraId="6D521C14" w14:textId="77777777" w:rsidR="00783DD7" w:rsidRDefault="00783DD7">
            <w:r>
              <w:t>Student ID</w:t>
            </w:r>
          </w:p>
        </w:tc>
        <w:tc>
          <w:tcPr>
            <w:tcW w:w="2900" w:type="dxa"/>
            <w:vAlign w:val="center"/>
          </w:tcPr>
          <w:p w14:paraId="020C1837" w14:textId="77777777" w:rsidR="00783DD7" w:rsidRDefault="00783DD7">
            <w:r>
              <w:t>Signature</w:t>
            </w:r>
          </w:p>
        </w:tc>
      </w:tr>
      <w:tr w:rsidR="00783DD7" w14:paraId="45E42494" w14:textId="77777777">
        <w:trPr>
          <w:trHeight w:val="791"/>
        </w:trPr>
        <w:tc>
          <w:tcPr>
            <w:tcW w:w="2965" w:type="dxa"/>
            <w:vAlign w:val="center"/>
          </w:tcPr>
          <w:p w14:paraId="7F51F831" w14:textId="77777777" w:rsidR="00783DD7" w:rsidRDefault="00783DD7">
            <w:r>
              <w:t>Kasthurirathne K. K. I.</w:t>
            </w:r>
          </w:p>
        </w:tc>
        <w:tc>
          <w:tcPr>
            <w:tcW w:w="2431" w:type="dxa"/>
            <w:vAlign w:val="center"/>
          </w:tcPr>
          <w:p w14:paraId="06AB67D7" w14:textId="77777777" w:rsidR="00783DD7" w:rsidRDefault="00783DD7">
            <w:r>
              <w:t>IT21077692</w:t>
            </w:r>
          </w:p>
        </w:tc>
        <w:tc>
          <w:tcPr>
            <w:tcW w:w="2900" w:type="dxa"/>
            <w:vAlign w:val="center"/>
          </w:tcPr>
          <w:p w14:paraId="78BB5621" w14:textId="77777777" w:rsidR="00783DD7" w:rsidRDefault="00783DD7">
            <w:pPr>
              <w:jc w:val="center"/>
            </w:pPr>
            <w:r>
              <w:rPr>
                <w:noProof/>
              </w:rPr>
              <w:drawing>
                <wp:inline distT="0" distB="0" distL="0" distR="0" wp14:anchorId="57DFA670" wp14:editId="3A00EEA7">
                  <wp:extent cx="1445831" cy="353683"/>
                  <wp:effectExtent l="0" t="0" r="2540" b="8890"/>
                  <wp:docPr id="804091240"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91240" name="Picture 1" descr="A close-up of a signature&#10;&#10;Description automatically generated"/>
                          <pic:cNvPicPr/>
                        </pic:nvPicPr>
                        <pic:blipFill rotWithShape="1">
                          <a:blip r:embed="rId17" cstate="print">
                            <a:duotone>
                              <a:prstClr val="black"/>
                              <a:schemeClr val="tx2">
                                <a:tint val="45000"/>
                                <a:satMod val="400000"/>
                              </a:schemeClr>
                            </a:duotone>
                            <a:extLst>
                              <a:ext uri="{28A0092B-C50C-407E-A947-70E740481C1C}">
                                <a14:useLocalDpi xmlns:a14="http://schemas.microsoft.com/office/drawing/2010/main" val="0"/>
                              </a:ext>
                            </a:extLst>
                          </a:blip>
                          <a:srcRect t="15919" b="11474"/>
                          <a:stretch/>
                        </pic:blipFill>
                        <pic:spPr bwMode="auto">
                          <a:xfrm>
                            <a:off x="0" y="0"/>
                            <a:ext cx="1485506" cy="363388"/>
                          </a:xfrm>
                          <a:prstGeom prst="rect">
                            <a:avLst/>
                          </a:prstGeom>
                          <a:ln>
                            <a:noFill/>
                          </a:ln>
                          <a:extLst>
                            <a:ext uri="{53640926-AAD7-44D8-BBD7-CCE9431645EC}">
                              <a14:shadowObscured xmlns:a14="http://schemas.microsoft.com/office/drawing/2010/main"/>
                            </a:ext>
                          </a:extLst>
                        </pic:spPr>
                      </pic:pic>
                    </a:graphicData>
                  </a:graphic>
                </wp:inline>
              </w:drawing>
            </w:r>
          </w:p>
        </w:tc>
      </w:tr>
      <w:tr w:rsidR="00783DD7" w14:paraId="3240F782" w14:textId="77777777">
        <w:trPr>
          <w:trHeight w:val="791"/>
        </w:trPr>
        <w:tc>
          <w:tcPr>
            <w:tcW w:w="2965" w:type="dxa"/>
            <w:vAlign w:val="center"/>
          </w:tcPr>
          <w:p w14:paraId="5C5C0D84" w14:textId="77777777" w:rsidR="00783DD7" w:rsidRDefault="00783DD7">
            <w:r>
              <w:t>Thilakarathne M. A. M. V.</w:t>
            </w:r>
          </w:p>
        </w:tc>
        <w:tc>
          <w:tcPr>
            <w:tcW w:w="2431" w:type="dxa"/>
            <w:vAlign w:val="center"/>
          </w:tcPr>
          <w:p w14:paraId="527F734B" w14:textId="77777777" w:rsidR="00783DD7" w:rsidRDefault="00783DD7">
            <w:r>
              <w:t>IT21044922</w:t>
            </w:r>
          </w:p>
        </w:tc>
        <w:tc>
          <w:tcPr>
            <w:tcW w:w="2900" w:type="dxa"/>
            <w:vAlign w:val="center"/>
          </w:tcPr>
          <w:p w14:paraId="7E76E520" w14:textId="77777777" w:rsidR="00783DD7" w:rsidRDefault="00783DD7">
            <w:pPr>
              <w:jc w:val="center"/>
              <w:rPr>
                <w:noProof/>
              </w:rPr>
            </w:pPr>
            <w:r>
              <w:rPr>
                <w:noProof/>
              </w:rPr>
              <w:drawing>
                <wp:anchor distT="0" distB="0" distL="114300" distR="114300" simplePos="0" relativeHeight="251658240" behindDoc="1" locked="0" layoutInCell="1" allowOverlap="1" wp14:anchorId="50D05FF2" wp14:editId="3A84DDF7">
                  <wp:simplePos x="0" y="0"/>
                  <wp:positionH relativeFrom="column">
                    <wp:posOffset>90805</wp:posOffset>
                  </wp:positionH>
                  <wp:positionV relativeFrom="paragraph">
                    <wp:posOffset>6350</wp:posOffset>
                  </wp:positionV>
                  <wp:extent cx="1525905" cy="419100"/>
                  <wp:effectExtent l="0" t="0" r="0" b="0"/>
                  <wp:wrapNone/>
                  <wp:docPr id="29040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06512" name="Picture 290406512"/>
                          <pic:cNvPicPr/>
                        </pic:nvPicPr>
                        <pic:blipFill rotWithShape="1">
                          <a:blip r:embed="rId18" cstate="print">
                            <a:extLst>
                              <a:ext uri="{BEBA8EAE-BF5A-486C-A8C5-ECC9F3942E4B}">
                                <a14:imgProps xmlns:a14="http://schemas.microsoft.com/office/drawing/2010/main">
                                  <a14:imgLayer r:embed="rId19">
                                    <a14:imgEffect>
                                      <a14:colorTemperature colorTemp="5900"/>
                                    </a14:imgEffect>
                                    <a14:imgEffect>
                                      <a14:saturation sat="66000"/>
                                    </a14:imgEffect>
                                  </a14:imgLayer>
                                </a14:imgProps>
                              </a:ext>
                              <a:ext uri="{28A0092B-C50C-407E-A947-70E740481C1C}">
                                <a14:useLocalDpi xmlns:a14="http://schemas.microsoft.com/office/drawing/2010/main" val="0"/>
                              </a:ext>
                            </a:extLst>
                          </a:blip>
                          <a:srcRect t="25242" b="17476"/>
                          <a:stretch/>
                        </pic:blipFill>
                        <pic:spPr bwMode="auto">
                          <a:xfrm>
                            <a:off x="0" y="0"/>
                            <a:ext cx="1525905" cy="41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83DD7" w14:paraId="5B00540A" w14:textId="77777777">
        <w:trPr>
          <w:trHeight w:val="791"/>
        </w:trPr>
        <w:tc>
          <w:tcPr>
            <w:tcW w:w="2965" w:type="dxa"/>
            <w:vAlign w:val="center"/>
          </w:tcPr>
          <w:p w14:paraId="01640BE0" w14:textId="77777777" w:rsidR="00783DD7" w:rsidRDefault="00783DD7">
            <w:proofErr w:type="spellStart"/>
            <w:r>
              <w:t>Weeransinghe</w:t>
            </w:r>
            <w:proofErr w:type="spellEnd"/>
            <w:r>
              <w:t xml:space="preserve"> C. C.</w:t>
            </w:r>
          </w:p>
        </w:tc>
        <w:tc>
          <w:tcPr>
            <w:tcW w:w="2431" w:type="dxa"/>
            <w:vAlign w:val="center"/>
          </w:tcPr>
          <w:p w14:paraId="76283516" w14:textId="77777777" w:rsidR="00783DD7" w:rsidRDefault="00783DD7">
            <w:r>
              <w:t>IT20229016</w:t>
            </w:r>
          </w:p>
        </w:tc>
        <w:tc>
          <w:tcPr>
            <w:tcW w:w="2900" w:type="dxa"/>
            <w:vAlign w:val="center"/>
          </w:tcPr>
          <w:p w14:paraId="7F898D58" w14:textId="54882B48" w:rsidR="00783DD7" w:rsidRDefault="60F3098B">
            <w:pPr>
              <w:jc w:val="center"/>
              <w:rPr>
                <w:noProof/>
              </w:rPr>
            </w:pPr>
            <w:r>
              <w:rPr>
                <w:noProof/>
              </w:rPr>
              <w:drawing>
                <wp:inline distT="0" distB="0" distL="0" distR="0" wp14:anchorId="4593DA77" wp14:editId="49AB7BFC">
                  <wp:extent cx="776233" cy="391221"/>
                  <wp:effectExtent l="0" t="0" r="5080" b="8890"/>
                  <wp:docPr id="50381247" name="Picture 5038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780716" cy="393480"/>
                          </a:xfrm>
                          <a:prstGeom prst="rect">
                            <a:avLst/>
                          </a:prstGeom>
                        </pic:spPr>
                      </pic:pic>
                    </a:graphicData>
                  </a:graphic>
                </wp:inline>
              </w:drawing>
            </w:r>
          </w:p>
        </w:tc>
      </w:tr>
      <w:tr w:rsidR="00783DD7" w14:paraId="2799F1D8" w14:textId="77777777">
        <w:trPr>
          <w:trHeight w:val="791"/>
        </w:trPr>
        <w:tc>
          <w:tcPr>
            <w:tcW w:w="2965" w:type="dxa"/>
            <w:vAlign w:val="center"/>
          </w:tcPr>
          <w:p w14:paraId="36A4F334" w14:textId="77777777" w:rsidR="00783DD7" w:rsidRDefault="00783DD7">
            <w:r>
              <w:t>Samaraweera G. P. M. D.</w:t>
            </w:r>
          </w:p>
        </w:tc>
        <w:tc>
          <w:tcPr>
            <w:tcW w:w="2431" w:type="dxa"/>
            <w:vAlign w:val="center"/>
          </w:tcPr>
          <w:p w14:paraId="7112D71F" w14:textId="77777777" w:rsidR="00783DD7" w:rsidRDefault="00783DD7">
            <w:r>
              <w:t>IT21016066</w:t>
            </w:r>
          </w:p>
        </w:tc>
        <w:tc>
          <w:tcPr>
            <w:tcW w:w="2900" w:type="dxa"/>
            <w:vAlign w:val="center"/>
          </w:tcPr>
          <w:p w14:paraId="7AD3BA2B" w14:textId="77777777" w:rsidR="00783DD7" w:rsidRDefault="00783DD7">
            <w:pPr>
              <w:jc w:val="center"/>
              <w:rPr>
                <w:noProof/>
              </w:rPr>
            </w:pPr>
            <w:r>
              <w:rPr>
                <w:noProof/>
              </w:rPr>
              <w:drawing>
                <wp:inline distT="0" distB="0" distL="0" distR="0" wp14:anchorId="74EC912A" wp14:editId="47C36163">
                  <wp:extent cx="1332854" cy="325465"/>
                  <wp:effectExtent l="0" t="0" r="1270" b="5080"/>
                  <wp:docPr id="1847032160" name="Picture 1847032160"/>
                  <wp:cNvGraphicFramePr/>
                  <a:graphic xmlns:a="http://schemas.openxmlformats.org/drawingml/2006/main">
                    <a:graphicData uri="http://schemas.openxmlformats.org/drawingml/2006/picture">
                      <pic:pic xmlns:pic="http://schemas.openxmlformats.org/drawingml/2006/picture">
                        <pic:nvPicPr>
                          <pic:cNvPr id="2125" name="Picture 2125"/>
                          <pic:cNvPicPr/>
                        </pic:nvPicPr>
                        <pic:blipFill>
                          <a:blip r:embed="rId21"/>
                          <a:stretch>
                            <a:fillRect/>
                          </a:stretch>
                        </pic:blipFill>
                        <pic:spPr>
                          <a:xfrm>
                            <a:off x="0" y="0"/>
                            <a:ext cx="1346243" cy="328734"/>
                          </a:xfrm>
                          <a:prstGeom prst="rect">
                            <a:avLst/>
                          </a:prstGeom>
                        </pic:spPr>
                      </pic:pic>
                    </a:graphicData>
                  </a:graphic>
                </wp:inline>
              </w:drawing>
            </w:r>
          </w:p>
        </w:tc>
      </w:tr>
    </w:tbl>
    <w:p w14:paraId="170438BC" w14:textId="77777777" w:rsidR="009344EF" w:rsidRDefault="009344EF" w:rsidP="00E85FEF">
      <w:pPr>
        <w:jc w:val="both"/>
      </w:pPr>
    </w:p>
    <w:p w14:paraId="667C5592" w14:textId="7C6FB353" w:rsidR="00FD0973" w:rsidRDefault="00CB3E66" w:rsidP="00B3056E">
      <w:pPr>
        <w:ind w:left="6480"/>
        <w:jc w:val="both"/>
      </w:pPr>
      <w:r>
        <w:t xml:space="preserve">Date </w:t>
      </w:r>
      <w:r w:rsidR="009344EF">
        <w:t>–</w:t>
      </w:r>
      <w:r>
        <w:t xml:space="preserve"> </w:t>
      </w:r>
      <w:r w:rsidR="009344EF">
        <w:t>08/</w:t>
      </w:r>
      <w:r w:rsidR="00F619DB">
        <w:t>23</w:t>
      </w:r>
      <w:r w:rsidR="009344EF">
        <w:t>/2024</w:t>
      </w:r>
    </w:p>
    <w:p w14:paraId="37E6000F" w14:textId="12C701AF" w:rsidR="00FD0973" w:rsidRDefault="00FD0973" w:rsidP="00A0139F">
      <w:pPr>
        <w:spacing w:line="360" w:lineRule="auto"/>
        <w:jc w:val="both"/>
      </w:pPr>
      <w:r>
        <w:t>The above candidates are carrying out research for the undergraduate Dissertation under my supervision.</w:t>
      </w:r>
    </w:p>
    <w:tbl>
      <w:tblPr>
        <w:tblStyle w:val="TableGrid"/>
        <w:tblW w:w="0" w:type="auto"/>
        <w:tblLook w:val="04A0" w:firstRow="1" w:lastRow="0" w:firstColumn="1" w:lastColumn="0" w:noHBand="0" w:noVBand="1"/>
      </w:tblPr>
      <w:tblGrid>
        <w:gridCol w:w="4022"/>
        <w:gridCol w:w="4274"/>
      </w:tblGrid>
      <w:tr w:rsidR="005A02B6" w14:paraId="3B026439" w14:textId="77777777" w:rsidTr="00C54CEC">
        <w:trPr>
          <w:trHeight w:val="476"/>
        </w:trPr>
        <w:tc>
          <w:tcPr>
            <w:tcW w:w="4022" w:type="dxa"/>
            <w:vAlign w:val="center"/>
          </w:tcPr>
          <w:p w14:paraId="370F9621" w14:textId="773E5043" w:rsidR="00FD0973" w:rsidRDefault="00FD0973" w:rsidP="002C618C">
            <w:r>
              <w:t>Name</w:t>
            </w:r>
          </w:p>
        </w:tc>
        <w:tc>
          <w:tcPr>
            <w:tcW w:w="4274" w:type="dxa"/>
            <w:vAlign w:val="center"/>
          </w:tcPr>
          <w:p w14:paraId="6BFF44E1" w14:textId="04581159" w:rsidR="00FD0973" w:rsidRDefault="00FD0973" w:rsidP="002C618C">
            <w:r>
              <w:t>Signature</w:t>
            </w:r>
          </w:p>
        </w:tc>
      </w:tr>
      <w:tr w:rsidR="005A02B6" w14:paraId="517C5A6C" w14:textId="77777777" w:rsidTr="00C54CEC">
        <w:trPr>
          <w:trHeight w:val="1538"/>
        </w:trPr>
        <w:tc>
          <w:tcPr>
            <w:tcW w:w="4022" w:type="dxa"/>
            <w:vAlign w:val="center"/>
          </w:tcPr>
          <w:p w14:paraId="1D489842" w14:textId="275ACE75" w:rsidR="00FD0973" w:rsidRDefault="00FD0973" w:rsidP="002C618C">
            <w:r>
              <w:t xml:space="preserve">Mr. Samadhi Chathuranga </w:t>
            </w:r>
            <w:r w:rsidR="00BC6FB7">
              <w:t>Rathnayaka</w:t>
            </w:r>
          </w:p>
          <w:p w14:paraId="65CBBB8B" w14:textId="6F5F1E4C" w:rsidR="00FD0973" w:rsidRDefault="00FD0973" w:rsidP="002C618C">
            <w:r>
              <w:t>(Supervisor)</w:t>
            </w:r>
          </w:p>
        </w:tc>
        <w:tc>
          <w:tcPr>
            <w:tcW w:w="4274" w:type="dxa"/>
            <w:vAlign w:val="center"/>
          </w:tcPr>
          <w:p w14:paraId="53E69F5B" w14:textId="4924B324" w:rsidR="00FD0973" w:rsidRDefault="00FD0973" w:rsidP="0008780B"/>
        </w:tc>
      </w:tr>
    </w:tbl>
    <w:p w14:paraId="6A315911" w14:textId="1A84D4B4" w:rsidR="00454BA4" w:rsidRPr="009344EF" w:rsidRDefault="009344EF" w:rsidP="00B3056E">
      <w:pPr>
        <w:spacing w:before="240"/>
        <w:ind w:left="6480"/>
        <w:jc w:val="both"/>
        <w:sectPr w:rsidR="00454BA4" w:rsidRPr="009344EF" w:rsidSect="004913D4">
          <w:headerReference w:type="default" r:id="rId22"/>
          <w:footerReference w:type="default" r:id="rId23"/>
          <w:pgSz w:w="11906" w:h="16838" w:code="9"/>
          <w:pgMar w:top="1440" w:right="1440" w:bottom="2160" w:left="2160" w:header="720" w:footer="720" w:gutter="0"/>
          <w:pgNumType w:fmt="lowerRoman" w:start="3"/>
          <w:cols w:space="720"/>
          <w:docGrid w:linePitch="360"/>
        </w:sectPr>
      </w:pPr>
      <w:r w:rsidRPr="009344EF">
        <w:t>Date – 08/</w:t>
      </w:r>
      <w:r w:rsidR="00F619DB">
        <w:t>23</w:t>
      </w:r>
      <w:r w:rsidRPr="009344EF">
        <w:t>/2024</w:t>
      </w:r>
    </w:p>
    <w:p w14:paraId="73DAC4F8" w14:textId="385C5874" w:rsidR="006948E6" w:rsidRPr="00454BA4" w:rsidRDefault="00454BA4" w:rsidP="00C1255E">
      <w:pPr>
        <w:pStyle w:val="Heading1"/>
        <w:spacing w:line="360" w:lineRule="auto"/>
        <w:rPr>
          <w:rFonts w:ascii="Times New Roman" w:hAnsi="Times New Roman" w:cs="Times New Roman"/>
          <w:b/>
          <w:bCs/>
          <w:color w:val="auto"/>
          <w:sz w:val="28"/>
          <w:szCs w:val="28"/>
        </w:rPr>
      </w:pPr>
      <w:bookmarkStart w:id="4" w:name="_Toc174616697"/>
      <w:bookmarkStart w:id="5" w:name="_Toc175254722"/>
      <w:bookmarkStart w:id="6" w:name="_Toc175301038"/>
      <w:r w:rsidRPr="00454BA4">
        <w:rPr>
          <w:rFonts w:ascii="Times New Roman" w:hAnsi="Times New Roman" w:cs="Times New Roman"/>
          <w:b/>
          <w:bCs/>
          <w:color w:val="auto"/>
          <w:sz w:val="28"/>
          <w:szCs w:val="28"/>
        </w:rPr>
        <w:lastRenderedPageBreak/>
        <w:t>ACKNOWLEDGEMENT</w:t>
      </w:r>
      <w:bookmarkEnd w:id="4"/>
      <w:bookmarkEnd w:id="5"/>
      <w:bookmarkEnd w:id="6"/>
    </w:p>
    <w:p w14:paraId="6AFF296A" w14:textId="626E43C6" w:rsidR="00A0139F" w:rsidRDefault="00A0139F" w:rsidP="00A0139F">
      <w:pPr>
        <w:spacing w:line="360" w:lineRule="auto"/>
        <w:jc w:val="both"/>
      </w:pPr>
      <w:r>
        <w:t>We would like to express our deepest gratitude to our supervisor, Mr. Samadhi Rathnayake, for his exceptional guidance, encouragement, and constructive criticism throughout the course of this research project. His expertise and insights have been instrumental in shaping our work, and his constant support has motivated us to overcome the challenges we face.</w:t>
      </w:r>
    </w:p>
    <w:p w14:paraId="3498734A" w14:textId="14B382C8" w:rsidR="00A0139F" w:rsidRDefault="00A0139F" w:rsidP="00A0139F">
      <w:pPr>
        <w:spacing w:line="360" w:lineRule="auto"/>
        <w:jc w:val="both"/>
      </w:pPr>
      <w:r>
        <w:t>Our sincere thanks also go to the faculty and staff of the Faculty of Computing at the Sri Lanka Institute of Information Technology, whose continuous assistance and resources have greatly contributed to the progress of our research. We are particularly grateful to MAS Linea Aqua, especially Mr. Gayan Ranaweera, our external supervisor, for offering us the invaluable opportunity to apply our research in a real-world setting. His practical advice and access to industry resources have been crucial in refining our project.</w:t>
      </w:r>
    </w:p>
    <w:p w14:paraId="2A12DB02" w14:textId="578B9BC6" w:rsidR="00454BA4" w:rsidRPr="00454BA4" w:rsidRDefault="00A0139F" w:rsidP="00A0139F">
      <w:pPr>
        <w:spacing w:line="360" w:lineRule="auto"/>
        <w:jc w:val="both"/>
        <w:sectPr w:rsidR="00454BA4" w:rsidRPr="00454BA4" w:rsidSect="00B9241B">
          <w:headerReference w:type="default" r:id="rId24"/>
          <w:pgSz w:w="11906" w:h="16838" w:code="9"/>
          <w:pgMar w:top="1440" w:right="1440" w:bottom="2160" w:left="2160" w:header="720" w:footer="720" w:gutter="0"/>
          <w:pgNumType w:fmt="lowerRoman" w:start="4"/>
          <w:cols w:space="720"/>
          <w:docGrid w:linePitch="360"/>
        </w:sectPr>
      </w:pPr>
      <w:r>
        <w:t>We would also like to acknowledge our team members for their collaboration and dedication, which made this project a success. Finally, we extend our heartfelt appreciation to our families and friends for their unwavering support, patience, and understanding during this demanding period. Their encouragement has been a source of strength and inspiration throughout this journey.</w:t>
      </w:r>
    </w:p>
    <w:p w14:paraId="434EB6B9" w14:textId="77777777" w:rsidR="00C9583D" w:rsidRDefault="00FE0944" w:rsidP="00FE0944">
      <w:pPr>
        <w:pStyle w:val="Heading1"/>
        <w:rPr>
          <w:rFonts w:ascii="Times New Roman" w:hAnsi="Times New Roman" w:cs="Times New Roman"/>
          <w:b/>
          <w:bCs/>
          <w:color w:val="auto"/>
          <w:sz w:val="28"/>
          <w:szCs w:val="28"/>
        </w:rPr>
      </w:pPr>
      <w:bookmarkStart w:id="7" w:name="_Toc174616698"/>
      <w:bookmarkStart w:id="8" w:name="_Toc175254723"/>
      <w:bookmarkStart w:id="9" w:name="_Toc175301039"/>
      <w:r w:rsidRPr="00FE0944">
        <w:rPr>
          <w:rFonts w:ascii="Times New Roman" w:hAnsi="Times New Roman" w:cs="Times New Roman"/>
          <w:b/>
          <w:bCs/>
          <w:color w:val="auto"/>
          <w:sz w:val="28"/>
          <w:szCs w:val="28"/>
        </w:rPr>
        <w:lastRenderedPageBreak/>
        <w:t>ABSTRACT</w:t>
      </w:r>
      <w:bookmarkEnd w:id="7"/>
      <w:bookmarkEnd w:id="8"/>
      <w:bookmarkEnd w:id="9"/>
    </w:p>
    <w:p w14:paraId="67FADD7E" w14:textId="48EA2A78" w:rsidR="002A6B09" w:rsidRDefault="002A6B09" w:rsidP="00F03E64">
      <w:pPr>
        <w:jc w:val="both"/>
      </w:pPr>
      <w:r>
        <w:t>Real-Time Seam Defect Detection and Quality Monitoring System for the Apparel Industry Using Advanced Machine Learning Techniques</w:t>
      </w:r>
    </w:p>
    <w:p w14:paraId="230D81ED" w14:textId="77777777" w:rsidR="002A6B09" w:rsidRDefault="002A6B09" w:rsidP="00F03E64">
      <w:pPr>
        <w:jc w:val="both"/>
        <w:rPr>
          <w:sz w:val="22"/>
          <w:szCs w:val="22"/>
        </w:rPr>
      </w:pPr>
    </w:p>
    <w:p w14:paraId="2538DAA9" w14:textId="65577A47" w:rsidR="00F03E64" w:rsidRPr="00F03E64" w:rsidRDefault="00F03E64" w:rsidP="00F03E64">
      <w:pPr>
        <w:jc w:val="both"/>
        <w:rPr>
          <w:sz w:val="22"/>
          <w:szCs w:val="22"/>
        </w:rPr>
      </w:pPr>
      <w:r w:rsidRPr="00F03E64">
        <w:rPr>
          <w:sz w:val="22"/>
          <w:szCs w:val="22"/>
        </w:rPr>
        <w:t>The SeamSense project represents a groundbreaking advancement in quality control within the apparel industry by introducing a real-time seam defect detection system. By harnessing the power of advanced machine learning algorithms, including Convolutional Neural Networks (CNN) and You Only Look Once (YOLO) models, SeamSense significantly enhances the accuracy and speed of defect detection on flat seam machines. This system addresses the inherent limitations of traditional manual inspection methods, which are often labor-intensive and susceptible to human error.</w:t>
      </w:r>
    </w:p>
    <w:p w14:paraId="75A2B2BE" w14:textId="6ECF3A2E" w:rsidR="00F03E64" w:rsidRPr="00F03E64" w:rsidRDefault="00F03E64" w:rsidP="00F03E64">
      <w:pPr>
        <w:jc w:val="both"/>
        <w:rPr>
          <w:sz w:val="22"/>
          <w:szCs w:val="22"/>
        </w:rPr>
      </w:pPr>
      <w:r w:rsidRPr="00F03E64">
        <w:rPr>
          <w:sz w:val="22"/>
          <w:szCs w:val="22"/>
        </w:rPr>
        <w:t>SeamSense is built on several key components. The system features optimized camera installations with adaptive frame extraction, ensuring the capture of high-quality images by strategically positioning cameras and focusing on relevant areas. Additionally, fog computing is employed for real-time image augmentation and content filtering, enabling efficient data processing close to the source, thereby minimizing latency and enhancing real-time processing capabilities. The system relies on advanced YOLO-based machine learning models, which are crucial for precise seam defect detection, offering superior accuracy and speed in identifying defects. Furthermore, a fusion model for comprehensive defect analysis combines real-time data with historical trends to provide a holistic view of defect patterns, enabling proactive quality management.</w:t>
      </w:r>
    </w:p>
    <w:p w14:paraId="48B37FF0" w14:textId="77777777" w:rsidR="00F03E64" w:rsidRDefault="00F03E64" w:rsidP="00F03E64">
      <w:pPr>
        <w:jc w:val="both"/>
        <w:rPr>
          <w:sz w:val="22"/>
          <w:szCs w:val="22"/>
        </w:rPr>
      </w:pPr>
      <w:r w:rsidRPr="00F03E64">
        <w:rPr>
          <w:sz w:val="22"/>
          <w:szCs w:val="22"/>
        </w:rPr>
        <w:t>Implemented at MAS Linea Aqua, SeamSense shows significant promise in revolutionizing quality control processes by reducing rework costs, improving production efficiency, and maintaining high product standards.</w:t>
      </w:r>
    </w:p>
    <w:p w14:paraId="3FFD3D10" w14:textId="77777777" w:rsidR="00DC3D3D" w:rsidRDefault="00DC3D3D" w:rsidP="00F03E64">
      <w:pPr>
        <w:jc w:val="both"/>
        <w:rPr>
          <w:sz w:val="22"/>
          <w:szCs w:val="22"/>
        </w:rPr>
      </w:pPr>
    </w:p>
    <w:p w14:paraId="517BC8A1" w14:textId="00E1F2DB" w:rsidR="00C9583D" w:rsidRPr="00DC3D3D" w:rsidRDefault="00DC3D3D" w:rsidP="00F03E64">
      <w:pPr>
        <w:jc w:val="both"/>
        <w:rPr>
          <w:rFonts w:eastAsiaTheme="majorEastAsia"/>
          <w:b/>
          <w:sz w:val="28"/>
          <w:szCs w:val="28"/>
        </w:rPr>
      </w:pPr>
      <w:r w:rsidRPr="004F0483">
        <w:rPr>
          <w:b/>
          <w:bCs/>
          <w:sz w:val="22"/>
          <w:szCs w:val="22"/>
        </w:rPr>
        <w:t>Key Words - Real-time quality monitoring, Seam defect detection, Machine learning, YOLO models, Fog computing, Adaptive frame extraction, Apparel industry, Fusion model analysis</w:t>
      </w:r>
      <w:r w:rsidR="00C9583D" w:rsidRPr="004F0483">
        <w:rPr>
          <w:b/>
          <w:bCs/>
          <w:sz w:val="22"/>
          <w:szCs w:val="22"/>
        </w:rPr>
        <w:br w:type="page"/>
      </w:r>
    </w:p>
    <w:p w14:paraId="181E6591" w14:textId="77777777" w:rsidR="000B4FC4" w:rsidRDefault="000B4FC4" w:rsidP="00FE0944">
      <w:pPr>
        <w:pStyle w:val="Heading1"/>
        <w:rPr>
          <w:rFonts w:ascii="Times New Roman" w:hAnsi="Times New Roman" w:cs="Times New Roman"/>
          <w:b/>
          <w:bCs/>
          <w:color w:val="auto"/>
          <w:sz w:val="28"/>
          <w:szCs w:val="28"/>
        </w:rPr>
      </w:pPr>
    </w:p>
    <w:sdt>
      <w:sdtPr>
        <w:id w:val="-826212796"/>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3EBE3995" w14:textId="57F350F7" w:rsidR="00435B60" w:rsidRPr="002158AE" w:rsidRDefault="006C772D">
          <w:pPr>
            <w:pStyle w:val="TOCHeading"/>
            <w:rPr>
              <w:rFonts w:ascii="Times New Roman" w:hAnsi="Times New Roman" w:cs="Times New Roman"/>
              <w:b/>
              <w:bCs/>
              <w:color w:val="000000" w:themeColor="text1"/>
            </w:rPr>
          </w:pPr>
          <w:ins w:id="10" w:author="Microsoft Word" w:date="2024-08-22T21:54:00Z" w16du:dateUtc="2024-08-23T04:54:00Z">
            <w:r w:rsidRPr="009F46DC">
              <w:rPr>
                <w:rFonts w:ascii="Times New Roman" w:hAnsi="Times New Roman" w:cs="Times New Roman"/>
                <w:b/>
                <w:bCs/>
                <w:color w:val="auto"/>
              </w:rPr>
              <w:t>TABLE OF CONTENTS</w:t>
            </w:r>
          </w:ins>
        </w:p>
        <w:p w14:paraId="041485A8" w14:textId="2CC02A16" w:rsidR="006C772D" w:rsidRDefault="0061770E">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5301077" w:history="1">
            <w:r w:rsidR="006C772D" w:rsidRPr="007B3699">
              <w:rPr>
                <w:rStyle w:val="Hyperlink"/>
                <w:b/>
                <w:bCs/>
                <w:noProof/>
              </w:rPr>
              <w:t>DECLARATION</w:t>
            </w:r>
            <w:r w:rsidR="006C772D">
              <w:rPr>
                <w:noProof/>
                <w:webHidden/>
              </w:rPr>
              <w:tab/>
            </w:r>
            <w:r w:rsidR="006C772D">
              <w:rPr>
                <w:noProof/>
                <w:webHidden/>
              </w:rPr>
              <w:fldChar w:fldCharType="begin"/>
            </w:r>
            <w:r w:rsidR="006C772D">
              <w:rPr>
                <w:noProof/>
                <w:webHidden/>
              </w:rPr>
              <w:instrText xml:space="preserve"> PAGEREF _Toc175301077 \h </w:instrText>
            </w:r>
            <w:r w:rsidR="006C772D">
              <w:rPr>
                <w:noProof/>
                <w:webHidden/>
              </w:rPr>
            </w:r>
            <w:r w:rsidR="006C772D">
              <w:rPr>
                <w:noProof/>
                <w:webHidden/>
              </w:rPr>
              <w:fldChar w:fldCharType="separate"/>
            </w:r>
            <w:r w:rsidR="006C772D">
              <w:rPr>
                <w:noProof/>
                <w:webHidden/>
              </w:rPr>
              <w:t>iii</w:t>
            </w:r>
            <w:r w:rsidR="006C772D">
              <w:rPr>
                <w:noProof/>
                <w:webHidden/>
              </w:rPr>
              <w:fldChar w:fldCharType="end"/>
            </w:r>
          </w:hyperlink>
        </w:p>
        <w:p w14:paraId="2258369B" w14:textId="1F214766" w:rsidR="006C772D" w:rsidRDefault="006C772D">
          <w:pPr>
            <w:pStyle w:val="TOC1"/>
            <w:rPr>
              <w:rFonts w:asciiTheme="minorHAnsi" w:eastAsiaTheme="minorEastAsia" w:hAnsiTheme="minorHAnsi" w:cstheme="minorBidi"/>
              <w:noProof/>
              <w:kern w:val="2"/>
              <w14:ligatures w14:val="standardContextual"/>
            </w:rPr>
          </w:pPr>
          <w:hyperlink w:anchor="_Toc175301078" w:history="1">
            <w:r w:rsidRPr="007B3699">
              <w:rPr>
                <w:rStyle w:val="Hyperlink"/>
                <w:b/>
                <w:bCs/>
                <w:noProof/>
              </w:rPr>
              <w:t>ACKNOWLEDGEMENT</w:t>
            </w:r>
            <w:r>
              <w:rPr>
                <w:noProof/>
                <w:webHidden/>
              </w:rPr>
              <w:tab/>
            </w:r>
            <w:r>
              <w:rPr>
                <w:noProof/>
                <w:webHidden/>
              </w:rPr>
              <w:fldChar w:fldCharType="begin"/>
            </w:r>
            <w:r>
              <w:rPr>
                <w:noProof/>
                <w:webHidden/>
              </w:rPr>
              <w:instrText xml:space="preserve"> PAGEREF _Toc175301078 \h </w:instrText>
            </w:r>
            <w:r>
              <w:rPr>
                <w:noProof/>
                <w:webHidden/>
              </w:rPr>
            </w:r>
            <w:r>
              <w:rPr>
                <w:noProof/>
                <w:webHidden/>
              </w:rPr>
              <w:fldChar w:fldCharType="separate"/>
            </w:r>
            <w:r>
              <w:rPr>
                <w:noProof/>
                <w:webHidden/>
              </w:rPr>
              <w:t>iv</w:t>
            </w:r>
            <w:r>
              <w:rPr>
                <w:noProof/>
                <w:webHidden/>
              </w:rPr>
              <w:fldChar w:fldCharType="end"/>
            </w:r>
          </w:hyperlink>
        </w:p>
        <w:p w14:paraId="2D33911B" w14:textId="758A6219" w:rsidR="006C772D" w:rsidRDefault="006C772D">
          <w:pPr>
            <w:pStyle w:val="TOC1"/>
            <w:rPr>
              <w:rFonts w:asciiTheme="minorHAnsi" w:eastAsiaTheme="minorEastAsia" w:hAnsiTheme="minorHAnsi" w:cstheme="minorBidi"/>
              <w:noProof/>
              <w:kern w:val="2"/>
              <w14:ligatures w14:val="standardContextual"/>
            </w:rPr>
          </w:pPr>
          <w:hyperlink w:anchor="_Toc175301079" w:history="1">
            <w:r w:rsidRPr="007B3699">
              <w:rPr>
                <w:rStyle w:val="Hyperlink"/>
                <w:b/>
                <w:bCs/>
                <w:noProof/>
              </w:rPr>
              <w:t>ABSTRACT</w:t>
            </w:r>
            <w:r>
              <w:rPr>
                <w:noProof/>
                <w:webHidden/>
              </w:rPr>
              <w:tab/>
            </w:r>
            <w:r>
              <w:rPr>
                <w:noProof/>
                <w:webHidden/>
              </w:rPr>
              <w:fldChar w:fldCharType="begin"/>
            </w:r>
            <w:r>
              <w:rPr>
                <w:noProof/>
                <w:webHidden/>
              </w:rPr>
              <w:instrText xml:space="preserve"> PAGEREF _Toc175301079 \h </w:instrText>
            </w:r>
            <w:r>
              <w:rPr>
                <w:noProof/>
                <w:webHidden/>
              </w:rPr>
            </w:r>
            <w:r>
              <w:rPr>
                <w:noProof/>
                <w:webHidden/>
              </w:rPr>
              <w:fldChar w:fldCharType="separate"/>
            </w:r>
            <w:r>
              <w:rPr>
                <w:noProof/>
                <w:webHidden/>
              </w:rPr>
              <w:t>v</w:t>
            </w:r>
            <w:r>
              <w:rPr>
                <w:noProof/>
                <w:webHidden/>
              </w:rPr>
              <w:fldChar w:fldCharType="end"/>
            </w:r>
          </w:hyperlink>
        </w:p>
        <w:p w14:paraId="2E528683" w14:textId="5231B052" w:rsidR="006C772D" w:rsidRDefault="006C772D">
          <w:pPr>
            <w:pStyle w:val="TOC1"/>
            <w:rPr>
              <w:rFonts w:asciiTheme="minorHAnsi" w:eastAsiaTheme="minorEastAsia" w:hAnsiTheme="minorHAnsi" w:cstheme="minorBidi"/>
              <w:noProof/>
              <w:kern w:val="2"/>
              <w14:ligatures w14:val="standardContextual"/>
            </w:rPr>
          </w:pPr>
          <w:hyperlink w:anchor="_Toc175301080" w:history="1">
            <w:r w:rsidRPr="007B3699">
              <w:rPr>
                <w:rStyle w:val="Hyperlink"/>
                <w:b/>
                <w:bCs/>
                <w:noProof/>
              </w:rPr>
              <w:t>LIST OF FIGURES</w:t>
            </w:r>
            <w:r>
              <w:rPr>
                <w:noProof/>
                <w:webHidden/>
              </w:rPr>
              <w:tab/>
            </w:r>
            <w:r>
              <w:rPr>
                <w:noProof/>
                <w:webHidden/>
              </w:rPr>
              <w:fldChar w:fldCharType="begin"/>
            </w:r>
            <w:r>
              <w:rPr>
                <w:noProof/>
                <w:webHidden/>
              </w:rPr>
              <w:instrText xml:space="preserve"> PAGEREF _Toc175301080 \h </w:instrText>
            </w:r>
            <w:r>
              <w:rPr>
                <w:noProof/>
                <w:webHidden/>
              </w:rPr>
            </w:r>
            <w:r>
              <w:rPr>
                <w:noProof/>
                <w:webHidden/>
              </w:rPr>
              <w:fldChar w:fldCharType="separate"/>
            </w:r>
            <w:r>
              <w:rPr>
                <w:noProof/>
                <w:webHidden/>
              </w:rPr>
              <w:t>1</w:t>
            </w:r>
            <w:r>
              <w:rPr>
                <w:noProof/>
                <w:webHidden/>
              </w:rPr>
              <w:fldChar w:fldCharType="end"/>
            </w:r>
          </w:hyperlink>
        </w:p>
        <w:p w14:paraId="2EFF10EE" w14:textId="5E2C96BA" w:rsidR="006C772D" w:rsidRDefault="006C772D">
          <w:pPr>
            <w:pStyle w:val="TOC1"/>
            <w:rPr>
              <w:rFonts w:asciiTheme="minorHAnsi" w:eastAsiaTheme="minorEastAsia" w:hAnsiTheme="minorHAnsi" w:cstheme="minorBidi"/>
              <w:noProof/>
              <w:kern w:val="2"/>
              <w14:ligatures w14:val="standardContextual"/>
            </w:rPr>
          </w:pPr>
          <w:hyperlink w:anchor="_Toc175301081" w:history="1">
            <w:r w:rsidRPr="007B3699">
              <w:rPr>
                <w:rStyle w:val="Hyperlink"/>
                <w:b/>
                <w:bCs/>
                <w:noProof/>
              </w:rPr>
              <w:t>LIST OF ABBREVIATIONS</w:t>
            </w:r>
            <w:r>
              <w:rPr>
                <w:noProof/>
                <w:webHidden/>
              </w:rPr>
              <w:tab/>
            </w:r>
            <w:r>
              <w:rPr>
                <w:noProof/>
                <w:webHidden/>
              </w:rPr>
              <w:fldChar w:fldCharType="begin"/>
            </w:r>
            <w:r>
              <w:rPr>
                <w:noProof/>
                <w:webHidden/>
              </w:rPr>
              <w:instrText xml:space="preserve"> PAGEREF _Toc175301081 \h </w:instrText>
            </w:r>
            <w:r>
              <w:rPr>
                <w:noProof/>
                <w:webHidden/>
              </w:rPr>
            </w:r>
            <w:r>
              <w:rPr>
                <w:noProof/>
                <w:webHidden/>
              </w:rPr>
              <w:fldChar w:fldCharType="separate"/>
            </w:r>
            <w:r>
              <w:rPr>
                <w:noProof/>
                <w:webHidden/>
              </w:rPr>
              <w:t>3</w:t>
            </w:r>
            <w:r>
              <w:rPr>
                <w:noProof/>
                <w:webHidden/>
              </w:rPr>
              <w:fldChar w:fldCharType="end"/>
            </w:r>
          </w:hyperlink>
        </w:p>
        <w:p w14:paraId="0A393CED" w14:textId="032D7F8C" w:rsidR="006C772D" w:rsidRDefault="006C772D">
          <w:pPr>
            <w:pStyle w:val="TOC1"/>
            <w:tabs>
              <w:tab w:val="left" w:pos="440"/>
            </w:tabs>
            <w:rPr>
              <w:rFonts w:asciiTheme="minorHAnsi" w:eastAsiaTheme="minorEastAsia" w:hAnsiTheme="minorHAnsi" w:cstheme="minorBidi"/>
              <w:noProof/>
              <w:kern w:val="2"/>
              <w14:ligatures w14:val="standardContextual"/>
            </w:rPr>
          </w:pPr>
          <w:hyperlink w:anchor="_Toc175301082" w:history="1">
            <w:r w:rsidRPr="007B3699">
              <w:rPr>
                <w:rStyle w:val="Hyperlink"/>
                <w:b/>
                <w:bCs/>
                <w:noProof/>
              </w:rPr>
              <w:t>1.</w:t>
            </w:r>
            <w:r>
              <w:rPr>
                <w:rFonts w:asciiTheme="minorHAnsi" w:eastAsiaTheme="minorEastAsia" w:hAnsiTheme="minorHAnsi" w:cstheme="minorBidi"/>
                <w:noProof/>
                <w:kern w:val="2"/>
                <w14:ligatures w14:val="standardContextual"/>
              </w:rPr>
              <w:tab/>
            </w:r>
            <w:r w:rsidRPr="007B3699">
              <w:rPr>
                <w:rStyle w:val="Hyperlink"/>
                <w:b/>
                <w:bCs/>
                <w:noProof/>
              </w:rPr>
              <w:t>INTRODUCTION</w:t>
            </w:r>
            <w:r>
              <w:rPr>
                <w:noProof/>
                <w:webHidden/>
              </w:rPr>
              <w:tab/>
            </w:r>
            <w:r>
              <w:rPr>
                <w:noProof/>
                <w:webHidden/>
              </w:rPr>
              <w:fldChar w:fldCharType="begin"/>
            </w:r>
            <w:r>
              <w:rPr>
                <w:noProof/>
                <w:webHidden/>
              </w:rPr>
              <w:instrText xml:space="preserve"> PAGEREF _Toc175301082 \h </w:instrText>
            </w:r>
            <w:r>
              <w:rPr>
                <w:noProof/>
                <w:webHidden/>
              </w:rPr>
            </w:r>
            <w:r>
              <w:rPr>
                <w:noProof/>
                <w:webHidden/>
              </w:rPr>
              <w:fldChar w:fldCharType="separate"/>
            </w:r>
            <w:r>
              <w:rPr>
                <w:noProof/>
                <w:webHidden/>
              </w:rPr>
              <w:t>4</w:t>
            </w:r>
            <w:r>
              <w:rPr>
                <w:noProof/>
                <w:webHidden/>
              </w:rPr>
              <w:fldChar w:fldCharType="end"/>
            </w:r>
          </w:hyperlink>
        </w:p>
        <w:p w14:paraId="50E307FE" w14:textId="2B2B1DDE" w:rsidR="006C772D" w:rsidRDefault="006C772D">
          <w:pPr>
            <w:pStyle w:val="TOC2"/>
            <w:tabs>
              <w:tab w:val="left" w:pos="960"/>
              <w:tab w:val="right" w:leader="dot" w:pos="8296"/>
            </w:tabs>
            <w:rPr>
              <w:rFonts w:asciiTheme="minorHAnsi" w:eastAsiaTheme="minorEastAsia" w:hAnsiTheme="minorHAnsi" w:cstheme="minorBidi"/>
              <w:noProof/>
              <w:kern w:val="2"/>
              <w14:ligatures w14:val="standardContextual"/>
            </w:rPr>
          </w:pPr>
          <w:hyperlink w:anchor="_Toc175301083" w:history="1">
            <w:r w:rsidRPr="007B3699">
              <w:rPr>
                <w:rStyle w:val="Hyperlink"/>
                <w:b/>
                <w:bCs/>
                <w:noProof/>
              </w:rPr>
              <w:t>1.1.</w:t>
            </w:r>
            <w:r>
              <w:rPr>
                <w:rFonts w:asciiTheme="minorHAnsi" w:eastAsiaTheme="minorEastAsia" w:hAnsiTheme="minorHAnsi" w:cstheme="minorBidi"/>
                <w:noProof/>
                <w:kern w:val="2"/>
                <w14:ligatures w14:val="standardContextual"/>
              </w:rPr>
              <w:tab/>
            </w:r>
            <w:r w:rsidRPr="007B3699">
              <w:rPr>
                <w:rStyle w:val="Hyperlink"/>
                <w:b/>
                <w:bCs/>
                <w:noProof/>
              </w:rPr>
              <w:t>MAS Linea Aqua</w:t>
            </w:r>
            <w:r>
              <w:rPr>
                <w:noProof/>
                <w:webHidden/>
              </w:rPr>
              <w:tab/>
            </w:r>
            <w:r>
              <w:rPr>
                <w:noProof/>
                <w:webHidden/>
              </w:rPr>
              <w:fldChar w:fldCharType="begin"/>
            </w:r>
            <w:r>
              <w:rPr>
                <w:noProof/>
                <w:webHidden/>
              </w:rPr>
              <w:instrText xml:space="preserve"> PAGEREF _Toc175301083 \h </w:instrText>
            </w:r>
            <w:r>
              <w:rPr>
                <w:noProof/>
                <w:webHidden/>
              </w:rPr>
            </w:r>
            <w:r>
              <w:rPr>
                <w:noProof/>
                <w:webHidden/>
              </w:rPr>
              <w:fldChar w:fldCharType="separate"/>
            </w:r>
            <w:r>
              <w:rPr>
                <w:noProof/>
                <w:webHidden/>
              </w:rPr>
              <w:t>4</w:t>
            </w:r>
            <w:r>
              <w:rPr>
                <w:noProof/>
                <w:webHidden/>
              </w:rPr>
              <w:fldChar w:fldCharType="end"/>
            </w:r>
          </w:hyperlink>
        </w:p>
        <w:p w14:paraId="30B68872" w14:textId="635440EF" w:rsidR="006C772D" w:rsidRDefault="006C772D">
          <w:pPr>
            <w:pStyle w:val="TOC2"/>
            <w:tabs>
              <w:tab w:val="left" w:pos="960"/>
              <w:tab w:val="right" w:leader="dot" w:pos="8296"/>
            </w:tabs>
            <w:rPr>
              <w:rFonts w:asciiTheme="minorHAnsi" w:eastAsiaTheme="minorEastAsia" w:hAnsiTheme="minorHAnsi" w:cstheme="minorBidi"/>
              <w:noProof/>
              <w:kern w:val="2"/>
              <w14:ligatures w14:val="standardContextual"/>
            </w:rPr>
          </w:pPr>
          <w:hyperlink w:anchor="_Toc175301084" w:history="1">
            <w:r w:rsidRPr="007B3699">
              <w:rPr>
                <w:rStyle w:val="Hyperlink"/>
                <w:b/>
                <w:bCs/>
                <w:noProof/>
              </w:rPr>
              <w:t>1.2.</w:t>
            </w:r>
            <w:r>
              <w:rPr>
                <w:rFonts w:asciiTheme="minorHAnsi" w:eastAsiaTheme="minorEastAsia" w:hAnsiTheme="minorHAnsi" w:cstheme="minorBidi"/>
                <w:noProof/>
                <w:kern w:val="2"/>
                <w14:ligatures w14:val="standardContextual"/>
              </w:rPr>
              <w:tab/>
            </w:r>
            <w:r w:rsidRPr="007B3699">
              <w:rPr>
                <w:rStyle w:val="Hyperlink"/>
                <w:b/>
                <w:bCs/>
                <w:noProof/>
              </w:rPr>
              <w:t>Area  Research</w:t>
            </w:r>
            <w:r>
              <w:rPr>
                <w:noProof/>
                <w:webHidden/>
              </w:rPr>
              <w:tab/>
            </w:r>
            <w:r>
              <w:rPr>
                <w:noProof/>
                <w:webHidden/>
              </w:rPr>
              <w:fldChar w:fldCharType="begin"/>
            </w:r>
            <w:r>
              <w:rPr>
                <w:noProof/>
                <w:webHidden/>
              </w:rPr>
              <w:instrText xml:space="preserve"> PAGEREF _Toc175301084 \h </w:instrText>
            </w:r>
            <w:r>
              <w:rPr>
                <w:noProof/>
                <w:webHidden/>
              </w:rPr>
            </w:r>
            <w:r>
              <w:rPr>
                <w:noProof/>
                <w:webHidden/>
              </w:rPr>
              <w:fldChar w:fldCharType="separate"/>
            </w:r>
            <w:r>
              <w:rPr>
                <w:noProof/>
                <w:webHidden/>
              </w:rPr>
              <w:t>4</w:t>
            </w:r>
            <w:r>
              <w:rPr>
                <w:noProof/>
                <w:webHidden/>
              </w:rPr>
              <w:fldChar w:fldCharType="end"/>
            </w:r>
          </w:hyperlink>
        </w:p>
        <w:p w14:paraId="659D49D7" w14:textId="57A352ED" w:rsidR="006C772D" w:rsidRDefault="006C772D">
          <w:pPr>
            <w:pStyle w:val="TOC2"/>
            <w:tabs>
              <w:tab w:val="left" w:pos="960"/>
              <w:tab w:val="right" w:leader="dot" w:pos="8296"/>
            </w:tabs>
            <w:rPr>
              <w:rFonts w:asciiTheme="minorHAnsi" w:eastAsiaTheme="minorEastAsia" w:hAnsiTheme="minorHAnsi" w:cstheme="minorBidi"/>
              <w:noProof/>
              <w:kern w:val="2"/>
              <w14:ligatures w14:val="standardContextual"/>
            </w:rPr>
          </w:pPr>
          <w:hyperlink w:anchor="_Toc175301085" w:history="1">
            <w:r w:rsidRPr="007B3699">
              <w:rPr>
                <w:rStyle w:val="Hyperlink"/>
                <w:b/>
                <w:bCs/>
                <w:noProof/>
              </w:rPr>
              <w:t>1.3.</w:t>
            </w:r>
            <w:r>
              <w:rPr>
                <w:rFonts w:asciiTheme="minorHAnsi" w:eastAsiaTheme="minorEastAsia" w:hAnsiTheme="minorHAnsi" w:cstheme="minorBidi"/>
                <w:noProof/>
                <w:kern w:val="2"/>
                <w14:ligatures w14:val="standardContextual"/>
              </w:rPr>
              <w:tab/>
            </w:r>
            <w:r w:rsidRPr="007B3699">
              <w:rPr>
                <w:rStyle w:val="Hyperlink"/>
                <w:b/>
                <w:bCs/>
                <w:noProof/>
              </w:rPr>
              <w:t>Research Components</w:t>
            </w:r>
            <w:r>
              <w:rPr>
                <w:noProof/>
                <w:webHidden/>
              </w:rPr>
              <w:tab/>
            </w:r>
            <w:r>
              <w:rPr>
                <w:noProof/>
                <w:webHidden/>
              </w:rPr>
              <w:fldChar w:fldCharType="begin"/>
            </w:r>
            <w:r>
              <w:rPr>
                <w:noProof/>
                <w:webHidden/>
              </w:rPr>
              <w:instrText xml:space="preserve"> PAGEREF _Toc175301085 \h </w:instrText>
            </w:r>
            <w:r>
              <w:rPr>
                <w:noProof/>
                <w:webHidden/>
              </w:rPr>
            </w:r>
            <w:r>
              <w:rPr>
                <w:noProof/>
                <w:webHidden/>
              </w:rPr>
              <w:fldChar w:fldCharType="separate"/>
            </w:r>
            <w:r>
              <w:rPr>
                <w:noProof/>
                <w:webHidden/>
              </w:rPr>
              <w:t>4</w:t>
            </w:r>
            <w:r>
              <w:rPr>
                <w:noProof/>
                <w:webHidden/>
              </w:rPr>
              <w:fldChar w:fldCharType="end"/>
            </w:r>
          </w:hyperlink>
        </w:p>
        <w:p w14:paraId="5E26A16F" w14:textId="78F1BA12" w:rsidR="006C772D" w:rsidRDefault="006C772D">
          <w:pPr>
            <w:pStyle w:val="TOC2"/>
            <w:tabs>
              <w:tab w:val="left" w:pos="960"/>
              <w:tab w:val="right" w:leader="dot" w:pos="8296"/>
            </w:tabs>
            <w:rPr>
              <w:rFonts w:asciiTheme="minorHAnsi" w:eastAsiaTheme="minorEastAsia" w:hAnsiTheme="minorHAnsi" w:cstheme="minorBidi"/>
              <w:noProof/>
              <w:kern w:val="2"/>
              <w14:ligatures w14:val="standardContextual"/>
            </w:rPr>
          </w:pPr>
          <w:hyperlink w:anchor="_Toc175301086" w:history="1">
            <w:r w:rsidRPr="007B3699">
              <w:rPr>
                <w:rStyle w:val="Hyperlink"/>
                <w:b/>
                <w:bCs/>
                <w:noProof/>
              </w:rPr>
              <w:t>1.4.</w:t>
            </w:r>
            <w:r>
              <w:rPr>
                <w:rFonts w:asciiTheme="minorHAnsi" w:eastAsiaTheme="minorEastAsia" w:hAnsiTheme="minorHAnsi" w:cstheme="minorBidi"/>
                <w:noProof/>
                <w:kern w:val="2"/>
                <w14:ligatures w14:val="standardContextual"/>
              </w:rPr>
              <w:tab/>
            </w:r>
            <w:r w:rsidRPr="007B3699">
              <w:rPr>
                <w:rStyle w:val="Hyperlink"/>
                <w:b/>
                <w:bCs/>
                <w:noProof/>
              </w:rPr>
              <w:t>Background &amp; Literature Survey</w:t>
            </w:r>
            <w:r>
              <w:rPr>
                <w:noProof/>
                <w:webHidden/>
              </w:rPr>
              <w:tab/>
            </w:r>
            <w:r>
              <w:rPr>
                <w:noProof/>
                <w:webHidden/>
              </w:rPr>
              <w:fldChar w:fldCharType="begin"/>
            </w:r>
            <w:r>
              <w:rPr>
                <w:noProof/>
                <w:webHidden/>
              </w:rPr>
              <w:instrText xml:space="preserve"> PAGEREF _Toc175301086 \h </w:instrText>
            </w:r>
            <w:r>
              <w:rPr>
                <w:noProof/>
                <w:webHidden/>
              </w:rPr>
            </w:r>
            <w:r>
              <w:rPr>
                <w:noProof/>
                <w:webHidden/>
              </w:rPr>
              <w:fldChar w:fldCharType="separate"/>
            </w:r>
            <w:r>
              <w:rPr>
                <w:noProof/>
                <w:webHidden/>
              </w:rPr>
              <w:t>6</w:t>
            </w:r>
            <w:r>
              <w:rPr>
                <w:noProof/>
                <w:webHidden/>
              </w:rPr>
              <w:fldChar w:fldCharType="end"/>
            </w:r>
          </w:hyperlink>
        </w:p>
        <w:p w14:paraId="0B0C017C" w14:textId="1E787FC8" w:rsidR="006C772D" w:rsidRDefault="006C772D">
          <w:pPr>
            <w:pStyle w:val="TOC3"/>
            <w:tabs>
              <w:tab w:val="left" w:pos="1440"/>
              <w:tab w:val="right" w:leader="dot" w:pos="8296"/>
            </w:tabs>
            <w:rPr>
              <w:rFonts w:asciiTheme="minorHAnsi" w:eastAsiaTheme="minorEastAsia" w:hAnsiTheme="minorHAnsi" w:cstheme="minorBidi"/>
              <w:noProof/>
              <w:kern w:val="2"/>
              <w14:ligatures w14:val="standardContextual"/>
            </w:rPr>
          </w:pPr>
          <w:hyperlink w:anchor="_Toc175301092" w:history="1">
            <w:r w:rsidRPr="007B3699">
              <w:rPr>
                <w:rStyle w:val="Hyperlink"/>
                <w:b/>
                <w:bCs/>
                <w:noProof/>
              </w:rPr>
              <w:t>1.4.1.</w:t>
            </w:r>
            <w:r>
              <w:rPr>
                <w:rFonts w:asciiTheme="minorHAnsi" w:eastAsiaTheme="minorEastAsia" w:hAnsiTheme="minorHAnsi" w:cstheme="minorBidi"/>
                <w:noProof/>
                <w:kern w:val="2"/>
                <w14:ligatures w14:val="standardContextual"/>
              </w:rPr>
              <w:tab/>
            </w:r>
            <w:r w:rsidRPr="007B3699">
              <w:rPr>
                <w:rStyle w:val="Hyperlink"/>
                <w:b/>
                <w:bCs/>
                <w:noProof/>
              </w:rPr>
              <w:t>Camera Installations &amp; Adaptive Frame Extraction</w:t>
            </w:r>
            <w:r>
              <w:rPr>
                <w:noProof/>
                <w:webHidden/>
              </w:rPr>
              <w:tab/>
            </w:r>
            <w:r>
              <w:rPr>
                <w:noProof/>
                <w:webHidden/>
              </w:rPr>
              <w:fldChar w:fldCharType="begin"/>
            </w:r>
            <w:r>
              <w:rPr>
                <w:noProof/>
                <w:webHidden/>
              </w:rPr>
              <w:instrText xml:space="preserve"> PAGEREF _Toc175301092 \h </w:instrText>
            </w:r>
            <w:r>
              <w:rPr>
                <w:noProof/>
                <w:webHidden/>
              </w:rPr>
            </w:r>
            <w:r>
              <w:rPr>
                <w:noProof/>
                <w:webHidden/>
              </w:rPr>
              <w:fldChar w:fldCharType="separate"/>
            </w:r>
            <w:r>
              <w:rPr>
                <w:noProof/>
                <w:webHidden/>
              </w:rPr>
              <w:t>6</w:t>
            </w:r>
            <w:r>
              <w:rPr>
                <w:noProof/>
                <w:webHidden/>
              </w:rPr>
              <w:fldChar w:fldCharType="end"/>
            </w:r>
          </w:hyperlink>
        </w:p>
        <w:p w14:paraId="66A1A393" w14:textId="0F07382F" w:rsidR="006C772D" w:rsidRDefault="006C772D">
          <w:pPr>
            <w:pStyle w:val="TOC3"/>
            <w:tabs>
              <w:tab w:val="left" w:pos="1440"/>
              <w:tab w:val="right" w:leader="dot" w:pos="8296"/>
            </w:tabs>
            <w:rPr>
              <w:rFonts w:asciiTheme="minorHAnsi" w:eastAsiaTheme="minorEastAsia" w:hAnsiTheme="minorHAnsi" w:cstheme="minorBidi"/>
              <w:noProof/>
              <w:kern w:val="2"/>
              <w14:ligatures w14:val="standardContextual"/>
            </w:rPr>
          </w:pPr>
          <w:hyperlink w:anchor="_Toc175301093" w:history="1">
            <w:r w:rsidRPr="007B3699">
              <w:rPr>
                <w:rStyle w:val="Hyperlink"/>
                <w:b/>
                <w:bCs/>
                <w:noProof/>
              </w:rPr>
              <w:t>1.4.2.</w:t>
            </w:r>
            <w:r>
              <w:rPr>
                <w:rFonts w:asciiTheme="minorHAnsi" w:eastAsiaTheme="minorEastAsia" w:hAnsiTheme="minorHAnsi" w:cstheme="minorBidi"/>
                <w:noProof/>
                <w:kern w:val="2"/>
                <w14:ligatures w14:val="standardContextual"/>
              </w:rPr>
              <w:tab/>
            </w:r>
            <w:r w:rsidRPr="007B3699">
              <w:rPr>
                <w:rStyle w:val="Hyperlink"/>
                <w:b/>
                <w:bCs/>
                <w:noProof/>
              </w:rPr>
              <w:t>Fog Computing for Image Augmentation and Content Filtering</w:t>
            </w:r>
            <w:r>
              <w:rPr>
                <w:noProof/>
                <w:webHidden/>
              </w:rPr>
              <w:tab/>
            </w:r>
            <w:r>
              <w:rPr>
                <w:noProof/>
                <w:webHidden/>
              </w:rPr>
              <w:fldChar w:fldCharType="begin"/>
            </w:r>
            <w:r>
              <w:rPr>
                <w:noProof/>
                <w:webHidden/>
              </w:rPr>
              <w:instrText xml:space="preserve"> PAGEREF _Toc175301093 \h </w:instrText>
            </w:r>
            <w:r>
              <w:rPr>
                <w:noProof/>
                <w:webHidden/>
              </w:rPr>
            </w:r>
            <w:r>
              <w:rPr>
                <w:noProof/>
                <w:webHidden/>
              </w:rPr>
              <w:fldChar w:fldCharType="separate"/>
            </w:r>
            <w:r>
              <w:rPr>
                <w:noProof/>
                <w:webHidden/>
              </w:rPr>
              <w:t>7</w:t>
            </w:r>
            <w:r>
              <w:rPr>
                <w:noProof/>
                <w:webHidden/>
              </w:rPr>
              <w:fldChar w:fldCharType="end"/>
            </w:r>
          </w:hyperlink>
        </w:p>
        <w:p w14:paraId="620D1AB6" w14:textId="17CB3564" w:rsidR="006C772D" w:rsidRDefault="006C772D">
          <w:pPr>
            <w:pStyle w:val="TOC3"/>
            <w:tabs>
              <w:tab w:val="left" w:pos="1440"/>
              <w:tab w:val="right" w:leader="dot" w:pos="8296"/>
            </w:tabs>
            <w:rPr>
              <w:rFonts w:asciiTheme="minorHAnsi" w:eastAsiaTheme="minorEastAsia" w:hAnsiTheme="minorHAnsi" w:cstheme="minorBidi"/>
              <w:noProof/>
              <w:kern w:val="2"/>
              <w14:ligatures w14:val="standardContextual"/>
            </w:rPr>
          </w:pPr>
          <w:hyperlink w:anchor="_Toc175301094" w:history="1">
            <w:r w:rsidRPr="007B3699">
              <w:rPr>
                <w:rStyle w:val="Hyperlink"/>
                <w:b/>
                <w:bCs/>
                <w:noProof/>
              </w:rPr>
              <w:t>1.4.3.</w:t>
            </w:r>
            <w:r>
              <w:rPr>
                <w:rFonts w:asciiTheme="minorHAnsi" w:eastAsiaTheme="minorEastAsia" w:hAnsiTheme="minorHAnsi" w:cstheme="minorBidi"/>
                <w:noProof/>
                <w:kern w:val="2"/>
                <w14:ligatures w14:val="standardContextual"/>
              </w:rPr>
              <w:tab/>
            </w:r>
            <w:r w:rsidRPr="007B3699">
              <w:rPr>
                <w:rStyle w:val="Hyperlink"/>
                <w:b/>
                <w:bCs/>
                <w:noProof/>
              </w:rPr>
              <w:t>Seam Defect Detection Using YOLO Models</w:t>
            </w:r>
            <w:r>
              <w:rPr>
                <w:noProof/>
                <w:webHidden/>
              </w:rPr>
              <w:tab/>
            </w:r>
            <w:r>
              <w:rPr>
                <w:noProof/>
                <w:webHidden/>
              </w:rPr>
              <w:fldChar w:fldCharType="begin"/>
            </w:r>
            <w:r>
              <w:rPr>
                <w:noProof/>
                <w:webHidden/>
              </w:rPr>
              <w:instrText xml:space="preserve"> PAGEREF _Toc175301094 \h </w:instrText>
            </w:r>
            <w:r>
              <w:rPr>
                <w:noProof/>
                <w:webHidden/>
              </w:rPr>
            </w:r>
            <w:r>
              <w:rPr>
                <w:noProof/>
                <w:webHidden/>
              </w:rPr>
              <w:fldChar w:fldCharType="separate"/>
            </w:r>
            <w:r>
              <w:rPr>
                <w:noProof/>
                <w:webHidden/>
              </w:rPr>
              <w:t>8</w:t>
            </w:r>
            <w:r>
              <w:rPr>
                <w:noProof/>
                <w:webHidden/>
              </w:rPr>
              <w:fldChar w:fldCharType="end"/>
            </w:r>
          </w:hyperlink>
        </w:p>
        <w:p w14:paraId="2BC6AFEE" w14:textId="07E86DA3" w:rsidR="006C772D" w:rsidRDefault="006C772D">
          <w:pPr>
            <w:pStyle w:val="TOC3"/>
            <w:tabs>
              <w:tab w:val="left" w:pos="1440"/>
              <w:tab w:val="right" w:leader="dot" w:pos="8296"/>
            </w:tabs>
            <w:rPr>
              <w:rFonts w:asciiTheme="minorHAnsi" w:eastAsiaTheme="minorEastAsia" w:hAnsiTheme="minorHAnsi" w:cstheme="minorBidi"/>
              <w:noProof/>
              <w:kern w:val="2"/>
              <w14:ligatures w14:val="standardContextual"/>
            </w:rPr>
          </w:pPr>
          <w:hyperlink w:anchor="_Toc175301095" w:history="1">
            <w:r w:rsidRPr="007B3699">
              <w:rPr>
                <w:rStyle w:val="Hyperlink"/>
                <w:b/>
                <w:bCs/>
                <w:noProof/>
              </w:rPr>
              <w:t>1.4.4.</w:t>
            </w:r>
            <w:r>
              <w:rPr>
                <w:rFonts w:asciiTheme="minorHAnsi" w:eastAsiaTheme="minorEastAsia" w:hAnsiTheme="minorHAnsi" w:cstheme="minorBidi"/>
                <w:noProof/>
                <w:kern w:val="2"/>
                <w14:ligatures w14:val="standardContextual"/>
              </w:rPr>
              <w:tab/>
            </w:r>
            <w:r w:rsidRPr="007B3699">
              <w:rPr>
                <w:rStyle w:val="Hyperlink"/>
                <w:b/>
                <w:bCs/>
                <w:noProof/>
              </w:rPr>
              <w:t>Fusion Model for Defect Analysis</w:t>
            </w:r>
            <w:r>
              <w:rPr>
                <w:noProof/>
                <w:webHidden/>
              </w:rPr>
              <w:tab/>
            </w:r>
            <w:r>
              <w:rPr>
                <w:noProof/>
                <w:webHidden/>
              </w:rPr>
              <w:fldChar w:fldCharType="begin"/>
            </w:r>
            <w:r>
              <w:rPr>
                <w:noProof/>
                <w:webHidden/>
              </w:rPr>
              <w:instrText xml:space="preserve"> PAGEREF _Toc175301095 \h </w:instrText>
            </w:r>
            <w:r>
              <w:rPr>
                <w:noProof/>
                <w:webHidden/>
              </w:rPr>
            </w:r>
            <w:r>
              <w:rPr>
                <w:noProof/>
                <w:webHidden/>
              </w:rPr>
              <w:fldChar w:fldCharType="separate"/>
            </w:r>
            <w:r>
              <w:rPr>
                <w:noProof/>
                <w:webHidden/>
              </w:rPr>
              <w:t>9</w:t>
            </w:r>
            <w:r>
              <w:rPr>
                <w:noProof/>
                <w:webHidden/>
              </w:rPr>
              <w:fldChar w:fldCharType="end"/>
            </w:r>
          </w:hyperlink>
        </w:p>
        <w:p w14:paraId="005801F3" w14:textId="199D85E0" w:rsidR="006C772D" w:rsidRDefault="006C772D">
          <w:pPr>
            <w:pStyle w:val="TOC2"/>
            <w:tabs>
              <w:tab w:val="left" w:pos="960"/>
              <w:tab w:val="right" w:leader="dot" w:pos="8296"/>
            </w:tabs>
            <w:rPr>
              <w:rFonts w:asciiTheme="minorHAnsi" w:eastAsiaTheme="minorEastAsia" w:hAnsiTheme="minorHAnsi" w:cstheme="minorBidi"/>
              <w:noProof/>
              <w:kern w:val="2"/>
              <w14:ligatures w14:val="standardContextual"/>
            </w:rPr>
          </w:pPr>
          <w:hyperlink w:anchor="_Toc175301096" w:history="1">
            <w:r w:rsidRPr="007B3699">
              <w:rPr>
                <w:rStyle w:val="Hyperlink"/>
                <w:b/>
                <w:bCs/>
                <w:noProof/>
              </w:rPr>
              <w:t>1.5.</w:t>
            </w:r>
            <w:r>
              <w:rPr>
                <w:rFonts w:asciiTheme="minorHAnsi" w:eastAsiaTheme="minorEastAsia" w:hAnsiTheme="minorHAnsi" w:cstheme="minorBidi"/>
                <w:noProof/>
                <w:kern w:val="2"/>
                <w14:ligatures w14:val="standardContextual"/>
              </w:rPr>
              <w:tab/>
            </w:r>
            <w:r w:rsidRPr="007B3699">
              <w:rPr>
                <w:rStyle w:val="Hyperlink"/>
                <w:b/>
                <w:bCs/>
                <w:noProof/>
              </w:rPr>
              <w:t>Research Gap</w:t>
            </w:r>
            <w:r>
              <w:rPr>
                <w:noProof/>
                <w:webHidden/>
              </w:rPr>
              <w:tab/>
            </w:r>
            <w:r>
              <w:rPr>
                <w:noProof/>
                <w:webHidden/>
              </w:rPr>
              <w:fldChar w:fldCharType="begin"/>
            </w:r>
            <w:r>
              <w:rPr>
                <w:noProof/>
                <w:webHidden/>
              </w:rPr>
              <w:instrText xml:space="preserve"> PAGEREF _Toc175301096 \h </w:instrText>
            </w:r>
            <w:r>
              <w:rPr>
                <w:noProof/>
                <w:webHidden/>
              </w:rPr>
            </w:r>
            <w:r>
              <w:rPr>
                <w:noProof/>
                <w:webHidden/>
              </w:rPr>
              <w:fldChar w:fldCharType="separate"/>
            </w:r>
            <w:r>
              <w:rPr>
                <w:noProof/>
                <w:webHidden/>
              </w:rPr>
              <w:t>10</w:t>
            </w:r>
            <w:r>
              <w:rPr>
                <w:noProof/>
                <w:webHidden/>
              </w:rPr>
              <w:fldChar w:fldCharType="end"/>
            </w:r>
          </w:hyperlink>
        </w:p>
        <w:p w14:paraId="4B4F7B81" w14:textId="0F5D1A2A" w:rsidR="006C772D" w:rsidRDefault="006C772D">
          <w:pPr>
            <w:pStyle w:val="TOC1"/>
            <w:tabs>
              <w:tab w:val="left" w:pos="440"/>
            </w:tabs>
            <w:rPr>
              <w:rFonts w:asciiTheme="minorHAnsi" w:eastAsiaTheme="minorEastAsia" w:hAnsiTheme="minorHAnsi" w:cstheme="minorBidi"/>
              <w:noProof/>
              <w:kern w:val="2"/>
              <w14:ligatures w14:val="standardContextual"/>
            </w:rPr>
          </w:pPr>
          <w:hyperlink w:anchor="_Toc175301097" w:history="1">
            <w:r w:rsidRPr="007B3699">
              <w:rPr>
                <w:rStyle w:val="Hyperlink"/>
                <w:b/>
                <w:bCs/>
                <w:noProof/>
              </w:rPr>
              <w:t>2.</w:t>
            </w:r>
            <w:r>
              <w:rPr>
                <w:rFonts w:asciiTheme="minorHAnsi" w:eastAsiaTheme="minorEastAsia" w:hAnsiTheme="minorHAnsi" w:cstheme="minorBidi"/>
                <w:noProof/>
                <w:kern w:val="2"/>
                <w14:ligatures w14:val="standardContextual"/>
              </w:rPr>
              <w:tab/>
            </w:r>
            <w:r w:rsidRPr="007B3699">
              <w:rPr>
                <w:rStyle w:val="Hyperlink"/>
                <w:b/>
                <w:bCs/>
                <w:noProof/>
              </w:rPr>
              <w:t>RESEARCH PROBLEM</w:t>
            </w:r>
            <w:r>
              <w:rPr>
                <w:noProof/>
                <w:webHidden/>
              </w:rPr>
              <w:tab/>
            </w:r>
            <w:r>
              <w:rPr>
                <w:noProof/>
                <w:webHidden/>
              </w:rPr>
              <w:fldChar w:fldCharType="begin"/>
            </w:r>
            <w:r>
              <w:rPr>
                <w:noProof/>
                <w:webHidden/>
              </w:rPr>
              <w:instrText xml:space="preserve"> PAGEREF _Toc175301097 \h </w:instrText>
            </w:r>
            <w:r>
              <w:rPr>
                <w:noProof/>
                <w:webHidden/>
              </w:rPr>
            </w:r>
            <w:r>
              <w:rPr>
                <w:noProof/>
                <w:webHidden/>
              </w:rPr>
              <w:fldChar w:fldCharType="separate"/>
            </w:r>
            <w:r>
              <w:rPr>
                <w:noProof/>
                <w:webHidden/>
              </w:rPr>
              <w:t>20</w:t>
            </w:r>
            <w:r>
              <w:rPr>
                <w:noProof/>
                <w:webHidden/>
              </w:rPr>
              <w:fldChar w:fldCharType="end"/>
            </w:r>
          </w:hyperlink>
        </w:p>
        <w:p w14:paraId="4341CE7E" w14:textId="74CD26FB" w:rsidR="006C772D" w:rsidRDefault="006C772D">
          <w:pPr>
            <w:pStyle w:val="TOC1"/>
            <w:tabs>
              <w:tab w:val="left" w:pos="440"/>
            </w:tabs>
            <w:rPr>
              <w:rFonts w:asciiTheme="minorHAnsi" w:eastAsiaTheme="minorEastAsia" w:hAnsiTheme="minorHAnsi" w:cstheme="minorBidi"/>
              <w:noProof/>
              <w:kern w:val="2"/>
              <w14:ligatures w14:val="standardContextual"/>
            </w:rPr>
          </w:pPr>
          <w:hyperlink w:anchor="_Toc175301098" w:history="1">
            <w:r w:rsidRPr="007B3699">
              <w:rPr>
                <w:rStyle w:val="Hyperlink"/>
                <w:b/>
                <w:bCs/>
                <w:noProof/>
              </w:rPr>
              <w:t>3.</w:t>
            </w:r>
            <w:r>
              <w:rPr>
                <w:rFonts w:asciiTheme="minorHAnsi" w:eastAsiaTheme="minorEastAsia" w:hAnsiTheme="minorHAnsi" w:cstheme="minorBidi"/>
                <w:noProof/>
                <w:kern w:val="2"/>
                <w14:ligatures w14:val="standardContextual"/>
              </w:rPr>
              <w:tab/>
            </w:r>
            <w:r w:rsidRPr="007B3699">
              <w:rPr>
                <w:rStyle w:val="Hyperlink"/>
                <w:b/>
                <w:bCs/>
                <w:noProof/>
              </w:rPr>
              <w:t>OBJECTIVES</w:t>
            </w:r>
            <w:r>
              <w:rPr>
                <w:noProof/>
                <w:webHidden/>
              </w:rPr>
              <w:tab/>
            </w:r>
            <w:r>
              <w:rPr>
                <w:noProof/>
                <w:webHidden/>
              </w:rPr>
              <w:fldChar w:fldCharType="begin"/>
            </w:r>
            <w:r>
              <w:rPr>
                <w:noProof/>
                <w:webHidden/>
              </w:rPr>
              <w:instrText xml:space="preserve"> PAGEREF _Toc175301098 \h </w:instrText>
            </w:r>
            <w:r>
              <w:rPr>
                <w:noProof/>
                <w:webHidden/>
              </w:rPr>
            </w:r>
            <w:r>
              <w:rPr>
                <w:noProof/>
                <w:webHidden/>
              </w:rPr>
              <w:fldChar w:fldCharType="separate"/>
            </w:r>
            <w:r>
              <w:rPr>
                <w:noProof/>
                <w:webHidden/>
              </w:rPr>
              <w:t>23</w:t>
            </w:r>
            <w:r>
              <w:rPr>
                <w:noProof/>
                <w:webHidden/>
              </w:rPr>
              <w:fldChar w:fldCharType="end"/>
            </w:r>
          </w:hyperlink>
        </w:p>
        <w:p w14:paraId="4E9B9CB4" w14:textId="001E286B" w:rsidR="006C772D" w:rsidRDefault="006C772D">
          <w:pPr>
            <w:pStyle w:val="TOC2"/>
            <w:tabs>
              <w:tab w:val="left" w:pos="960"/>
              <w:tab w:val="right" w:leader="dot" w:pos="8296"/>
            </w:tabs>
            <w:rPr>
              <w:rFonts w:asciiTheme="minorHAnsi" w:eastAsiaTheme="minorEastAsia" w:hAnsiTheme="minorHAnsi" w:cstheme="minorBidi"/>
              <w:noProof/>
              <w:kern w:val="2"/>
              <w14:ligatures w14:val="standardContextual"/>
            </w:rPr>
          </w:pPr>
          <w:hyperlink w:anchor="_Toc175301099" w:history="1">
            <w:r w:rsidRPr="007B3699">
              <w:rPr>
                <w:rStyle w:val="Hyperlink"/>
                <w:b/>
                <w:bCs/>
                <w:noProof/>
              </w:rPr>
              <w:t>3.1.</w:t>
            </w:r>
            <w:r>
              <w:rPr>
                <w:rFonts w:asciiTheme="minorHAnsi" w:eastAsiaTheme="minorEastAsia" w:hAnsiTheme="minorHAnsi" w:cstheme="minorBidi"/>
                <w:noProof/>
                <w:kern w:val="2"/>
                <w14:ligatures w14:val="standardContextual"/>
              </w:rPr>
              <w:tab/>
            </w:r>
            <w:r w:rsidRPr="007B3699">
              <w:rPr>
                <w:rStyle w:val="Hyperlink"/>
                <w:b/>
                <w:bCs/>
                <w:noProof/>
              </w:rPr>
              <w:t>Main Objective</w:t>
            </w:r>
            <w:r>
              <w:rPr>
                <w:noProof/>
                <w:webHidden/>
              </w:rPr>
              <w:tab/>
            </w:r>
            <w:r>
              <w:rPr>
                <w:noProof/>
                <w:webHidden/>
              </w:rPr>
              <w:fldChar w:fldCharType="begin"/>
            </w:r>
            <w:r>
              <w:rPr>
                <w:noProof/>
                <w:webHidden/>
              </w:rPr>
              <w:instrText xml:space="preserve"> PAGEREF _Toc175301099 \h </w:instrText>
            </w:r>
            <w:r>
              <w:rPr>
                <w:noProof/>
                <w:webHidden/>
              </w:rPr>
            </w:r>
            <w:r>
              <w:rPr>
                <w:noProof/>
                <w:webHidden/>
              </w:rPr>
              <w:fldChar w:fldCharType="separate"/>
            </w:r>
            <w:r>
              <w:rPr>
                <w:noProof/>
                <w:webHidden/>
              </w:rPr>
              <w:t>23</w:t>
            </w:r>
            <w:r>
              <w:rPr>
                <w:noProof/>
                <w:webHidden/>
              </w:rPr>
              <w:fldChar w:fldCharType="end"/>
            </w:r>
          </w:hyperlink>
        </w:p>
        <w:p w14:paraId="42D77291" w14:textId="710DF056" w:rsidR="006C772D" w:rsidRDefault="006C772D">
          <w:pPr>
            <w:pStyle w:val="TOC2"/>
            <w:tabs>
              <w:tab w:val="left" w:pos="960"/>
              <w:tab w:val="right" w:leader="dot" w:pos="8296"/>
            </w:tabs>
            <w:rPr>
              <w:rFonts w:asciiTheme="minorHAnsi" w:eastAsiaTheme="minorEastAsia" w:hAnsiTheme="minorHAnsi" w:cstheme="minorBidi"/>
              <w:noProof/>
              <w:kern w:val="2"/>
              <w14:ligatures w14:val="standardContextual"/>
            </w:rPr>
          </w:pPr>
          <w:hyperlink w:anchor="_Toc175301100" w:history="1">
            <w:r w:rsidRPr="007B3699">
              <w:rPr>
                <w:rStyle w:val="Hyperlink"/>
                <w:b/>
                <w:bCs/>
                <w:noProof/>
              </w:rPr>
              <w:t>3.2.</w:t>
            </w:r>
            <w:r>
              <w:rPr>
                <w:rFonts w:asciiTheme="minorHAnsi" w:eastAsiaTheme="minorEastAsia" w:hAnsiTheme="minorHAnsi" w:cstheme="minorBidi"/>
                <w:noProof/>
                <w:kern w:val="2"/>
                <w14:ligatures w14:val="standardContextual"/>
              </w:rPr>
              <w:tab/>
            </w:r>
            <w:r w:rsidRPr="007B3699">
              <w:rPr>
                <w:rStyle w:val="Hyperlink"/>
                <w:b/>
                <w:bCs/>
                <w:noProof/>
              </w:rPr>
              <w:t>Sub Objectives</w:t>
            </w:r>
            <w:r>
              <w:rPr>
                <w:noProof/>
                <w:webHidden/>
              </w:rPr>
              <w:tab/>
            </w:r>
            <w:r>
              <w:rPr>
                <w:noProof/>
                <w:webHidden/>
              </w:rPr>
              <w:fldChar w:fldCharType="begin"/>
            </w:r>
            <w:r>
              <w:rPr>
                <w:noProof/>
                <w:webHidden/>
              </w:rPr>
              <w:instrText xml:space="preserve"> PAGEREF _Toc175301100 \h </w:instrText>
            </w:r>
            <w:r>
              <w:rPr>
                <w:noProof/>
                <w:webHidden/>
              </w:rPr>
            </w:r>
            <w:r>
              <w:rPr>
                <w:noProof/>
                <w:webHidden/>
              </w:rPr>
              <w:fldChar w:fldCharType="separate"/>
            </w:r>
            <w:r>
              <w:rPr>
                <w:noProof/>
                <w:webHidden/>
              </w:rPr>
              <w:t>24</w:t>
            </w:r>
            <w:r>
              <w:rPr>
                <w:noProof/>
                <w:webHidden/>
              </w:rPr>
              <w:fldChar w:fldCharType="end"/>
            </w:r>
          </w:hyperlink>
        </w:p>
        <w:p w14:paraId="5E5301F6" w14:textId="26D771DA" w:rsidR="006C772D" w:rsidRDefault="006C772D">
          <w:pPr>
            <w:pStyle w:val="TOC1"/>
            <w:tabs>
              <w:tab w:val="left" w:pos="440"/>
            </w:tabs>
            <w:rPr>
              <w:rFonts w:asciiTheme="minorHAnsi" w:eastAsiaTheme="minorEastAsia" w:hAnsiTheme="minorHAnsi" w:cstheme="minorBidi"/>
              <w:noProof/>
              <w:kern w:val="2"/>
              <w14:ligatures w14:val="standardContextual"/>
            </w:rPr>
          </w:pPr>
          <w:hyperlink w:anchor="_Toc175301101" w:history="1">
            <w:r w:rsidRPr="007B3699">
              <w:rPr>
                <w:rStyle w:val="Hyperlink"/>
                <w:b/>
                <w:bCs/>
                <w:noProof/>
              </w:rPr>
              <w:t>4.</w:t>
            </w:r>
            <w:r>
              <w:rPr>
                <w:rFonts w:asciiTheme="minorHAnsi" w:eastAsiaTheme="minorEastAsia" w:hAnsiTheme="minorHAnsi" w:cstheme="minorBidi"/>
                <w:noProof/>
                <w:kern w:val="2"/>
                <w14:ligatures w14:val="standardContextual"/>
              </w:rPr>
              <w:tab/>
            </w:r>
            <w:r w:rsidRPr="007B3699">
              <w:rPr>
                <w:rStyle w:val="Hyperlink"/>
                <w:b/>
                <w:bCs/>
                <w:noProof/>
              </w:rPr>
              <w:t>METHODOLOGY</w:t>
            </w:r>
            <w:r>
              <w:rPr>
                <w:noProof/>
                <w:webHidden/>
              </w:rPr>
              <w:tab/>
            </w:r>
            <w:r>
              <w:rPr>
                <w:noProof/>
                <w:webHidden/>
              </w:rPr>
              <w:fldChar w:fldCharType="begin"/>
            </w:r>
            <w:r>
              <w:rPr>
                <w:noProof/>
                <w:webHidden/>
              </w:rPr>
              <w:instrText xml:space="preserve"> PAGEREF _Toc175301101 \h </w:instrText>
            </w:r>
            <w:r>
              <w:rPr>
                <w:noProof/>
                <w:webHidden/>
              </w:rPr>
            </w:r>
            <w:r>
              <w:rPr>
                <w:noProof/>
                <w:webHidden/>
              </w:rPr>
              <w:fldChar w:fldCharType="separate"/>
            </w:r>
            <w:r>
              <w:rPr>
                <w:noProof/>
                <w:webHidden/>
              </w:rPr>
              <w:t>26</w:t>
            </w:r>
            <w:r>
              <w:rPr>
                <w:noProof/>
                <w:webHidden/>
              </w:rPr>
              <w:fldChar w:fldCharType="end"/>
            </w:r>
          </w:hyperlink>
        </w:p>
        <w:p w14:paraId="317F19AD" w14:textId="56575F98" w:rsidR="006C772D" w:rsidRDefault="006C772D">
          <w:pPr>
            <w:pStyle w:val="TOC2"/>
            <w:tabs>
              <w:tab w:val="left" w:pos="960"/>
              <w:tab w:val="right" w:leader="dot" w:pos="8296"/>
            </w:tabs>
            <w:rPr>
              <w:rFonts w:asciiTheme="minorHAnsi" w:eastAsiaTheme="minorEastAsia" w:hAnsiTheme="minorHAnsi" w:cstheme="minorBidi"/>
              <w:noProof/>
              <w:kern w:val="2"/>
              <w14:ligatures w14:val="standardContextual"/>
            </w:rPr>
          </w:pPr>
          <w:hyperlink w:anchor="_Toc175301102" w:history="1">
            <w:r w:rsidRPr="007B3699">
              <w:rPr>
                <w:rStyle w:val="Hyperlink"/>
                <w:b/>
                <w:bCs/>
                <w:noProof/>
              </w:rPr>
              <w:t>4.1.</w:t>
            </w:r>
            <w:r>
              <w:rPr>
                <w:rFonts w:asciiTheme="minorHAnsi" w:eastAsiaTheme="minorEastAsia" w:hAnsiTheme="minorHAnsi" w:cstheme="minorBidi"/>
                <w:noProof/>
                <w:kern w:val="2"/>
                <w14:ligatures w14:val="standardContextual"/>
              </w:rPr>
              <w:tab/>
            </w:r>
            <w:r w:rsidRPr="007B3699">
              <w:rPr>
                <w:rStyle w:val="Hyperlink"/>
                <w:b/>
                <w:bCs/>
                <w:noProof/>
              </w:rPr>
              <w:t>Requirement Gathering and Analysis</w:t>
            </w:r>
            <w:r>
              <w:rPr>
                <w:noProof/>
                <w:webHidden/>
              </w:rPr>
              <w:tab/>
            </w:r>
            <w:r>
              <w:rPr>
                <w:noProof/>
                <w:webHidden/>
              </w:rPr>
              <w:fldChar w:fldCharType="begin"/>
            </w:r>
            <w:r>
              <w:rPr>
                <w:noProof/>
                <w:webHidden/>
              </w:rPr>
              <w:instrText xml:space="preserve"> PAGEREF _Toc175301102 \h </w:instrText>
            </w:r>
            <w:r>
              <w:rPr>
                <w:noProof/>
                <w:webHidden/>
              </w:rPr>
            </w:r>
            <w:r>
              <w:rPr>
                <w:noProof/>
                <w:webHidden/>
              </w:rPr>
              <w:fldChar w:fldCharType="separate"/>
            </w:r>
            <w:r>
              <w:rPr>
                <w:noProof/>
                <w:webHidden/>
              </w:rPr>
              <w:t>26</w:t>
            </w:r>
            <w:r>
              <w:rPr>
                <w:noProof/>
                <w:webHidden/>
              </w:rPr>
              <w:fldChar w:fldCharType="end"/>
            </w:r>
          </w:hyperlink>
        </w:p>
        <w:p w14:paraId="7408DD7B" w14:textId="02C531FA" w:rsidR="006C772D" w:rsidRDefault="006C772D">
          <w:pPr>
            <w:pStyle w:val="TOC3"/>
            <w:tabs>
              <w:tab w:val="left" w:pos="1440"/>
              <w:tab w:val="right" w:leader="dot" w:pos="8296"/>
            </w:tabs>
            <w:rPr>
              <w:rFonts w:asciiTheme="minorHAnsi" w:eastAsiaTheme="minorEastAsia" w:hAnsiTheme="minorHAnsi" w:cstheme="minorBidi"/>
              <w:noProof/>
              <w:kern w:val="2"/>
              <w14:ligatures w14:val="standardContextual"/>
            </w:rPr>
          </w:pPr>
          <w:hyperlink w:anchor="_Toc175301103" w:history="1">
            <w:r w:rsidRPr="007B3699">
              <w:rPr>
                <w:rStyle w:val="Hyperlink"/>
                <w:b/>
                <w:noProof/>
              </w:rPr>
              <w:t>4.1.1.</w:t>
            </w:r>
            <w:r>
              <w:rPr>
                <w:rFonts w:asciiTheme="minorHAnsi" w:eastAsiaTheme="minorEastAsia" w:hAnsiTheme="minorHAnsi" w:cstheme="minorBidi"/>
                <w:noProof/>
                <w:kern w:val="2"/>
                <w14:ligatures w14:val="standardContextual"/>
              </w:rPr>
              <w:tab/>
            </w:r>
            <w:r w:rsidRPr="007B3699">
              <w:rPr>
                <w:rStyle w:val="Hyperlink"/>
                <w:b/>
                <w:noProof/>
              </w:rPr>
              <w:t>Functional Requirements</w:t>
            </w:r>
            <w:r>
              <w:rPr>
                <w:noProof/>
                <w:webHidden/>
              </w:rPr>
              <w:tab/>
            </w:r>
            <w:r>
              <w:rPr>
                <w:noProof/>
                <w:webHidden/>
              </w:rPr>
              <w:fldChar w:fldCharType="begin"/>
            </w:r>
            <w:r>
              <w:rPr>
                <w:noProof/>
                <w:webHidden/>
              </w:rPr>
              <w:instrText xml:space="preserve"> PAGEREF _Toc175301103 \h </w:instrText>
            </w:r>
            <w:r>
              <w:rPr>
                <w:noProof/>
                <w:webHidden/>
              </w:rPr>
            </w:r>
            <w:r>
              <w:rPr>
                <w:noProof/>
                <w:webHidden/>
              </w:rPr>
              <w:fldChar w:fldCharType="separate"/>
            </w:r>
            <w:r>
              <w:rPr>
                <w:noProof/>
                <w:webHidden/>
              </w:rPr>
              <w:t>26</w:t>
            </w:r>
            <w:r>
              <w:rPr>
                <w:noProof/>
                <w:webHidden/>
              </w:rPr>
              <w:fldChar w:fldCharType="end"/>
            </w:r>
          </w:hyperlink>
        </w:p>
        <w:p w14:paraId="1325BD82" w14:textId="21BBA265" w:rsidR="006C772D" w:rsidRDefault="006C772D">
          <w:pPr>
            <w:pStyle w:val="TOC3"/>
            <w:tabs>
              <w:tab w:val="left" w:pos="1440"/>
              <w:tab w:val="right" w:leader="dot" w:pos="8296"/>
            </w:tabs>
            <w:rPr>
              <w:rFonts w:asciiTheme="minorHAnsi" w:eastAsiaTheme="minorEastAsia" w:hAnsiTheme="minorHAnsi" w:cstheme="minorBidi"/>
              <w:noProof/>
              <w:kern w:val="2"/>
              <w14:ligatures w14:val="standardContextual"/>
            </w:rPr>
          </w:pPr>
          <w:hyperlink w:anchor="_Toc175301104" w:history="1">
            <w:r w:rsidRPr="007B3699">
              <w:rPr>
                <w:rStyle w:val="Hyperlink"/>
                <w:b/>
                <w:bCs/>
                <w:noProof/>
              </w:rPr>
              <w:t>4.1.2.</w:t>
            </w:r>
            <w:r>
              <w:rPr>
                <w:rFonts w:asciiTheme="minorHAnsi" w:eastAsiaTheme="minorEastAsia" w:hAnsiTheme="minorHAnsi" w:cstheme="minorBidi"/>
                <w:noProof/>
                <w:kern w:val="2"/>
                <w14:ligatures w14:val="standardContextual"/>
              </w:rPr>
              <w:tab/>
            </w:r>
            <w:r w:rsidRPr="007B3699">
              <w:rPr>
                <w:rStyle w:val="Hyperlink"/>
                <w:b/>
                <w:bCs/>
                <w:noProof/>
              </w:rPr>
              <w:t>Non-Functional Requirements</w:t>
            </w:r>
            <w:r>
              <w:rPr>
                <w:noProof/>
                <w:webHidden/>
              </w:rPr>
              <w:tab/>
            </w:r>
            <w:r>
              <w:rPr>
                <w:noProof/>
                <w:webHidden/>
              </w:rPr>
              <w:fldChar w:fldCharType="begin"/>
            </w:r>
            <w:r>
              <w:rPr>
                <w:noProof/>
                <w:webHidden/>
              </w:rPr>
              <w:instrText xml:space="preserve"> PAGEREF _Toc175301104 \h </w:instrText>
            </w:r>
            <w:r>
              <w:rPr>
                <w:noProof/>
                <w:webHidden/>
              </w:rPr>
            </w:r>
            <w:r>
              <w:rPr>
                <w:noProof/>
                <w:webHidden/>
              </w:rPr>
              <w:fldChar w:fldCharType="separate"/>
            </w:r>
            <w:r>
              <w:rPr>
                <w:noProof/>
                <w:webHidden/>
              </w:rPr>
              <w:t>27</w:t>
            </w:r>
            <w:r>
              <w:rPr>
                <w:noProof/>
                <w:webHidden/>
              </w:rPr>
              <w:fldChar w:fldCharType="end"/>
            </w:r>
          </w:hyperlink>
        </w:p>
        <w:p w14:paraId="29E3E797" w14:textId="1348D310" w:rsidR="006C772D" w:rsidRDefault="006C772D">
          <w:pPr>
            <w:pStyle w:val="TOC2"/>
            <w:tabs>
              <w:tab w:val="left" w:pos="960"/>
              <w:tab w:val="right" w:leader="dot" w:pos="8296"/>
            </w:tabs>
            <w:rPr>
              <w:rFonts w:asciiTheme="minorHAnsi" w:eastAsiaTheme="minorEastAsia" w:hAnsiTheme="minorHAnsi" w:cstheme="minorBidi"/>
              <w:noProof/>
              <w:kern w:val="2"/>
              <w14:ligatures w14:val="standardContextual"/>
            </w:rPr>
          </w:pPr>
          <w:hyperlink w:anchor="_Toc175301105" w:history="1">
            <w:r w:rsidRPr="007B3699">
              <w:rPr>
                <w:rStyle w:val="Hyperlink"/>
                <w:b/>
                <w:bCs/>
                <w:noProof/>
              </w:rPr>
              <w:t>4.2.</w:t>
            </w:r>
            <w:r>
              <w:rPr>
                <w:rFonts w:asciiTheme="minorHAnsi" w:eastAsiaTheme="minorEastAsia" w:hAnsiTheme="minorHAnsi" w:cstheme="minorBidi"/>
                <w:noProof/>
                <w:kern w:val="2"/>
                <w14:ligatures w14:val="standardContextual"/>
              </w:rPr>
              <w:tab/>
            </w:r>
            <w:r w:rsidRPr="007B3699">
              <w:rPr>
                <w:rStyle w:val="Hyperlink"/>
                <w:b/>
                <w:bCs/>
                <w:noProof/>
              </w:rPr>
              <w:t>Feasibility Study</w:t>
            </w:r>
            <w:r>
              <w:rPr>
                <w:noProof/>
                <w:webHidden/>
              </w:rPr>
              <w:tab/>
            </w:r>
            <w:r>
              <w:rPr>
                <w:noProof/>
                <w:webHidden/>
              </w:rPr>
              <w:fldChar w:fldCharType="begin"/>
            </w:r>
            <w:r>
              <w:rPr>
                <w:noProof/>
                <w:webHidden/>
              </w:rPr>
              <w:instrText xml:space="preserve"> PAGEREF _Toc175301105 \h </w:instrText>
            </w:r>
            <w:r>
              <w:rPr>
                <w:noProof/>
                <w:webHidden/>
              </w:rPr>
            </w:r>
            <w:r>
              <w:rPr>
                <w:noProof/>
                <w:webHidden/>
              </w:rPr>
              <w:fldChar w:fldCharType="separate"/>
            </w:r>
            <w:r>
              <w:rPr>
                <w:noProof/>
                <w:webHidden/>
              </w:rPr>
              <w:t>29</w:t>
            </w:r>
            <w:r>
              <w:rPr>
                <w:noProof/>
                <w:webHidden/>
              </w:rPr>
              <w:fldChar w:fldCharType="end"/>
            </w:r>
          </w:hyperlink>
        </w:p>
        <w:p w14:paraId="27384AA6" w14:textId="35076100" w:rsidR="006C772D" w:rsidRDefault="006C772D">
          <w:pPr>
            <w:pStyle w:val="TOC2"/>
            <w:tabs>
              <w:tab w:val="left" w:pos="960"/>
              <w:tab w:val="right" w:leader="dot" w:pos="8296"/>
            </w:tabs>
            <w:rPr>
              <w:rFonts w:asciiTheme="minorHAnsi" w:eastAsiaTheme="minorEastAsia" w:hAnsiTheme="minorHAnsi" w:cstheme="minorBidi"/>
              <w:noProof/>
              <w:kern w:val="2"/>
              <w14:ligatures w14:val="standardContextual"/>
            </w:rPr>
          </w:pPr>
          <w:hyperlink w:anchor="_Toc175301106" w:history="1">
            <w:r w:rsidRPr="007B3699">
              <w:rPr>
                <w:rStyle w:val="Hyperlink"/>
                <w:b/>
                <w:bCs/>
                <w:noProof/>
              </w:rPr>
              <w:t>4.3.</w:t>
            </w:r>
            <w:r>
              <w:rPr>
                <w:rFonts w:asciiTheme="minorHAnsi" w:eastAsiaTheme="minorEastAsia" w:hAnsiTheme="minorHAnsi" w:cstheme="minorBidi"/>
                <w:noProof/>
                <w:kern w:val="2"/>
                <w14:ligatures w14:val="standardContextual"/>
              </w:rPr>
              <w:tab/>
            </w:r>
            <w:r w:rsidRPr="007B3699">
              <w:rPr>
                <w:rStyle w:val="Hyperlink"/>
                <w:b/>
                <w:bCs/>
                <w:noProof/>
              </w:rPr>
              <w:t>System Design</w:t>
            </w:r>
            <w:r>
              <w:rPr>
                <w:noProof/>
                <w:webHidden/>
              </w:rPr>
              <w:tab/>
            </w:r>
            <w:r>
              <w:rPr>
                <w:noProof/>
                <w:webHidden/>
              </w:rPr>
              <w:fldChar w:fldCharType="begin"/>
            </w:r>
            <w:r>
              <w:rPr>
                <w:noProof/>
                <w:webHidden/>
              </w:rPr>
              <w:instrText xml:space="preserve"> PAGEREF _Toc175301106 \h </w:instrText>
            </w:r>
            <w:r>
              <w:rPr>
                <w:noProof/>
                <w:webHidden/>
              </w:rPr>
            </w:r>
            <w:r>
              <w:rPr>
                <w:noProof/>
                <w:webHidden/>
              </w:rPr>
              <w:fldChar w:fldCharType="separate"/>
            </w:r>
            <w:r>
              <w:rPr>
                <w:noProof/>
                <w:webHidden/>
              </w:rPr>
              <w:t>30</w:t>
            </w:r>
            <w:r>
              <w:rPr>
                <w:noProof/>
                <w:webHidden/>
              </w:rPr>
              <w:fldChar w:fldCharType="end"/>
            </w:r>
          </w:hyperlink>
        </w:p>
        <w:p w14:paraId="35947E06" w14:textId="53505CEA" w:rsidR="006C772D" w:rsidRDefault="006C772D">
          <w:pPr>
            <w:pStyle w:val="TOC3"/>
            <w:tabs>
              <w:tab w:val="left" w:pos="1440"/>
              <w:tab w:val="right" w:leader="dot" w:pos="8296"/>
            </w:tabs>
            <w:rPr>
              <w:rFonts w:asciiTheme="minorHAnsi" w:eastAsiaTheme="minorEastAsia" w:hAnsiTheme="minorHAnsi" w:cstheme="minorBidi"/>
              <w:noProof/>
              <w:kern w:val="2"/>
              <w14:ligatures w14:val="standardContextual"/>
            </w:rPr>
          </w:pPr>
          <w:hyperlink w:anchor="_Toc175301107" w:history="1">
            <w:r w:rsidRPr="007B3699">
              <w:rPr>
                <w:rStyle w:val="Hyperlink"/>
                <w:b/>
                <w:bCs/>
                <w:noProof/>
              </w:rPr>
              <w:t>4.3.1.</w:t>
            </w:r>
            <w:r>
              <w:rPr>
                <w:rFonts w:asciiTheme="minorHAnsi" w:eastAsiaTheme="minorEastAsia" w:hAnsiTheme="minorHAnsi" w:cstheme="minorBidi"/>
                <w:noProof/>
                <w:kern w:val="2"/>
                <w14:ligatures w14:val="standardContextual"/>
              </w:rPr>
              <w:tab/>
            </w:r>
            <w:r w:rsidRPr="007B3699">
              <w:rPr>
                <w:rStyle w:val="Hyperlink"/>
                <w:b/>
                <w:bCs/>
                <w:noProof/>
              </w:rPr>
              <w:t>High-level Overall System Architecture Diagram</w:t>
            </w:r>
            <w:r>
              <w:rPr>
                <w:noProof/>
                <w:webHidden/>
              </w:rPr>
              <w:tab/>
            </w:r>
            <w:r>
              <w:rPr>
                <w:noProof/>
                <w:webHidden/>
              </w:rPr>
              <w:fldChar w:fldCharType="begin"/>
            </w:r>
            <w:r>
              <w:rPr>
                <w:noProof/>
                <w:webHidden/>
              </w:rPr>
              <w:instrText xml:space="preserve"> PAGEREF _Toc175301107 \h </w:instrText>
            </w:r>
            <w:r>
              <w:rPr>
                <w:noProof/>
                <w:webHidden/>
              </w:rPr>
            </w:r>
            <w:r>
              <w:rPr>
                <w:noProof/>
                <w:webHidden/>
              </w:rPr>
              <w:fldChar w:fldCharType="separate"/>
            </w:r>
            <w:r>
              <w:rPr>
                <w:noProof/>
                <w:webHidden/>
              </w:rPr>
              <w:t>30</w:t>
            </w:r>
            <w:r>
              <w:rPr>
                <w:noProof/>
                <w:webHidden/>
              </w:rPr>
              <w:fldChar w:fldCharType="end"/>
            </w:r>
          </w:hyperlink>
        </w:p>
        <w:p w14:paraId="1CB37D1B" w14:textId="43DD9D46" w:rsidR="006C772D" w:rsidRDefault="006C772D">
          <w:pPr>
            <w:pStyle w:val="TOC2"/>
            <w:tabs>
              <w:tab w:val="left" w:pos="960"/>
              <w:tab w:val="right" w:leader="dot" w:pos="8296"/>
            </w:tabs>
            <w:rPr>
              <w:rFonts w:asciiTheme="minorHAnsi" w:eastAsiaTheme="minorEastAsia" w:hAnsiTheme="minorHAnsi" w:cstheme="minorBidi"/>
              <w:noProof/>
              <w:kern w:val="2"/>
              <w14:ligatures w14:val="standardContextual"/>
            </w:rPr>
          </w:pPr>
          <w:hyperlink w:anchor="_Toc175301108" w:history="1">
            <w:r w:rsidRPr="007B3699">
              <w:rPr>
                <w:rStyle w:val="Hyperlink"/>
                <w:b/>
                <w:bCs/>
                <w:noProof/>
              </w:rPr>
              <w:t>4.4.</w:t>
            </w:r>
            <w:r>
              <w:rPr>
                <w:rFonts w:asciiTheme="minorHAnsi" w:eastAsiaTheme="minorEastAsia" w:hAnsiTheme="minorHAnsi" w:cstheme="minorBidi"/>
                <w:noProof/>
                <w:kern w:val="2"/>
                <w14:ligatures w14:val="standardContextual"/>
              </w:rPr>
              <w:tab/>
            </w:r>
            <w:r w:rsidRPr="007B3699">
              <w:rPr>
                <w:rStyle w:val="Hyperlink"/>
                <w:b/>
                <w:bCs/>
                <w:noProof/>
              </w:rPr>
              <w:t>Tools and Libraries</w:t>
            </w:r>
            <w:r>
              <w:rPr>
                <w:noProof/>
                <w:webHidden/>
              </w:rPr>
              <w:tab/>
            </w:r>
            <w:r>
              <w:rPr>
                <w:noProof/>
                <w:webHidden/>
              </w:rPr>
              <w:fldChar w:fldCharType="begin"/>
            </w:r>
            <w:r>
              <w:rPr>
                <w:noProof/>
                <w:webHidden/>
              </w:rPr>
              <w:instrText xml:space="preserve"> PAGEREF _Toc175301108 \h </w:instrText>
            </w:r>
            <w:r>
              <w:rPr>
                <w:noProof/>
                <w:webHidden/>
              </w:rPr>
            </w:r>
            <w:r>
              <w:rPr>
                <w:noProof/>
                <w:webHidden/>
              </w:rPr>
              <w:fldChar w:fldCharType="separate"/>
            </w:r>
            <w:r>
              <w:rPr>
                <w:noProof/>
                <w:webHidden/>
              </w:rPr>
              <w:t>32</w:t>
            </w:r>
            <w:r>
              <w:rPr>
                <w:noProof/>
                <w:webHidden/>
              </w:rPr>
              <w:fldChar w:fldCharType="end"/>
            </w:r>
          </w:hyperlink>
        </w:p>
        <w:p w14:paraId="2CD32EE1" w14:textId="468D59DD" w:rsidR="006C772D" w:rsidRDefault="006C772D">
          <w:pPr>
            <w:pStyle w:val="TOC2"/>
            <w:tabs>
              <w:tab w:val="left" w:pos="960"/>
              <w:tab w:val="right" w:leader="dot" w:pos="8296"/>
            </w:tabs>
            <w:rPr>
              <w:rFonts w:asciiTheme="minorHAnsi" w:eastAsiaTheme="minorEastAsia" w:hAnsiTheme="minorHAnsi" w:cstheme="minorBidi"/>
              <w:noProof/>
              <w:kern w:val="2"/>
              <w14:ligatures w14:val="standardContextual"/>
            </w:rPr>
          </w:pPr>
          <w:hyperlink w:anchor="_Toc175301109" w:history="1">
            <w:r w:rsidRPr="007B3699">
              <w:rPr>
                <w:rStyle w:val="Hyperlink"/>
                <w:b/>
                <w:bCs/>
                <w:noProof/>
              </w:rPr>
              <w:t>4.5.</w:t>
            </w:r>
            <w:r>
              <w:rPr>
                <w:rFonts w:asciiTheme="minorHAnsi" w:eastAsiaTheme="minorEastAsia" w:hAnsiTheme="minorHAnsi" w:cstheme="minorBidi"/>
                <w:noProof/>
                <w:kern w:val="2"/>
                <w14:ligatures w14:val="standardContextual"/>
              </w:rPr>
              <w:tab/>
            </w:r>
            <w:r w:rsidRPr="007B3699">
              <w:rPr>
                <w:rStyle w:val="Hyperlink"/>
                <w:b/>
                <w:bCs/>
                <w:noProof/>
              </w:rPr>
              <w:t>Commercialization of the Project</w:t>
            </w:r>
            <w:r>
              <w:rPr>
                <w:noProof/>
                <w:webHidden/>
              </w:rPr>
              <w:tab/>
            </w:r>
            <w:r>
              <w:rPr>
                <w:noProof/>
                <w:webHidden/>
              </w:rPr>
              <w:fldChar w:fldCharType="begin"/>
            </w:r>
            <w:r>
              <w:rPr>
                <w:noProof/>
                <w:webHidden/>
              </w:rPr>
              <w:instrText xml:space="preserve"> PAGEREF _Toc175301109 \h </w:instrText>
            </w:r>
            <w:r>
              <w:rPr>
                <w:noProof/>
                <w:webHidden/>
              </w:rPr>
            </w:r>
            <w:r>
              <w:rPr>
                <w:noProof/>
                <w:webHidden/>
              </w:rPr>
              <w:fldChar w:fldCharType="separate"/>
            </w:r>
            <w:r>
              <w:rPr>
                <w:noProof/>
                <w:webHidden/>
              </w:rPr>
              <w:t>34</w:t>
            </w:r>
            <w:r>
              <w:rPr>
                <w:noProof/>
                <w:webHidden/>
              </w:rPr>
              <w:fldChar w:fldCharType="end"/>
            </w:r>
          </w:hyperlink>
        </w:p>
        <w:p w14:paraId="3CBA3ED0" w14:textId="436C64E7" w:rsidR="006C772D" w:rsidRDefault="006C772D">
          <w:pPr>
            <w:pStyle w:val="TOC1"/>
            <w:tabs>
              <w:tab w:val="left" w:pos="440"/>
            </w:tabs>
            <w:rPr>
              <w:rFonts w:asciiTheme="minorHAnsi" w:eastAsiaTheme="minorEastAsia" w:hAnsiTheme="minorHAnsi" w:cstheme="minorBidi"/>
              <w:noProof/>
              <w:kern w:val="2"/>
              <w14:ligatures w14:val="standardContextual"/>
            </w:rPr>
          </w:pPr>
          <w:hyperlink w:anchor="_Toc175301110" w:history="1">
            <w:r w:rsidRPr="007B3699">
              <w:rPr>
                <w:rStyle w:val="Hyperlink"/>
                <w:b/>
                <w:bCs/>
                <w:noProof/>
              </w:rPr>
              <w:t>5.</w:t>
            </w:r>
            <w:r>
              <w:rPr>
                <w:rFonts w:asciiTheme="minorHAnsi" w:eastAsiaTheme="minorEastAsia" w:hAnsiTheme="minorHAnsi" w:cstheme="minorBidi"/>
                <w:noProof/>
                <w:kern w:val="2"/>
                <w14:ligatures w14:val="standardContextual"/>
              </w:rPr>
              <w:tab/>
            </w:r>
            <w:r w:rsidRPr="007B3699">
              <w:rPr>
                <w:rStyle w:val="Hyperlink"/>
                <w:b/>
                <w:bCs/>
                <w:noProof/>
              </w:rPr>
              <w:t>RESULTS &amp; DISCUSSION</w:t>
            </w:r>
            <w:r>
              <w:rPr>
                <w:noProof/>
                <w:webHidden/>
              </w:rPr>
              <w:tab/>
            </w:r>
            <w:r>
              <w:rPr>
                <w:noProof/>
                <w:webHidden/>
              </w:rPr>
              <w:fldChar w:fldCharType="begin"/>
            </w:r>
            <w:r>
              <w:rPr>
                <w:noProof/>
                <w:webHidden/>
              </w:rPr>
              <w:instrText xml:space="preserve"> PAGEREF _Toc175301110 \h </w:instrText>
            </w:r>
            <w:r>
              <w:rPr>
                <w:noProof/>
                <w:webHidden/>
              </w:rPr>
            </w:r>
            <w:r>
              <w:rPr>
                <w:noProof/>
                <w:webHidden/>
              </w:rPr>
              <w:fldChar w:fldCharType="separate"/>
            </w:r>
            <w:r>
              <w:rPr>
                <w:noProof/>
                <w:webHidden/>
              </w:rPr>
              <w:t>35</w:t>
            </w:r>
            <w:r>
              <w:rPr>
                <w:noProof/>
                <w:webHidden/>
              </w:rPr>
              <w:fldChar w:fldCharType="end"/>
            </w:r>
          </w:hyperlink>
        </w:p>
        <w:p w14:paraId="50087991" w14:textId="30B42893" w:rsidR="006C772D" w:rsidRDefault="006C772D">
          <w:pPr>
            <w:pStyle w:val="TOC3"/>
            <w:tabs>
              <w:tab w:val="left" w:pos="1200"/>
              <w:tab w:val="right" w:leader="dot" w:pos="8296"/>
            </w:tabs>
            <w:rPr>
              <w:rFonts w:asciiTheme="minorHAnsi" w:eastAsiaTheme="minorEastAsia" w:hAnsiTheme="minorHAnsi" w:cstheme="minorBidi"/>
              <w:noProof/>
              <w:kern w:val="2"/>
              <w14:ligatures w14:val="standardContextual"/>
            </w:rPr>
          </w:pPr>
          <w:hyperlink w:anchor="_Toc175301111" w:history="1">
            <w:r w:rsidRPr="007B3699">
              <w:rPr>
                <w:rStyle w:val="Hyperlink"/>
                <w:b/>
                <w:bCs/>
                <w:noProof/>
              </w:rPr>
              <w:t>5.1.</w:t>
            </w:r>
            <w:r>
              <w:rPr>
                <w:rFonts w:asciiTheme="minorHAnsi" w:eastAsiaTheme="minorEastAsia" w:hAnsiTheme="minorHAnsi" w:cstheme="minorBidi"/>
                <w:noProof/>
                <w:kern w:val="2"/>
                <w14:ligatures w14:val="standardContextual"/>
              </w:rPr>
              <w:tab/>
            </w:r>
            <w:r w:rsidRPr="007B3699">
              <w:rPr>
                <w:rStyle w:val="Hyperlink"/>
                <w:b/>
                <w:bCs/>
                <w:noProof/>
              </w:rPr>
              <w:t>Results</w:t>
            </w:r>
            <w:r>
              <w:rPr>
                <w:noProof/>
                <w:webHidden/>
              </w:rPr>
              <w:tab/>
            </w:r>
            <w:r>
              <w:rPr>
                <w:noProof/>
                <w:webHidden/>
              </w:rPr>
              <w:fldChar w:fldCharType="begin"/>
            </w:r>
            <w:r>
              <w:rPr>
                <w:noProof/>
                <w:webHidden/>
              </w:rPr>
              <w:instrText xml:space="preserve"> PAGEREF _Toc175301111 \h </w:instrText>
            </w:r>
            <w:r>
              <w:rPr>
                <w:noProof/>
                <w:webHidden/>
              </w:rPr>
            </w:r>
            <w:r>
              <w:rPr>
                <w:noProof/>
                <w:webHidden/>
              </w:rPr>
              <w:fldChar w:fldCharType="separate"/>
            </w:r>
            <w:r>
              <w:rPr>
                <w:noProof/>
                <w:webHidden/>
              </w:rPr>
              <w:t>35</w:t>
            </w:r>
            <w:r>
              <w:rPr>
                <w:noProof/>
                <w:webHidden/>
              </w:rPr>
              <w:fldChar w:fldCharType="end"/>
            </w:r>
          </w:hyperlink>
        </w:p>
        <w:p w14:paraId="702C9EDE" w14:textId="0A190F60" w:rsidR="006C772D" w:rsidRDefault="006C772D">
          <w:pPr>
            <w:pStyle w:val="TOC3"/>
            <w:tabs>
              <w:tab w:val="left" w:pos="1200"/>
              <w:tab w:val="right" w:leader="dot" w:pos="8296"/>
            </w:tabs>
            <w:rPr>
              <w:rFonts w:asciiTheme="minorHAnsi" w:eastAsiaTheme="minorEastAsia" w:hAnsiTheme="minorHAnsi" w:cstheme="minorBidi"/>
              <w:noProof/>
              <w:kern w:val="2"/>
              <w14:ligatures w14:val="standardContextual"/>
            </w:rPr>
          </w:pPr>
          <w:hyperlink w:anchor="_Toc175301112" w:history="1">
            <w:r w:rsidRPr="007B3699">
              <w:rPr>
                <w:rStyle w:val="Hyperlink"/>
                <w:b/>
                <w:bCs/>
                <w:noProof/>
              </w:rPr>
              <w:t>5.2.</w:t>
            </w:r>
            <w:r>
              <w:rPr>
                <w:rFonts w:asciiTheme="minorHAnsi" w:eastAsiaTheme="minorEastAsia" w:hAnsiTheme="minorHAnsi" w:cstheme="minorBidi"/>
                <w:noProof/>
                <w:kern w:val="2"/>
                <w14:ligatures w14:val="standardContextual"/>
              </w:rPr>
              <w:tab/>
            </w:r>
            <w:r w:rsidRPr="007B3699">
              <w:rPr>
                <w:rStyle w:val="Hyperlink"/>
                <w:b/>
                <w:bCs/>
                <w:noProof/>
              </w:rPr>
              <w:t>Research Findings</w:t>
            </w:r>
            <w:r>
              <w:rPr>
                <w:noProof/>
                <w:webHidden/>
              </w:rPr>
              <w:tab/>
            </w:r>
            <w:r>
              <w:rPr>
                <w:noProof/>
                <w:webHidden/>
              </w:rPr>
              <w:fldChar w:fldCharType="begin"/>
            </w:r>
            <w:r>
              <w:rPr>
                <w:noProof/>
                <w:webHidden/>
              </w:rPr>
              <w:instrText xml:space="preserve"> PAGEREF _Toc175301112 \h </w:instrText>
            </w:r>
            <w:r>
              <w:rPr>
                <w:noProof/>
                <w:webHidden/>
              </w:rPr>
            </w:r>
            <w:r>
              <w:rPr>
                <w:noProof/>
                <w:webHidden/>
              </w:rPr>
              <w:fldChar w:fldCharType="separate"/>
            </w:r>
            <w:r>
              <w:rPr>
                <w:noProof/>
                <w:webHidden/>
              </w:rPr>
              <w:t>37</w:t>
            </w:r>
            <w:r>
              <w:rPr>
                <w:noProof/>
                <w:webHidden/>
              </w:rPr>
              <w:fldChar w:fldCharType="end"/>
            </w:r>
          </w:hyperlink>
        </w:p>
        <w:p w14:paraId="7AD799C4" w14:textId="279E97A5" w:rsidR="006C772D" w:rsidRDefault="006C772D">
          <w:pPr>
            <w:pStyle w:val="TOC3"/>
            <w:tabs>
              <w:tab w:val="left" w:pos="1200"/>
              <w:tab w:val="right" w:leader="dot" w:pos="8296"/>
            </w:tabs>
            <w:rPr>
              <w:rFonts w:asciiTheme="minorHAnsi" w:eastAsiaTheme="minorEastAsia" w:hAnsiTheme="minorHAnsi" w:cstheme="minorBidi"/>
              <w:noProof/>
              <w:kern w:val="2"/>
              <w14:ligatures w14:val="standardContextual"/>
            </w:rPr>
          </w:pPr>
          <w:hyperlink w:anchor="_Toc175301113" w:history="1">
            <w:r w:rsidRPr="007B3699">
              <w:rPr>
                <w:rStyle w:val="Hyperlink"/>
                <w:b/>
                <w:bCs/>
                <w:noProof/>
              </w:rPr>
              <w:t>5.3.</w:t>
            </w:r>
            <w:r>
              <w:rPr>
                <w:rFonts w:asciiTheme="minorHAnsi" w:eastAsiaTheme="minorEastAsia" w:hAnsiTheme="minorHAnsi" w:cstheme="minorBidi"/>
                <w:noProof/>
                <w:kern w:val="2"/>
                <w14:ligatures w14:val="standardContextual"/>
              </w:rPr>
              <w:tab/>
            </w:r>
            <w:r w:rsidRPr="007B3699">
              <w:rPr>
                <w:rStyle w:val="Hyperlink"/>
                <w:b/>
                <w:bCs/>
                <w:noProof/>
              </w:rPr>
              <w:t>Discussion</w:t>
            </w:r>
            <w:r>
              <w:rPr>
                <w:noProof/>
                <w:webHidden/>
              </w:rPr>
              <w:tab/>
            </w:r>
            <w:r>
              <w:rPr>
                <w:noProof/>
                <w:webHidden/>
              </w:rPr>
              <w:fldChar w:fldCharType="begin"/>
            </w:r>
            <w:r>
              <w:rPr>
                <w:noProof/>
                <w:webHidden/>
              </w:rPr>
              <w:instrText xml:space="preserve"> PAGEREF _Toc175301113 \h </w:instrText>
            </w:r>
            <w:r>
              <w:rPr>
                <w:noProof/>
                <w:webHidden/>
              </w:rPr>
            </w:r>
            <w:r>
              <w:rPr>
                <w:noProof/>
                <w:webHidden/>
              </w:rPr>
              <w:fldChar w:fldCharType="separate"/>
            </w:r>
            <w:r>
              <w:rPr>
                <w:noProof/>
                <w:webHidden/>
              </w:rPr>
              <w:t>39</w:t>
            </w:r>
            <w:r>
              <w:rPr>
                <w:noProof/>
                <w:webHidden/>
              </w:rPr>
              <w:fldChar w:fldCharType="end"/>
            </w:r>
          </w:hyperlink>
        </w:p>
        <w:p w14:paraId="3C32DC6E" w14:textId="1AEC8050" w:rsidR="006C772D" w:rsidRDefault="006C772D">
          <w:pPr>
            <w:pStyle w:val="TOC2"/>
            <w:tabs>
              <w:tab w:val="left" w:pos="960"/>
              <w:tab w:val="right" w:leader="dot" w:pos="8296"/>
            </w:tabs>
            <w:rPr>
              <w:rFonts w:asciiTheme="minorHAnsi" w:eastAsiaTheme="minorEastAsia" w:hAnsiTheme="minorHAnsi" w:cstheme="minorBidi"/>
              <w:noProof/>
              <w:kern w:val="2"/>
              <w14:ligatures w14:val="standardContextual"/>
            </w:rPr>
          </w:pPr>
          <w:hyperlink w:anchor="_Toc175301114" w:history="1">
            <w:r w:rsidRPr="007B3699">
              <w:rPr>
                <w:rStyle w:val="Hyperlink"/>
                <w:b/>
                <w:bCs/>
                <w:noProof/>
              </w:rPr>
              <w:t>5.4.</w:t>
            </w:r>
            <w:r>
              <w:rPr>
                <w:rFonts w:asciiTheme="minorHAnsi" w:eastAsiaTheme="minorEastAsia" w:hAnsiTheme="minorHAnsi" w:cstheme="minorBidi"/>
                <w:noProof/>
                <w:kern w:val="2"/>
                <w14:ligatures w14:val="standardContextual"/>
              </w:rPr>
              <w:tab/>
            </w:r>
            <w:r w:rsidRPr="007B3699">
              <w:rPr>
                <w:rStyle w:val="Hyperlink"/>
                <w:b/>
                <w:bCs/>
                <w:noProof/>
              </w:rPr>
              <w:t>Summary of Each Student’s Contribution</w:t>
            </w:r>
            <w:r>
              <w:rPr>
                <w:noProof/>
                <w:webHidden/>
              </w:rPr>
              <w:tab/>
            </w:r>
            <w:r>
              <w:rPr>
                <w:noProof/>
                <w:webHidden/>
              </w:rPr>
              <w:fldChar w:fldCharType="begin"/>
            </w:r>
            <w:r>
              <w:rPr>
                <w:noProof/>
                <w:webHidden/>
              </w:rPr>
              <w:instrText xml:space="preserve"> PAGEREF _Toc175301114 \h </w:instrText>
            </w:r>
            <w:r>
              <w:rPr>
                <w:noProof/>
                <w:webHidden/>
              </w:rPr>
            </w:r>
            <w:r>
              <w:rPr>
                <w:noProof/>
                <w:webHidden/>
              </w:rPr>
              <w:fldChar w:fldCharType="separate"/>
            </w:r>
            <w:r>
              <w:rPr>
                <w:noProof/>
                <w:webHidden/>
              </w:rPr>
              <w:t>39</w:t>
            </w:r>
            <w:r>
              <w:rPr>
                <w:noProof/>
                <w:webHidden/>
              </w:rPr>
              <w:fldChar w:fldCharType="end"/>
            </w:r>
          </w:hyperlink>
        </w:p>
        <w:p w14:paraId="063F34EB" w14:textId="1DA2E872" w:rsidR="006C772D" w:rsidRDefault="006C772D">
          <w:pPr>
            <w:pStyle w:val="TOC1"/>
            <w:tabs>
              <w:tab w:val="left" w:pos="440"/>
            </w:tabs>
            <w:rPr>
              <w:rFonts w:asciiTheme="minorHAnsi" w:eastAsiaTheme="minorEastAsia" w:hAnsiTheme="minorHAnsi" w:cstheme="minorBidi"/>
              <w:noProof/>
              <w:kern w:val="2"/>
              <w14:ligatures w14:val="standardContextual"/>
            </w:rPr>
          </w:pPr>
          <w:hyperlink w:anchor="_Toc175301115" w:history="1">
            <w:r w:rsidRPr="007B3699">
              <w:rPr>
                <w:rStyle w:val="Hyperlink"/>
                <w:b/>
                <w:bCs/>
                <w:noProof/>
              </w:rPr>
              <w:t>6.</w:t>
            </w:r>
            <w:r>
              <w:rPr>
                <w:rFonts w:asciiTheme="minorHAnsi" w:eastAsiaTheme="minorEastAsia" w:hAnsiTheme="minorHAnsi" w:cstheme="minorBidi"/>
                <w:noProof/>
                <w:kern w:val="2"/>
                <w14:ligatures w14:val="standardContextual"/>
              </w:rPr>
              <w:tab/>
            </w:r>
            <w:r w:rsidRPr="007B3699">
              <w:rPr>
                <w:rStyle w:val="Hyperlink"/>
                <w:b/>
                <w:bCs/>
                <w:noProof/>
              </w:rPr>
              <w:t>CONCLUSION</w:t>
            </w:r>
            <w:r>
              <w:rPr>
                <w:noProof/>
                <w:webHidden/>
              </w:rPr>
              <w:tab/>
            </w:r>
            <w:r>
              <w:rPr>
                <w:noProof/>
                <w:webHidden/>
              </w:rPr>
              <w:fldChar w:fldCharType="begin"/>
            </w:r>
            <w:r>
              <w:rPr>
                <w:noProof/>
                <w:webHidden/>
              </w:rPr>
              <w:instrText xml:space="preserve"> PAGEREF _Toc175301115 \h </w:instrText>
            </w:r>
            <w:r>
              <w:rPr>
                <w:noProof/>
                <w:webHidden/>
              </w:rPr>
            </w:r>
            <w:r>
              <w:rPr>
                <w:noProof/>
                <w:webHidden/>
              </w:rPr>
              <w:fldChar w:fldCharType="separate"/>
            </w:r>
            <w:r>
              <w:rPr>
                <w:noProof/>
                <w:webHidden/>
              </w:rPr>
              <w:t>40</w:t>
            </w:r>
            <w:r>
              <w:rPr>
                <w:noProof/>
                <w:webHidden/>
              </w:rPr>
              <w:fldChar w:fldCharType="end"/>
            </w:r>
          </w:hyperlink>
        </w:p>
        <w:p w14:paraId="41DDBD64" w14:textId="344BFFD0" w:rsidR="006C772D" w:rsidRDefault="006C772D">
          <w:pPr>
            <w:pStyle w:val="TOC1"/>
            <w:tabs>
              <w:tab w:val="left" w:pos="440"/>
            </w:tabs>
            <w:rPr>
              <w:rFonts w:asciiTheme="minorHAnsi" w:eastAsiaTheme="minorEastAsia" w:hAnsiTheme="minorHAnsi" w:cstheme="minorBidi"/>
              <w:noProof/>
              <w:kern w:val="2"/>
              <w14:ligatures w14:val="standardContextual"/>
            </w:rPr>
          </w:pPr>
          <w:hyperlink w:anchor="_Toc175301116" w:history="1">
            <w:r w:rsidRPr="007B3699">
              <w:rPr>
                <w:rStyle w:val="Hyperlink"/>
                <w:b/>
                <w:bCs/>
                <w:noProof/>
              </w:rPr>
              <w:t>7.</w:t>
            </w:r>
            <w:r>
              <w:rPr>
                <w:rFonts w:asciiTheme="minorHAnsi" w:eastAsiaTheme="minorEastAsia" w:hAnsiTheme="minorHAnsi" w:cstheme="minorBidi"/>
                <w:noProof/>
                <w:kern w:val="2"/>
                <w14:ligatures w14:val="standardContextual"/>
              </w:rPr>
              <w:tab/>
            </w:r>
            <w:r w:rsidRPr="007B3699">
              <w:rPr>
                <w:rStyle w:val="Hyperlink"/>
                <w:b/>
                <w:bCs/>
                <w:noProof/>
              </w:rPr>
              <w:t>REFERENCES</w:t>
            </w:r>
            <w:r>
              <w:rPr>
                <w:noProof/>
                <w:webHidden/>
              </w:rPr>
              <w:tab/>
            </w:r>
            <w:r>
              <w:rPr>
                <w:noProof/>
                <w:webHidden/>
              </w:rPr>
              <w:fldChar w:fldCharType="begin"/>
            </w:r>
            <w:r>
              <w:rPr>
                <w:noProof/>
                <w:webHidden/>
              </w:rPr>
              <w:instrText xml:space="preserve"> PAGEREF _Toc175301116 \h </w:instrText>
            </w:r>
            <w:r>
              <w:rPr>
                <w:noProof/>
                <w:webHidden/>
              </w:rPr>
            </w:r>
            <w:r>
              <w:rPr>
                <w:noProof/>
                <w:webHidden/>
              </w:rPr>
              <w:fldChar w:fldCharType="separate"/>
            </w:r>
            <w:r>
              <w:rPr>
                <w:noProof/>
                <w:webHidden/>
              </w:rPr>
              <w:t>41</w:t>
            </w:r>
            <w:r>
              <w:rPr>
                <w:noProof/>
                <w:webHidden/>
              </w:rPr>
              <w:fldChar w:fldCharType="end"/>
            </w:r>
          </w:hyperlink>
        </w:p>
        <w:p w14:paraId="72B76AA2" w14:textId="72E07799" w:rsidR="006C772D" w:rsidRDefault="006C772D">
          <w:pPr>
            <w:pStyle w:val="TOC1"/>
            <w:rPr>
              <w:rFonts w:asciiTheme="minorHAnsi" w:eastAsiaTheme="minorEastAsia" w:hAnsiTheme="minorHAnsi" w:cstheme="minorBidi"/>
              <w:noProof/>
              <w:kern w:val="2"/>
              <w14:ligatures w14:val="standardContextual"/>
            </w:rPr>
          </w:pPr>
          <w:hyperlink w:anchor="_Toc175301117" w:history="1">
            <w:r w:rsidRPr="007B3699">
              <w:rPr>
                <w:rStyle w:val="Hyperlink"/>
                <w:b/>
                <w:bCs/>
                <w:noProof/>
              </w:rPr>
              <w:t>APPENDIX A: Dataset Approval</w:t>
            </w:r>
            <w:r>
              <w:rPr>
                <w:noProof/>
                <w:webHidden/>
              </w:rPr>
              <w:tab/>
            </w:r>
            <w:r>
              <w:rPr>
                <w:noProof/>
                <w:webHidden/>
              </w:rPr>
              <w:fldChar w:fldCharType="begin"/>
            </w:r>
            <w:r>
              <w:rPr>
                <w:noProof/>
                <w:webHidden/>
              </w:rPr>
              <w:instrText xml:space="preserve"> PAGEREF _Toc175301117 \h </w:instrText>
            </w:r>
            <w:r>
              <w:rPr>
                <w:noProof/>
                <w:webHidden/>
              </w:rPr>
            </w:r>
            <w:r>
              <w:rPr>
                <w:noProof/>
                <w:webHidden/>
              </w:rPr>
              <w:fldChar w:fldCharType="separate"/>
            </w:r>
            <w:r>
              <w:rPr>
                <w:noProof/>
                <w:webHidden/>
              </w:rPr>
              <w:t>45</w:t>
            </w:r>
            <w:r>
              <w:rPr>
                <w:noProof/>
                <w:webHidden/>
              </w:rPr>
              <w:fldChar w:fldCharType="end"/>
            </w:r>
          </w:hyperlink>
        </w:p>
        <w:p w14:paraId="0182C9BB" w14:textId="7C9FF81F" w:rsidR="006C772D" w:rsidRDefault="006C772D">
          <w:pPr>
            <w:pStyle w:val="TOC1"/>
            <w:rPr>
              <w:rFonts w:asciiTheme="minorHAnsi" w:eastAsiaTheme="minorEastAsia" w:hAnsiTheme="minorHAnsi" w:cstheme="minorBidi"/>
              <w:noProof/>
              <w:kern w:val="2"/>
              <w14:ligatures w14:val="standardContextual"/>
            </w:rPr>
          </w:pPr>
          <w:hyperlink w:anchor="_Toc175301118" w:history="1">
            <w:r w:rsidRPr="007B3699">
              <w:rPr>
                <w:rStyle w:val="Hyperlink"/>
                <w:b/>
                <w:bCs/>
                <w:noProof/>
              </w:rPr>
              <w:t>APPENDIX B: Turnitin Report</w:t>
            </w:r>
            <w:r>
              <w:rPr>
                <w:noProof/>
                <w:webHidden/>
              </w:rPr>
              <w:tab/>
            </w:r>
            <w:r>
              <w:rPr>
                <w:noProof/>
                <w:webHidden/>
              </w:rPr>
              <w:fldChar w:fldCharType="begin"/>
            </w:r>
            <w:r>
              <w:rPr>
                <w:noProof/>
                <w:webHidden/>
              </w:rPr>
              <w:instrText xml:space="preserve"> PAGEREF _Toc175301118 \h </w:instrText>
            </w:r>
            <w:r>
              <w:rPr>
                <w:noProof/>
                <w:webHidden/>
              </w:rPr>
            </w:r>
            <w:r>
              <w:rPr>
                <w:noProof/>
                <w:webHidden/>
              </w:rPr>
              <w:fldChar w:fldCharType="separate"/>
            </w:r>
            <w:r>
              <w:rPr>
                <w:noProof/>
                <w:webHidden/>
              </w:rPr>
              <w:t>46</w:t>
            </w:r>
            <w:r>
              <w:rPr>
                <w:noProof/>
                <w:webHidden/>
              </w:rPr>
              <w:fldChar w:fldCharType="end"/>
            </w:r>
          </w:hyperlink>
        </w:p>
        <w:p w14:paraId="67131B99" w14:textId="1181CE99" w:rsidR="0061770E" w:rsidRDefault="0061770E">
          <w:r>
            <w:rPr>
              <w:b/>
              <w:bCs/>
              <w:noProof/>
            </w:rPr>
            <w:fldChar w:fldCharType="end"/>
          </w:r>
        </w:p>
      </w:sdtContent>
    </w:sdt>
    <w:p w14:paraId="22B3DB41" w14:textId="6D8F2F0F" w:rsidR="00435B60" w:rsidRDefault="00435B60" w:rsidP="0061770E">
      <w:pPr>
        <w:pStyle w:val="TOCHeading"/>
      </w:pPr>
    </w:p>
    <w:p w14:paraId="2801E62C" w14:textId="1240DC29" w:rsidR="00904407" w:rsidRDefault="00904407">
      <w:r>
        <w:br w:type="page"/>
      </w:r>
    </w:p>
    <w:p w14:paraId="5D4AC797" w14:textId="77777777" w:rsidR="008920F5" w:rsidRPr="00904407" w:rsidRDefault="008920F5" w:rsidP="00904407">
      <w:pPr>
        <w:jc w:val="both"/>
        <w:sectPr w:rsidR="008920F5" w:rsidRPr="00904407" w:rsidSect="004913D4">
          <w:headerReference w:type="default" r:id="rId25"/>
          <w:pgSz w:w="11906" w:h="16838" w:code="9"/>
          <w:pgMar w:top="1440" w:right="1440" w:bottom="2160" w:left="2160" w:header="720" w:footer="720" w:gutter="0"/>
          <w:pgNumType w:fmt="lowerRoman"/>
          <w:cols w:space="720"/>
          <w:docGrid w:linePitch="360"/>
        </w:sectPr>
      </w:pPr>
    </w:p>
    <w:p w14:paraId="275C4E91" w14:textId="627A6F7F" w:rsidR="00FE0944" w:rsidRDefault="00FE0944" w:rsidP="00FE0944">
      <w:pPr>
        <w:pStyle w:val="Heading1"/>
        <w:rPr>
          <w:rFonts w:ascii="Times New Roman" w:hAnsi="Times New Roman" w:cs="Times New Roman"/>
          <w:b/>
          <w:bCs/>
          <w:color w:val="auto"/>
          <w:sz w:val="28"/>
          <w:szCs w:val="28"/>
        </w:rPr>
      </w:pPr>
      <w:bookmarkStart w:id="11" w:name="_Toc174616699"/>
      <w:bookmarkStart w:id="12" w:name="_Toc175254724"/>
      <w:bookmarkStart w:id="13" w:name="_Toc175301040"/>
      <w:bookmarkStart w:id="14" w:name="_Toc175301080"/>
      <w:r w:rsidRPr="00FE0944">
        <w:rPr>
          <w:rFonts w:ascii="Times New Roman" w:hAnsi="Times New Roman" w:cs="Times New Roman"/>
          <w:b/>
          <w:bCs/>
          <w:color w:val="auto"/>
          <w:sz w:val="28"/>
          <w:szCs w:val="28"/>
        </w:rPr>
        <w:lastRenderedPageBreak/>
        <w:t>LIST OF FIGURES</w:t>
      </w:r>
      <w:bookmarkEnd w:id="11"/>
      <w:bookmarkEnd w:id="12"/>
      <w:bookmarkEnd w:id="13"/>
      <w:bookmarkEnd w:id="14"/>
    </w:p>
    <w:p w14:paraId="6FFE0ADE" w14:textId="1713B444" w:rsidR="003A4DC3" w:rsidRDefault="003A4DC3">
      <w:pPr>
        <w:pStyle w:val="TableofFigures"/>
        <w:tabs>
          <w:tab w:val="right" w:leader="dot" w:pos="8296"/>
        </w:tabs>
        <w:rPr>
          <w:rFonts w:asciiTheme="minorHAnsi" w:eastAsiaTheme="minorEastAsia" w:hAnsiTheme="minorHAnsi" w:cstheme="minorBidi"/>
          <w:noProof/>
          <w:kern w:val="2"/>
          <w14:ligatures w14:val="standardContextual"/>
        </w:rPr>
      </w:pPr>
      <w:r>
        <w:fldChar w:fldCharType="begin"/>
      </w:r>
      <w:r>
        <w:instrText xml:space="preserve"> TOC \h \z \c "Figure" </w:instrText>
      </w:r>
      <w:r>
        <w:fldChar w:fldCharType="separate"/>
      </w:r>
      <w:hyperlink w:anchor="_Toc175298456" w:history="1">
        <w:r w:rsidRPr="00697635">
          <w:rPr>
            <w:rStyle w:val="Hyperlink"/>
            <w:rFonts w:eastAsiaTheme="majorEastAsia"/>
            <w:noProof/>
          </w:rPr>
          <w:t>Figure 1 - Overall architecture</w:t>
        </w:r>
        <w:r>
          <w:rPr>
            <w:noProof/>
            <w:webHidden/>
          </w:rPr>
          <w:tab/>
        </w:r>
        <w:r>
          <w:rPr>
            <w:noProof/>
            <w:webHidden/>
          </w:rPr>
          <w:fldChar w:fldCharType="begin"/>
        </w:r>
        <w:r>
          <w:rPr>
            <w:noProof/>
            <w:webHidden/>
          </w:rPr>
          <w:instrText xml:space="preserve"> PAGEREF _Toc175298456 \h </w:instrText>
        </w:r>
        <w:r>
          <w:rPr>
            <w:noProof/>
            <w:webHidden/>
          </w:rPr>
        </w:r>
        <w:r>
          <w:rPr>
            <w:noProof/>
            <w:webHidden/>
          </w:rPr>
          <w:fldChar w:fldCharType="separate"/>
        </w:r>
        <w:r>
          <w:rPr>
            <w:noProof/>
            <w:webHidden/>
          </w:rPr>
          <w:t>29</w:t>
        </w:r>
        <w:r>
          <w:rPr>
            <w:noProof/>
            <w:webHidden/>
          </w:rPr>
          <w:fldChar w:fldCharType="end"/>
        </w:r>
      </w:hyperlink>
    </w:p>
    <w:p w14:paraId="24A06D9E" w14:textId="7FF3DEAE" w:rsidR="009C53DE" w:rsidRDefault="003A4DC3" w:rsidP="009C53DE">
      <w:r>
        <w:fldChar w:fldCharType="end"/>
      </w:r>
    </w:p>
    <w:p w14:paraId="3DA4EE6B" w14:textId="4368E2CB" w:rsidR="00FE0944" w:rsidRPr="003C7CC1" w:rsidRDefault="009F4754" w:rsidP="003C7CC1">
      <w:pPr>
        <w:spacing w:after="160" w:line="259" w:lineRule="auto"/>
        <w:rPr>
          <w:rFonts w:eastAsiaTheme="majorEastAsia"/>
          <w:b/>
          <w:bCs/>
          <w:sz w:val="28"/>
          <w:szCs w:val="28"/>
        </w:rPr>
      </w:pPr>
      <w:bookmarkStart w:id="15" w:name="_Toc174616700"/>
      <w:r>
        <w:rPr>
          <w:b/>
          <w:bCs/>
          <w:sz w:val="28"/>
          <w:szCs w:val="28"/>
        </w:rPr>
        <w:br w:type="page"/>
      </w:r>
      <w:r w:rsidR="00FE0944" w:rsidRPr="00FE0944">
        <w:rPr>
          <w:b/>
          <w:bCs/>
          <w:sz w:val="28"/>
          <w:szCs w:val="28"/>
        </w:rPr>
        <w:lastRenderedPageBreak/>
        <w:t>LIST OF TABLES</w:t>
      </w:r>
      <w:bookmarkEnd w:id="15"/>
    </w:p>
    <w:p w14:paraId="69FAE996" w14:textId="124CFC98" w:rsidR="000E1641" w:rsidRDefault="00C9583D">
      <w:pPr>
        <w:pStyle w:val="TableofFigures"/>
        <w:tabs>
          <w:tab w:val="right" w:leader="dot" w:pos="8296"/>
        </w:tabs>
        <w:rPr>
          <w:rFonts w:asciiTheme="minorHAnsi" w:eastAsiaTheme="minorEastAsia" w:hAnsiTheme="minorHAnsi" w:cstheme="minorBidi"/>
          <w:noProof/>
          <w:kern w:val="2"/>
          <w:lang w:bidi="ar-SA"/>
          <w14:ligatures w14:val="standardContextual"/>
        </w:rPr>
      </w:pPr>
      <w:r>
        <w:fldChar w:fldCharType="begin"/>
      </w:r>
      <w:r>
        <w:instrText xml:space="preserve"> TOC \h \z \c "Table" </w:instrText>
      </w:r>
      <w:r>
        <w:fldChar w:fldCharType="separate"/>
      </w:r>
      <w:hyperlink w:anchor="_Toc175253757" w:history="1">
        <w:r w:rsidR="000E1641" w:rsidRPr="00A942C4">
          <w:rPr>
            <w:rStyle w:val="Hyperlink"/>
            <w:rFonts w:eastAsiaTheme="majorEastAsia"/>
            <w:noProof/>
          </w:rPr>
          <w:t>Table 1 - Table of Abbreviations</w:t>
        </w:r>
        <w:r w:rsidR="000E1641">
          <w:rPr>
            <w:noProof/>
            <w:webHidden/>
          </w:rPr>
          <w:tab/>
        </w:r>
        <w:r w:rsidR="000E1641">
          <w:rPr>
            <w:noProof/>
            <w:webHidden/>
          </w:rPr>
          <w:fldChar w:fldCharType="begin"/>
        </w:r>
        <w:r w:rsidR="000E1641">
          <w:rPr>
            <w:noProof/>
            <w:webHidden/>
          </w:rPr>
          <w:instrText xml:space="preserve"> PAGEREF _Toc175253757 \h </w:instrText>
        </w:r>
        <w:r w:rsidR="000E1641">
          <w:rPr>
            <w:noProof/>
            <w:webHidden/>
          </w:rPr>
        </w:r>
        <w:r w:rsidR="000E1641">
          <w:rPr>
            <w:noProof/>
            <w:webHidden/>
          </w:rPr>
          <w:fldChar w:fldCharType="separate"/>
        </w:r>
        <w:r w:rsidR="000E1641">
          <w:rPr>
            <w:noProof/>
            <w:webHidden/>
          </w:rPr>
          <w:t>3</w:t>
        </w:r>
        <w:r w:rsidR="000E1641">
          <w:rPr>
            <w:noProof/>
            <w:webHidden/>
          </w:rPr>
          <w:fldChar w:fldCharType="end"/>
        </w:r>
      </w:hyperlink>
    </w:p>
    <w:p w14:paraId="59E005C5" w14:textId="6A1A2859" w:rsidR="000E1641" w:rsidRDefault="003B429C">
      <w:pPr>
        <w:pStyle w:val="TableofFigures"/>
        <w:tabs>
          <w:tab w:val="right" w:leader="dot" w:pos="8296"/>
        </w:tabs>
        <w:rPr>
          <w:rFonts w:asciiTheme="minorHAnsi" w:eastAsiaTheme="minorEastAsia" w:hAnsiTheme="minorHAnsi" w:cstheme="minorBidi"/>
          <w:noProof/>
          <w:kern w:val="2"/>
          <w:lang w:bidi="ar-SA"/>
          <w14:ligatures w14:val="standardContextual"/>
        </w:rPr>
      </w:pPr>
      <w:hyperlink w:anchor="_Toc175253758" w:history="1">
        <w:r w:rsidR="000E1641" w:rsidRPr="00A942C4">
          <w:rPr>
            <w:rStyle w:val="Hyperlink"/>
            <w:rFonts w:eastAsiaTheme="majorEastAsia"/>
            <w:noProof/>
          </w:rPr>
          <w:t>Table 2- Research Gap Comparison (Component 01)</w:t>
        </w:r>
        <w:r w:rsidR="000E1641">
          <w:rPr>
            <w:noProof/>
            <w:webHidden/>
          </w:rPr>
          <w:tab/>
        </w:r>
        <w:r w:rsidR="000E1641">
          <w:rPr>
            <w:noProof/>
            <w:webHidden/>
          </w:rPr>
          <w:fldChar w:fldCharType="begin"/>
        </w:r>
        <w:r w:rsidR="000E1641">
          <w:rPr>
            <w:noProof/>
            <w:webHidden/>
          </w:rPr>
          <w:instrText xml:space="preserve"> PAGEREF _Toc175253758 \h </w:instrText>
        </w:r>
        <w:r w:rsidR="000E1641">
          <w:rPr>
            <w:noProof/>
            <w:webHidden/>
          </w:rPr>
        </w:r>
        <w:r w:rsidR="000E1641">
          <w:rPr>
            <w:noProof/>
            <w:webHidden/>
          </w:rPr>
          <w:fldChar w:fldCharType="separate"/>
        </w:r>
        <w:r w:rsidR="000E1641">
          <w:rPr>
            <w:noProof/>
            <w:webHidden/>
          </w:rPr>
          <w:t>12</w:t>
        </w:r>
        <w:r w:rsidR="000E1641">
          <w:rPr>
            <w:noProof/>
            <w:webHidden/>
          </w:rPr>
          <w:fldChar w:fldCharType="end"/>
        </w:r>
      </w:hyperlink>
    </w:p>
    <w:p w14:paraId="024A2E16" w14:textId="354166DE" w:rsidR="000E1641" w:rsidRDefault="003B429C">
      <w:pPr>
        <w:pStyle w:val="TableofFigures"/>
        <w:tabs>
          <w:tab w:val="right" w:leader="dot" w:pos="8296"/>
        </w:tabs>
        <w:rPr>
          <w:rFonts w:asciiTheme="minorHAnsi" w:eastAsiaTheme="minorEastAsia" w:hAnsiTheme="minorHAnsi" w:cstheme="minorBidi"/>
          <w:noProof/>
          <w:kern w:val="2"/>
          <w:lang w:bidi="ar-SA"/>
          <w14:ligatures w14:val="standardContextual"/>
        </w:rPr>
      </w:pPr>
      <w:hyperlink w:anchor="_Toc175253759" w:history="1">
        <w:r w:rsidR="000E1641" w:rsidRPr="00A942C4">
          <w:rPr>
            <w:rStyle w:val="Hyperlink"/>
            <w:rFonts w:eastAsiaTheme="majorEastAsia"/>
            <w:noProof/>
          </w:rPr>
          <w:t>Table 3 - Research Gap Comparison (Component 02)</w:t>
        </w:r>
        <w:r w:rsidR="000E1641">
          <w:rPr>
            <w:noProof/>
            <w:webHidden/>
          </w:rPr>
          <w:tab/>
        </w:r>
        <w:r w:rsidR="000E1641">
          <w:rPr>
            <w:noProof/>
            <w:webHidden/>
          </w:rPr>
          <w:fldChar w:fldCharType="begin"/>
        </w:r>
        <w:r w:rsidR="000E1641">
          <w:rPr>
            <w:noProof/>
            <w:webHidden/>
          </w:rPr>
          <w:instrText xml:space="preserve"> PAGEREF _Toc175253759 \h </w:instrText>
        </w:r>
        <w:r w:rsidR="000E1641">
          <w:rPr>
            <w:noProof/>
            <w:webHidden/>
          </w:rPr>
        </w:r>
        <w:r w:rsidR="000E1641">
          <w:rPr>
            <w:noProof/>
            <w:webHidden/>
          </w:rPr>
          <w:fldChar w:fldCharType="separate"/>
        </w:r>
        <w:r w:rsidR="000E1641">
          <w:rPr>
            <w:noProof/>
            <w:webHidden/>
          </w:rPr>
          <w:t>13</w:t>
        </w:r>
        <w:r w:rsidR="000E1641">
          <w:rPr>
            <w:noProof/>
            <w:webHidden/>
          </w:rPr>
          <w:fldChar w:fldCharType="end"/>
        </w:r>
      </w:hyperlink>
    </w:p>
    <w:p w14:paraId="72D6BB76" w14:textId="2A09E827" w:rsidR="000E1641" w:rsidRDefault="003B429C">
      <w:pPr>
        <w:pStyle w:val="TableofFigures"/>
        <w:tabs>
          <w:tab w:val="right" w:leader="dot" w:pos="8296"/>
        </w:tabs>
        <w:rPr>
          <w:rFonts w:asciiTheme="minorHAnsi" w:eastAsiaTheme="minorEastAsia" w:hAnsiTheme="minorHAnsi" w:cstheme="minorBidi"/>
          <w:noProof/>
          <w:kern w:val="2"/>
          <w:lang w:bidi="ar-SA"/>
          <w14:ligatures w14:val="standardContextual"/>
        </w:rPr>
      </w:pPr>
      <w:hyperlink w:anchor="_Toc175253760" w:history="1">
        <w:r w:rsidR="000E1641" w:rsidRPr="00A942C4">
          <w:rPr>
            <w:rStyle w:val="Hyperlink"/>
            <w:rFonts w:eastAsiaTheme="majorEastAsia"/>
            <w:noProof/>
          </w:rPr>
          <w:t>Table 4 - Research Gap Comparison (Component 03)</w:t>
        </w:r>
        <w:r w:rsidR="000E1641">
          <w:rPr>
            <w:noProof/>
            <w:webHidden/>
          </w:rPr>
          <w:tab/>
        </w:r>
        <w:r w:rsidR="000E1641">
          <w:rPr>
            <w:noProof/>
            <w:webHidden/>
          </w:rPr>
          <w:fldChar w:fldCharType="begin"/>
        </w:r>
        <w:r w:rsidR="000E1641">
          <w:rPr>
            <w:noProof/>
            <w:webHidden/>
          </w:rPr>
          <w:instrText xml:space="preserve"> PAGEREF _Toc175253760 \h </w:instrText>
        </w:r>
        <w:r w:rsidR="000E1641">
          <w:rPr>
            <w:noProof/>
            <w:webHidden/>
          </w:rPr>
        </w:r>
        <w:r w:rsidR="000E1641">
          <w:rPr>
            <w:noProof/>
            <w:webHidden/>
          </w:rPr>
          <w:fldChar w:fldCharType="separate"/>
        </w:r>
        <w:r w:rsidR="000E1641">
          <w:rPr>
            <w:noProof/>
            <w:webHidden/>
          </w:rPr>
          <w:t>15</w:t>
        </w:r>
        <w:r w:rsidR="000E1641">
          <w:rPr>
            <w:noProof/>
            <w:webHidden/>
          </w:rPr>
          <w:fldChar w:fldCharType="end"/>
        </w:r>
      </w:hyperlink>
    </w:p>
    <w:p w14:paraId="32E283EC" w14:textId="1BA4F263" w:rsidR="000E1641" w:rsidRDefault="003B429C">
      <w:pPr>
        <w:pStyle w:val="TableofFigures"/>
        <w:tabs>
          <w:tab w:val="right" w:leader="dot" w:pos="8296"/>
        </w:tabs>
        <w:rPr>
          <w:rFonts w:asciiTheme="minorHAnsi" w:eastAsiaTheme="minorEastAsia" w:hAnsiTheme="minorHAnsi" w:cstheme="minorBidi"/>
          <w:noProof/>
          <w:kern w:val="2"/>
          <w:lang w:bidi="ar-SA"/>
          <w14:ligatures w14:val="standardContextual"/>
        </w:rPr>
      </w:pPr>
      <w:hyperlink w:anchor="_Toc175253761" w:history="1">
        <w:r w:rsidR="000E1641" w:rsidRPr="00A942C4">
          <w:rPr>
            <w:rStyle w:val="Hyperlink"/>
            <w:rFonts w:eastAsiaTheme="majorEastAsia"/>
            <w:noProof/>
          </w:rPr>
          <w:t>Table 5 - Research Gap Comparison (Component 04)</w:t>
        </w:r>
        <w:r w:rsidR="000E1641">
          <w:rPr>
            <w:noProof/>
            <w:webHidden/>
          </w:rPr>
          <w:tab/>
        </w:r>
        <w:r w:rsidR="000E1641">
          <w:rPr>
            <w:noProof/>
            <w:webHidden/>
          </w:rPr>
          <w:fldChar w:fldCharType="begin"/>
        </w:r>
        <w:r w:rsidR="000E1641">
          <w:rPr>
            <w:noProof/>
            <w:webHidden/>
          </w:rPr>
          <w:instrText xml:space="preserve"> PAGEREF _Toc175253761 \h </w:instrText>
        </w:r>
        <w:r w:rsidR="000E1641">
          <w:rPr>
            <w:noProof/>
            <w:webHidden/>
          </w:rPr>
        </w:r>
        <w:r w:rsidR="000E1641">
          <w:rPr>
            <w:noProof/>
            <w:webHidden/>
          </w:rPr>
          <w:fldChar w:fldCharType="separate"/>
        </w:r>
        <w:r w:rsidR="000E1641">
          <w:rPr>
            <w:noProof/>
            <w:webHidden/>
          </w:rPr>
          <w:t>17</w:t>
        </w:r>
        <w:r w:rsidR="000E1641">
          <w:rPr>
            <w:noProof/>
            <w:webHidden/>
          </w:rPr>
          <w:fldChar w:fldCharType="end"/>
        </w:r>
      </w:hyperlink>
    </w:p>
    <w:p w14:paraId="36EBCE6D" w14:textId="17E0F3A4" w:rsidR="000E1641" w:rsidRDefault="003B429C">
      <w:pPr>
        <w:pStyle w:val="TableofFigures"/>
        <w:tabs>
          <w:tab w:val="right" w:leader="dot" w:pos="8296"/>
        </w:tabs>
        <w:rPr>
          <w:rFonts w:asciiTheme="minorHAnsi" w:eastAsiaTheme="minorEastAsia" w:hAnsiTheme="minorHAnsi" w:cstheme="minorBidi"/>
          <w:noProof/>
          <w:kern w:val="2"/>
          <w:lang w:bidi="ar-SA"/>
          <w14:ligatures w14:val="standardContextual"/>
        </w:rPr>
      </w:pPr>
      <w:hyperlink w:anchor="_Toc175253762" w:history="1">
        <w:r w:rsidR="000E1641" w:rsidRPr="00A942C4">
          <w:rPr>
            <w:rStyle w:val="Hyperlink"/>
            <w:rFonts w:eastAsiaTheme="majorEastAsia"/>
            <w:noProof/>
          </w:rPr>
          <w:t>Table 7 – Tools and Technologies</w:t>
        </w:r>
        <w:r w:rsidR="000E1641">
          <w:rPr>
            <w:noProof/>
            <w:webHidden/>
          </w:rPr>
          <w:tab/>
        </w:r>
        <w:r w:rsidR="000E1641">
          <w:rPr>
            <w:noProof/>
            <w:webHidden/>
          </w:rPr>
          <w:fldChar w:fldCharType="begin"/>
        </w:r>
        <w:r w:rsidR="000E1641">
          <w:rPr>
            <w:noProof/>
            <w:webHidden/>
          </w:rPr>
          <w:instrText xml:space="preserve"> PAGEREF _Toc175253762 \h </w:instrText>
        </w:r>
        <w:r w:rsidR="000E1641">
          <w:rPr>
            <w:noProof/>
            <w:webHidden/>
          </w:rPr>
        </w:r>
        <w:r w:rsidR="000E1641">
          <w:rPr>
            <w:noProof/>
            <w:webHidden/>
          </w:rPr>
          <w:fldChar w:fldCharType="separate"/>
        </w:r>
        <w:r w:rsidR="000E1641">
          <w:rPr>
            <w:noProof/>
            <w:webHidden/>
          </w:rPr>
          <w:t>26</w:t>
        </w:r>
        <w:r w:rsidR="000E1641">
          <w:rPr>
            <w:noProof/>
            <w:webHidden/>
          </w:rPr>
          <w:fldChar w:fldCharType="end"/>
        </w:r>
      </w:hyperlink>
    </w:p>
    <w:p w14:paraId="4CDFBBBA" w14:textId="0F5AEF56" w:rsidR="00F7276C" w:rsidRPr="005E24FB" w:rsidRDefault="00C9583D" w:rsidP="005E24FB">
      <w:r>
        <w:fldChar w:fldCharType="end"/>
      </w:r>
    </w:p>
    <w:p w14:paraId="0938FD95" w14:textId="77777777" w:rsidR="003C1AA1" w:rsidRDefault="003C1AA1">
      <w:pPr>
        <w:spacing w:after="160" w:line="259" w:lineRule="auto"/>
        <w:rPr>
          <w:rFonts w:eastAsiaTheme="majorEastAsia"/>
          <w:b/>
          <w:bCs/>
          <w:sz w:val="28"/>
          <w:szCs w:val="28"/>
        </w:rPr>
      </w:pPr>
      <w:bookmarkStart w:id="16" w:name="_Toc174616701"/>
      <w:r>
        <w:rPr>
          <w:b/>
          <w:bCs/>
          <w:sz w:val="28"/>
          <w:szCs w:val="28"/>
        </w:rPr>
        <w:br w:type="page"/>
      </w:r>
    </w:p>
    <w:p w14:paraId="1DD46EA1" w14:textId="3005C589" w:rsidR="0006014B" w:rsidRPr="0085328F" w:rsidRDefault="00FE0944" w:rsidP="0085328F">
      <w:pPr>
        <w:pStyle w:val="Heading1"/>
        <w:rPr>
          <w:rFonts w:ascii="Times New Roman" w:hAnsi="Times New Roman" w:cs="Times New Roman"/>
          <w:b/>
          <w:bCs/>
          <w:color w:val="auto"/>
          <w:sz w:val="28"/>
          <w:szCs w:val="28"/>
        </w:rPr>
      </w:pPr>
      <w:bookmarkStart w:id="17" w:name="_Toc175254725"/>
      <w:bookmarkStart w:id="18" w:name="_Toc175301041"/>
      <w:bookmarkStart w:id="19" w:name="_Toc175301081"/>
      <w:r w:rsidRPr="00FE0944">
        <w:rPr>
          <w:rFonts w:ascii="Times New Roman" w:hAnsi="Times New Roman" w:cs="Times New Roman"/>
          <w:b/>
          <w:bCs/>
          <w:color w:val="auto"/>
          <w:sz w:val="28"/>
          <w:szCs w:val="28"/>
        </w:rPr>
        <w:lastRenderedPageBreak/>
        <w:t xml:space="preserve">LIST OF </w:t>
      </w:r>
      <w:bookmarkEnd w:id="16"/>
      <w:r w:rsidRPr="00FE0944">
        <w:rPr>
          <w:rFonts w:ascii="Times New Roman" w:hAnsi="Times New Roman" w:cs="Times New Roman"/>
          <w:b/>
          <w:bCs/>
          <w:color w:val="auto"/>
          <w:sz w:val="28"/>
          <w:szCs w:val="28"/>
        </w:rPr>
        <w:t>ABBREVIATION</w:t>
      </w:r>
      <w:r w:rsidR="005D1AFE">
        <w:rPr>
          <w:rFonts w:ascii="Times New Roman" w:hAnsi="Times New Roman" w:cs="Times New Roman"/>
          <w:b/>
          <w:bCs/>
          <w:color w:val="auto"/>
          <w:sz w:val="28"/>
          <w:szCs w:val="28"/>
        </w:rPr>
        <w:t>S</w:t>
      </w:r>
      <w:bookmarkEnd w:id="17"/>
      <w:bookmarkEnd w:id="18"/>
      <w:bookmarkEnd w:id="19"/>
    </w:p>
    <w:p w14:paraId="545A8BCE" w14:textId="7A9001FD" w:rsidR="005D1AFE" w:rsidRPr="005D1AFE" w:rsidRDefault="005D1AFE" w:rsidP="005D1AFE">
      <w:pPr>
        <w:pStyle w:val="Caption"/>
        <w:keepNext/>
        <w:jc w:val="center"/>
        <w:rPr>
          <w:color w:val="auto"/>
        </w:rPr>
      </w:pPr>
      <w:bookmarkStart w:id="20" w:name="_Toc175253757"/>
      <w:r w:rsidRPr="005D1AFE">
        <w:rPr>
          <w:color w:val="auto"/>
        </w:rPr>
        <w:t xml:space="preserve">Table </w:t>
      </w:r>
      <w:r w:rsidRPr="005D1AFE">
        <w:rPr>
          <w:color w:val="auto"/>
        </w:rPr>
        <w:fldChar w:fldCharType="begin"/>
      </w:r>
      <w:r w:rsidRPr="005D1AFE">
        <w:rPr>
          <w:color w:val="auto"/>
        </w:rPr>
        <w:instrText xml:space="preserve"> SEQ Table \* ARABIC </w:instrText>
      </w:r>
      <w:r w:rsidRPr="005D1AFE">
        <w:rPr>
          <w:color w:val="auto"/>
        </w:rPr>
        <w:fldChar w:fldCharType="separate"/>
      </w:r>
      <w:r w:rsidR="00866EE8">
        <w:rPr>
          <w:noProof/>
          <w:color w:val="auto"/>
        </w:rPr>
        <w:t>1</w:t>
      </w:r>
      <w:r w:rsidRPr="005D1AFE">
        <w:rPr>
          <w:color w:val="auto"/>
        </w:rPr>
        <w:fldChar w:fldCharType="end"/>
      </w:r>
      <w:r w:rsidRPr="005D1AFE">
        <w:rPr>
          <w:color w:val="auto"/>
        </w:rPr>
        <w:t xml:space="preserve"> - Table of Abbreviations</w:t>
      </w:r>
      <w:bookmarkEnd w:id="20"/>
    </w:p>
    <w:tbl>
      <w:tblPr>
        <w:tblStyle w:val="TableGrid"/>
        <w:tblW w:w="0" w:type="auto"/>
        <w:jc w:val="center"/>
        <w:tblLook w:val="04A0" w:firstRow="1" w:lastRow="0" w:firstColumn="1" w:lastColumn="0" w:noHBand="0" w:noVBand="1"/>
      </w:tblPr>
      <w:tblGrid>
        <w:gridCol w:w="3457"/>
        <w:gridCol w:w="3451"/>
      </w:tblGrid>
      <w:tr w:rsidR="00B102D1" w:rsidRPr="00B102D1" w14:paraId="3E6CC27C" w14:textId="77777777" w:rsidTr="005D1AFE">
        <w:trPr>
          <w:trHeight w:val="411"/>
          <w:jc w:val="center"/>
        </w:trPr>
        <w:tc>
          <w:tcPr>
            <w:tcW w:w="3457" w:type="dxa"/>
            <w:vAlign w:val="center"/>
          </w:tcPr>
          <w:p w14:paraId="04FBAB1C" w14:textId="44DF4972" w:rsidR="00B102D1" w:rsidRPr="00B102D1" w:rsidRDefault="00B102D1" w:rsidP="00B102D1">
            <w:pPr>
              <w:rPr>
                <w:b/>
                <w:bCs/>
              </w:rPr>
            </w:pPr>
            <w:r w:rsidRPr="00B102D1">
              <w:rPr>
                <w:b/>
                <w:bCs/>
              </w:rPr>
              <w:t>Abbreviation</w:t>
            </w:r>
          </w:p>
        </w:tc>
        <w:tc>
          <w:tcPr>
            <w:tcW w:w="3451" w:type="dxa"/>
            <w:vAlign w:val="center"/>
          </w:tcPr>
          <w:p w14:paraId="45E006AC" w14:textId="5168B338" w:rsidR="00B102D1" w:rsidRPr="00B102D1" w:rsidRDefault="00B102D1" w:rsidP="00B102D1">
            <w:pPr>
              <w:rPr>
                <w:b/>
                <w:bCs/>
              </w:rPr>
            </w:pPr>
            <w:r w:rsidRPr="00B102D1">
              <w:rPr>
                <w:b/>
                <w:bCs/>
              </w:rPr>
              <w:t>Description</w:t>
            </w:r>
          </w:p>
        </w:tc>
      </w:tr>
      <w:tr w:rsidR="00B102D1" w:rsidRPr="00B102D1" w14:paraId="78CD9B42" w14:textId="77777777" w:rsidTr="005D1AFE">
        <w:trPr>
          <w:trHeight w:val="411"/>
          <w:jc w:val="center"/>
        </w:trPr>
        <w:tc>
          <w:tcPr>
            <w:tcW w:w="3457" w:type="dxa"/>
            <w:vAlign w:val="center"/>
          </w:tcPr>
          <w:p w14:paraId="6D6DEC41" w14:textId="39F66788" w:rsidR="00B102D1" w:rsidRPr="00B102D1" w:rsidRDefault="00CC67AA" w:rsidP="00B102D1">
            <w:r>
              <w:t>TSA</w:t>
            </w:r>
          </w:p>
        </w:tc>
        <w:tc>
          <w:tcPr>
            <w:tcW w:w="3451" w:type="dxa"/>
            <w:vAlign w:val="center"/>
          </w:tcPr>
          <w:p w14:paraId="2D0D7852" w14:textId="074105EC" w:rsidR="00B102D1" w:rsidRPr="00B102D1" w:rsidRDefault="007208B2" w:rsidP="00B102D1">
            <w:r>
              <w:t xml:space="preserve">Time Series Analysis </w:t>
            </w:r>
          </w:p>
        </w:tc>
      </w:tr>
      <w:tr w:rsidR="00B41C21" w:rsidRPr="00B102D1" w14:paraId="68FA8BF9" w14:textId="77777777" w:rsidTr="005D1AFE">
        <w:trPr>
          <w:trHeight w:val="411"/>
          <w:jc w:val="center"/>
        </w:trPr>
        <w:tc>
          <w:tcPr>
            <w:tcW w:w="3457" w:type="dxa"/>
            <w:vAlign w:val="center"/>
          </w:tcPr>
          <w:p w14:paraId="429BCB93" w14:textId="78FC7B74" w:rsidR="00B41C21" w:rsidRDefault="00B41C21" w:rsidP="00B102D1">
            <w:r>
              <w:t>ARIMA</w:t>
            </w:r>
          </w:p>
        </w:tc>
        <w:tc>
          <w:tcPr>
            <w:tcW w:w="3451" w:type="dxa"/>
            <w:vAlign w:val="center"/>
          </w:tcPr>
          <w:p w14:paraId="6DDD9719" w14:textId="1F7EC55F" w:rsidR="00B41C21" w:rsidRPr="00071EA6" w:rsidRDefault="00071EA6" w:rsidP="00B102D1">
            <w:r w:rsidRPr="00071EA6">
              <w:t>Auto Regressive Integrated Moving Average</w:t>
            </w:r>
          </w:p>
        </w:tc>
      </w:tr>
      <w:tr w:rsidR="0085328F" w:rsidRPr="00B102D1" w14:paraId="0FC28CE5" w14:textId="77777777" w:rsidTr="005D1AFE">
        <w:trPr>
          <w:trHeight w:val="411"/>
          <w:jc w:val="center"/>
        </w:trPr>
        <w:tc>
          <w:tcPr>
            <w:tcW w:w="3457" w:type="dxa"/>
            <w:vAlign w:val="center"/>
          </w:tcPr>
          <w:p w14:paraId="11CCCB05" w14:textId="0E52E653" w:rsidR="0085328F" w:rsidRPr="00B102D1" w:rsidRDefault="007208B2" w:rsidP="00B102D1">
            <w:r>
              <w:t>ML</w:t>
            </w:r>
          </w:p>
        </w:tc>
        <w:tc>
          <w:tcPr>
            <w:tcW w:w="3451" w:type="dxa"/>
            <w:vAlign w:val="center"/>
          </w:tcPr>
          <w:p w14:paraId="78953942" w14:textId="24CA5CA1" w:rsidR="0085328F" w:rsidRPr="00B102D1" w:rsidRDefault="007208B2" w:rsidP="00B102D1">
            <w:r>
              <w:t>Machine Learning</w:t>
            </w:r>
          </w:p>
        </w:tc>
      </w:tr>
      <w:tr w:rsidR="007208B2" w:rsidRPr="00B102D1" w14:paraId="350444C8" w14:textId="77777777" w:rsidTr="005D1AFE">
        <w:trPr>
          <w:trHeight w:val="411"/>
          <w:jc w:val="center"/>
        </w:trPr>
        <w:tc>
          <w:tcPr>
            <w:tcW w:w="3457" w:type="dxa"/>
            <w:vAlign w:val="center"/>
          </w:tcPr>
          <w:p w14:paraId="671A044C" w14:textId="6FF784CC" w:rsidR="007208B2" w:rsidRDefault="00F2336F" w:rsidP="00FB6925">
            <w:r>
              <w:t>SV</w:t>
            </w:r>
            <w:r w:rsidR="00B41C21">
              <w:t>M</w:t>
            </w:r>
          </w:p>
        </w:tc>
        <w:tc>
          <w:tcPr>
            <w:tcW w:w="3451" w:type="dxa"/>
            <w:vAlign w:val="center"/>
          </w:tcPr>
          <w:p w14:paraId="6C23D08B" w14:textId="7C6168C2" w:rsidR="007208B2" w:rsidRDefault="00F2336F" w:rsidP="00FB6925">
            <w:r>
              <w:t>Support Vector</w:t>
            </w:r>
            <w:r w:rsidR="00B41C21">
              <w:t xml:space="preserve"> Machine</w:t>
            </w:r>
          </w:p>
        </w:tc>
      </w:tr>
      <w:tr w:rsidR="007208B2" w:rsidRPr="00B102D1" w14:paraId="22C0FE9C" w14:textId="77777777" w:rsidTr="005D1AFE">
        <w:trPr>
          <w:trHeight w:val="411"/>
          <w:jc w:val="center"/>
        </w:trPr>
        <w:tc>
          <w:tcPr>
            <w:tcW w:w="3457" w:type="dxa"/>
            <w:vAlign w:val="center"/>
          </w:tcPr>
          <w:p w14:paraId="7FCF6FDD" w14:textId="7C3A9E4F" w:rsidR="007208B2" w:rsidRDefault="00C1694D" w:rsidP="00FB6925">
            <w:r>
              <w:t>RF</w:t>
            </w:r>
          </w:p>
        </w:tc>
        <w:tc>
          <w:tcPr>
            <w:tcW w:w="3451" w:type="dxa"/>
            <w:vAlign w:val="center"/>
          </w:tcPr>
          <w:p w14:paraId="54036EDD" w14:textId="2B5C23E2" w:rsidR="007208B2" w:rsidRDefault="00C1694D" w:rsidP="00FB6925">
            <w:r>
              <w:t>Random Forest</w:t>
            </w:r>
          </w:p>
        </w:tc>
      </w:tr>
      <w:tr w:rsidR="008F0300" w:rsidRPr="00B102D1" w14:paraId="7B029D1A" w14:textId="77777777" w:rsidTr="005D1AFE">
        <w:trPr>
          <w:trHeight w:val="411"/>
          <w:jc w:val="center"/>
        </w:trPr>
        <w:tc>
          <w:tcPr>
            <w:tcW w:w="3457" w:type="dxa"/>
            <w:vAlign w:val="center"/>
          </w:tcPr>
          <w:p w14:paraId="7B0F29E8" w14:textId="7A25E50F" w:rsidR="008F0300" w:rsidRDefault="008F0300" w:rsidP="00FB6925">
            <w:r>
              <w:t>TRM</w:t>
            </w:r>
          </w:p>
        </w:tc>
        <w:tc>
          <w:tcPr>
            <w:tcW w:w="3451" w:type="dxa"/>
            <w:vAlign w:val="center"/>
          </w:tcPr>
          <w:p w14:paraId="0FC7B1F4" w14:textId="7A735709" w:rsidR="008F0300" w:rsidRDefault="008F0300" w:rsidP="00FB6925">
            <w:r>
              <w:t>Traditional Model</w:t>
            </w:r>
          </w:p>
        </w:tc>
      </w:tr>
      <w:tr w:rsidR="007208B2" w:rsidRPr="00B102D1" w14:paraId="57EFCED5" w14:textId="77777777" w:rsidTr="005D1AFE">
        <w:trPr>
          <w:trHeight w:val="411"/>
          <w:jc w:val="center"/>
        </w:trPr>
        <w:tc>
          <w:tcPr>
            <w:tcW w:w="3457" w:type="dxa"/>
            <w:vAlign w:val="center"/>
          </w:tcPr>
          <w:p w14:paraId="60F476D8" w14:textId="14CD4FE7" w:rsidR="007208B2" w:rsidRDefault="00C1694D" w:rsidP="00FB6925">
            <w:r>
              <w:t>LR</w:t>
            </w:r>
          </w:p>
        </w:tc>
        <w:tc>
          <w:tcPr>
            <w:tcW w:w="3451" w:type="dxa"/>
            <w:vAlign w:val="center"/>
          </w:tcPr>
          <w:p w14:paraId="1D8023F2" w14:textId="76F685B7" w:rsidR="007208B2" w:rsidRDefault="00C1694D" w:rsidP="00FB6925">
            <w:r>
              <w:t>Linear Regression</w:t>
            </w:r>
          </w:p>
        </w:tc>
      </w:tr>
      <w:tr w:rsidR="007208B2" w:rsidRPr="00B102D1" w14:paraId="4E996B5A" w14:textId="77777777" w:rsidTr="005D1AFE">
        <w:trPr>
          <w:trHeight w:val="411"/>
          <w:jc w:val="center"/>
        </w:trPr>
        <w:tc>
          <w:tcPr>
            <w:tcW w:w="3457" w:type="dxa"/>
            <w:vAlign w:val="center"/>
          </w:tcPr>
          <w:p w14:paraId="25DEAC01" w14:textId="51D9C83F" w:rsidR="007208B2" w:rsidRDefault="00431AE7" w:rsidP="00FB6925">
            <w:r>
              <w:t>GB</w:t>
            </w:r>
          </w:p>
        </w:tc>
        <w:tc>
          <w:tcPr>
            <w:tcW w:w="3451" w:type="dxa"/>
            <w:vAlign w:val="center"/>
          </w:tcPr>
          <w:p w14:paraId="6A79680B" w14:textId="736D1AED" w:rsidR="007208B2" w:rsidRDefault="00431AE7" w:rsidP="00FB6925">
            <w:r>
              <w:t>Gradient Boosting</w:t>
            </w:r>
          </w:p>
        </w:tc>
      </w:tr>
      <w:tr w:rsidR="007208B2" w:rsidRPr="00B102D1" w14:paraId="77F952F7" w14:textId="77777777" w:rsidTr="005D1AFE">
        <w:trPr>
          <w:trHeight w:val="411"/>
          <w:jc w:val="center"/>
        </w:trPr>
        <w:tc>
          <w:tcPr>
            <w:tcW w:w="3457" w:type="dxa"/>
            <w:vAlign w:val="center"/>
          </w:tcPr>
          <w:p w14:paraId="6EB8311C" w14:textId="1B8147FA" w:rsidR="007208B2" w:rsidRDefault="00795237" w:rsidP="00FB6925">
            <w:r>
              <w:t>WBS</w:t>
            </w:r>
          </w:p>
        </w:tc>
        <w:tc>
          <w:tcPr>
            <w:tcW w:w="3451" w:type="dxa"/>
            <w:vAlign w:val="center"/>
          </w:tcPr>
          <w:p w14:paraId="2B410213" w14:textId="11D880EE" w:rsidR="007208B2" w:rsidRDefault="00795237" w:rsidP="00FB6925">
            <w:r>
              <w:t xml:space="preserve">Work Breakdown </w:t>
            </w:r>
            <w:r w:rsidR="00D46181">
              <w:t xml:space="preserve">Structure </w:t>
            </w:r>
          </w:p>
        </w:tc>
      </w:tr>
    </w:tbl>
    <w:p w14:paraId="5D6F3329" w14:textId="46CD170B" w:rsidR="005D1AFE" w:rsidRDefault="005D1AFE" w:rsidP="005D1AFE">
      <w:pPr>
        <w:pStyle w:val="Heading1"/>
        <w:ind w:left="360"/>
        <w:rPr>
          <w:rFonts w:ascii="Times New Roman" w:hAnsi="Times New Roman" w:cs="Times New Roman"/>
          <w:b/>
          <w:bCs/>
          <w:color w:val="000000" w:themeColor="text1"/>
          <w:sz w:val="28"/>
          <w:szCs w:val="28"/>
        </w:rPr>
      </w:pPr>
      <w:bookmarkStart w:id="21" w:name="_Toc174616702"/>
      <w:r>
        <w:rPr>
          <w:rFonts w:ascii="Times New Roman" w:hAnsi="Times New Roman" w:cs="Times New Roman"/>
          <w:b/>
          <w:bCs/>
          <w:color w:val="000000" w:themeColor="text1"/>
          <w:sz w:val="28"/>
          <w:szCs w:val="28"/>
        </w:rPr>
        <w:br w:type="page"/>
      </w:r>
    </w:p>
    <w:p w14:paraId="117DE6F6" w14:textId="6877F7ED" w:rsidR="00C06E63" w:rsidRPr="002D03D6" w:rsidRDefault="00960D6B" w:rsidP="002A146C">
      <w:pPr>
        <w:pStyle w:val="Heading1"/>
        <w:numPr>
          <w:ilvl w:val="0"/>
          <w:numId w:val="1"/>
        </w:numPr>
        <w:rPr>
          <w:rFonts w:ascii="Times New Roman" w:hAnsi="Times New Roman" w:cs="Times New Roman"/>
          <w:b/>
          <w:bCs/>
          <w:color w:val="000000" w:themeColor="text1"/>
          <w:sz w:val="28"/>
          <w:szCs w:val="28"/>
        </w:rPr>
      </w:pPr>
      <w:bookmarkStart w:id="22" w:name="_Toc175254726"/>
      <w:bookmarkStart w:id="23" w:name="_Toc175301042"/>
      <w:bookmarkStart w:id="24" w:name="_Toc175301082"/>
      <w:r w:rsidRPr="002D03D6">
        <w:rPr>
          <w:rFonts w:ascii="Times New Roman" w:hAnsi="Times New Roman" w:cs="Times New Roman"/>
          <w:b/>
          <w:bCs/>
          <w:color w:val="000000" w:themeColor="text1"/>
          <w:sz w:val="28"/>
          <w:szCs w:val="28"/>
        </w:rPr>
        <w:lastRenderedPageBreak/>
        <w:t>INTRODUCTION</w:t>
      </w:r>
      <w:bookmarkEnd w:id="21"/>
      <w:bookmarkEnd w:id="22"/>
      <w:bookmarkEnd w:id="23"/>
      <w:bookmarkEnd w:id="24"/>
    </w:p>
    <w:p w14:paraId="50F3B90A" w14:textId="77777777" w:rsidR="00783DD7" w:rsidRPr="00783DD7" w:rsidRDefault="00783DD7" w:rsidP="002A146C">
      <w:pPr>
        <w:pStyle w:val="Heading2"/>
        <w:numPr>
          <w:ilvl w:val="1"/>
          <w:numId w:val="1"/>
        </w:numPr>
        <w:spacing w:line="360" w:lineRule="auto"/>
        <w:rPr>
          <w:rFonts w:ascii="Times New Roman" w:hAnsi="Times New Roman" w:cs="Times New Roman"/>
          <w:b/>
          <w:bCs/>
          <w:color w:val="000000" w:themeColor="text1"/>
          <w:sz w:val="24"/>
          <w:szCs w:val="24"/>
        </w:rPr>
      </w:pPr>
      <w:bookmarkStart w:id="25" w:name="_Toc173266380"/>
      <w:bookmarkStart w:id="26" w:name="_Toc175254727"/>
      <w:bookmarkStart w:id="27" w:name="_Toc175301043"/>
      <w:bookmarkStart w:id="28" w:name="_Toc175301083"/>
      <w:r w:rsidRPr="00783DD7">
        <w:rPr>
          <w:rFonts w:ascii="Times New Roman" w:hAnsi="Times New Roman" w:cs="Times New Roman"/>
          <w:b/>
          <w:bCs/>
          <w:color w:val="000000" w:themeColor="text1"/>
          <w:sz w:val="24"/>
          <w:szCs w:val="24"/>
        </w:rPr>
        <w:t>MAS Linea Aqua</w:t>
      </w:r>
      <w:bookmarkEnd w:id="25"/>
      <w:bookmarkEnd w:id="26"/>
      <w:bookmarkEnd w:id="27"/>
      <w:bookmarkEnd w:id="28"/>
    </w:p>
    <w:p w14:paraId="310E9A63" w14:textId="375236AE" w:rsidR="00783DD7" w:rsidRPr="00401EC7" w:rsidRDefault="00783DD7" w:rsidP="0064739B">
      <w:pPr>
        <w:spacing w:line="360" w:lineRule="auto"/>
        <w:jc w:val="both"/>
      </w:pPr>
      <w:r w:rsidRPr="00401EC7">
        <w:t>MAS Holdings</w:t>
      </w:r>
      <w:sdt>
        <w:sdtPr>
          <w:id w:val="-563403500"/>
          <w:citation/>
        </w:sdtPr>
        <w:sdtEndPr/>
        <w:sdtContent>
          <w:r>
            <w:fldChar w:fldCharType="begin"/>
          </w:r>
          <w:r>
            <w:instrText xml:space="preserve">CITATION Wiki \l 1033 </w:instrText>
          </w:r>
          <w:r>
            <w:fldChar w:fldCharType="separate"/>
          </w:r>
          <w:r w:rsidR="003B429C">
            <w:rPr>
              <w:noProof/>
            </w:rPr>
            <w:t xml:space="preserve"> [1]</w:t>
          </w:r>
          <w:r>
            <w:fldChar w:fldCharType="end"/>
          </w:r>
        </w:sdtContent>
      </w:sdt>
      <w:r w:rsidRPr="00401EC7">
        <w:t xml:space="preserve"> is a design-to-delivery solution provider in apparel and textile manufacturing, headquartered in Sri Lanka. Founded in 1987 by Mahesh, Sharad</w:t>
      </w:r>
      <w:r>
        <w:t>,</w:t>
      </w:r>
      <w:r w:rsidRPr="00401EC7">
        <w:t xml:space="preserve"> and Ajay Amalean, the company began as an intimate apparel manufacturer and later diversified into sportswear, performance wear, swimwear, brands, wearable technology, FemTech, start-ups</w:t>
      </w:r>
      <w:r>
        <w:t>,</w:t>
      </w:r>
      <w:r w:rsidRPr="00401EC7">
        <w:t xml:space="preserve"> and industrial parks. Linea Aqua</w:t>
      </w:r>
      <w:sdt>
        <w:sdtPr>
          <w:id w:val="1730652316"/>
          <w:citation/>
        </w:sdtPr>
        <w:sdtEndPr/>
        <w:sdtContent>
          <w:r>
            <w:fldChar w:fldCharType="begin"/>
          </w:r>
          <w:r>
            <w:instrText xml:space="preserve"> CITATION Sri \l 1033 </w:instrText>
          </w:r>
          <w:r>
            <w:fldChar w:fldCharType="separate"/>
          </w:r>
          <w:r w:rsidR="003B429C">
            <w:rPr>
              <w:noProof/>
            </w:rPr>
            <w:t xml:space="preserve"> [2]</w:t>
          </w:r>
          <w:r>
            <w:fldChar w:fldCharType="end"/>
          </w:r>
        </w:sdtContent>
      </w:sdt>
      <w:r w:rsidRPr="00401EC7">
        <w:t xml:space="preserve"> is a joint venture between Speedo International (UK), Brandot International (US) &amp; MAS Holdings. With a vision to be the most compelling swimwear supplier in the world, Linea Aqua has grown into the force behind some of the best names in the swimwear business.</w:t>
      </w:r>
    </w:p>
    <w:p w14:paraId="18459512" w14:textId="1BF6E682" w:rsidR="00783DD7" w:rsidRPr="00783DD7" w:rsidRDefault="001F1F4F" w:rsidP="002A146C">
      <w:pPr>
        <w:pStyle w:val="Heading2"/>
        <w:numPr>
          <w:ilvl w:val="1"/>
          <w:numId w:val="1"/>
        </w:numPr>
        <w:spacing w:line="360" w:lineRule="auto"/>
        <w:rPr>
          <w:rFonts w:ascii="Times New Roman" w:hAnsi="Times New Roman" w:cs="Times New Roman"/>
          <w:b/>
          <w:bCs/>
          <w:color w:val="000000" w:themeColor="text1"/>
          <w:sz w:val="24"/>
          <w:szCs w:val="24"/>
        </w:rPr>
      </w:pPr>
      <w:bookmarkStart w:id="29" w:name="_Toc173266381"/>
      <w:bookmarkStart w:id="30" w:name="_Toc175254728"/>
      <w:bookmarkStart w:id="31" w:name="_Toc175301044"/>
      <w:bookmarkStart w:id="32" w:name="_Toc175301084"/>
      <w:proofErr w:type="gramStart"/>
      <w:r w:rsidRPr="00783DD7">
        <w:rPr>
          <w:rFonts w:ascii="Times New Roman" w:hAnsi="Times New Roman" w:cs="Times New Roman"/>
          <w:b/>
          <w:bCs/>
          <w:color w:val="000000" w:themeColor="text1"/>
          <w:sz w:val="24"/>
          <w:szCs w:val="24"/>
        </w:rPr>
        <w:t>Area</w:t>
      </w:r>
      <w:r>
        <w:rPr>
          <w:rFonts w:ascii="Times New Roman" w:hAnsi="Times New Roman" w:cs="Times New Roman"/>
          <w:b/>
          <w:bCs/>
          <w:color w:val="000000" w:themeColor="text1"/>
          <w:sz w:val="24"/>
          <w:szCs w:val="24"/>
        </w:rPr>
        <w:t xml:space="preserve"> </w:t>
      </w:r>
      <w:r w:rsidR="00783DD7" w:rsidRPr="00783DD7">
        <w:rPr>
          <w:rFonts w:ascii="Times New Roman" w:hAnsi="Times New Roman" w:cs="Times New Roman"/>
          <w:b/>
          <w:bCs/>
          <w:color w:val="000000" w:themeColor="text1"/>
          <w:sz w:val="24"/>
          <w:szCs w:val="24"/>
        </w:rPr>
        <w:t xml:space="preserve"> Research</w:t>
      </w:r>
      <w:bookmarkEnd w:id="29"/>
      <w:bookmarkEnd w:id="30"/>
      <w:bookmarkEnd w:id="31"/>
      <w:bookmarkEnd w:id="32"/>
      <w:proofErr w:type="gramEnd"/>
    </w:p>
    <w:p w14:paraId="4074837E" w14:textId="77777777" w:rsidR="00783DD7" w:rsidRPr="00643E49" w:rsidRDefault="00783DD7" w:rsidP="0064739B">
      <w:pPr>
        <w:spacing w:line="360" w:lineRule="auto"/>
        <w:jc w:val="both"/>
      </w:pPr>
      <w:r w:rsidRPr="00464C8B">
        <w:t>In the modern world, one of the largest product production industries is garment manufactur</w:t>
      </w:r>
      <w:r>
        <w:t>ing</w:t>
      </w:r>
      <w:r w:rsidRPr="00464C8B">
        <w:t xml:space="preserve">. One of the top swimsuit manufacturers, MAS Linea Aqua, handles a lot of orders both domestically and abroad every day. Since their Research &amp; Development department is still working on this project, their primary goal is to increase productivity while maintaining the highest level of accuracy and efficiency. We were tasked with creating a stand-alone tool for production floor real-time quality monitoring. They currently use a manual system to check quality; this system needs to be automated and provide real-time feedback. While it has been possible in recent years to record the live sewing process of a garment and to record the seams to identify problems, </w:t>
      </w:r>
      <w:proofErr w:type="gramStart"/>
      <w:r w:rsidRPr="00464C8B">
        <w:t>the majority of</w:t>
      </w:r>
      <w:proofErr w:type="gramEnd"/>
      <w:r w:rsidRPr="00464C8B">
        <w:t xml:space="preserve"> these recordings are not made in real</w:t>
      </w:r>
      <w:r>
        <w:t>-</w:t>
      </w:r>
      <w:r w:rsidRPr="00464C8B">
        <w:t>time, and real-time quality monitoring systems exist in other industries but not in the apparel sector.</w:t>
      </w:r>
    </w:p>
    <w:p w14:paraId="50E55C34" w14:textId="77777777" w:rsidR="00783DD7" w:rsidRPr="00783DD7" w:rsidRDefault="00783DD7" w:rsidP="002A146C">
      <w:pPr>
        <w:pStyle w:val="Heading2"/>
        <w:numPr>
          <w:ilvl w:val="1"/>
          <w:numId w:val="1"/>
        </w:numPr>
        <w:rPr>
          <w:rFonts w:ascii="Times New Roman" w:hAnsi="Times New Roman" w:cs="Times New Roman"/>
          <w:b/>
          <w:bCs/>
          <w:color w:val="000000" w:themeColor="text1"/>
          <w:sz w:val="24"/>
          <w:szCs w:val="24"/>
        </w:rPr>
      </w:pPr>
      <w:bookmarkStart w:id="33" w:name="_Toc173266382"/>
      <w:bookmarkStart w:id="34" w:name="_Toc175254729"/>
      <w:bookmarkStart w:id="35" w:name="_Toc175301045"/>
      <w:bookmarkStart w:id="36" w:name="_Toc175301085"/>
      <w:r w:rsidRPr="00783DD7">
        <w:rPr>
          <w:rFonts w:ascii="Times New Roman" w:hAnsi="Times New Roman" w:cs="Times New Roman"/>
          <w:b/>
          <w:bCs/>
          <w:color w:val="000000" w:themeColor="text1"/>
          <w:sz w:val="24"/>
          <w:szCs w:val="24"/>
        </w:rPr>
        <w:t>Research Components</w:t>
      </w:r>
      <w:bookmarkEnd w:id="33"/>
      <w:bookmarkEnd w:id="34"/>
      <w:bookmarkEnd w:id="35"/>
      <w:bookmarkEnd w:id="36"/>
    </w:p>
    <w:p w14:paraId="2E085D1D" w14:textId="77777777" w:rsidR="00E8126C" w:rsidRDefault="000B017F" w:rsidP="0064739B">
      <w:pPr>
        <w:pStyle w:val="NormalWeb"/>
        <w:spacing w:line="360" w:lineRule="auto"/>
        <w:jc w:val="both"/>
      </w:pPr>
      <w:r>
        <w:t xml:space="preserve">SeamSense system begins with the strategic installation of high-definition cameras at critical points in the production line, particularly near the flat seam machines. These cameras are optimized to capture detailed images and video feeds of the seam areas. To enhance the efficiency of defect detection, an adaptive frame extraction technique is employed. This method dynamically isolates the relevant frames from the live video streams, focusing on the critical areas where defects are most likely to occur. By </w:t>
      </w:r>
      <w:r>
        <w:lastRenderedPageBreak/>
        <w:t>filtering out unnecessary data, this component significantly reduces computational load and ensures that only the most pertinent information is analyzed.</w:t>
      </w:r>
    </w:p>
    <w:p w14:paraId="14C12670" w14:textId="7B1D4C63" w:rsidR="000B017F" w:rsidRDefault="000B017F" w:rsidP="0064739B">
      <w:pPr>
        <w:pStyle w:val="NormalWeb"/>
        <w:spacing w:line="360" w:lineRule="auto"/>
        <w:jc w:val="both"/>
      </w:pPr>
      <w:r>
        <w:t>To manage the vast amount of data generated by the high-definition cameras, SeamSense integrates fog computing into its architecture. Fog computing allows for the processing of image data closer to the source, in this case, on the production floor itself. The system performs real-time image augmentation and content filtering, enhancing the quality of the images before they are transmitted for further analysis. This decentralized approach reduces latency, conserves bandwidth, and ensures that only the most relevant and high-quality data is sent to the central system for defect detection, thereby optimizing the overall performance of SeamSense.</w:t>
      </w:r>
    </w:p>
    <w:p w14:paraId="160DC585" w14:textId="77777777" w:rsidR="007C671D" w:rsidRDefault="000B017F" w:rsidP="0064739B">
      <w:pPr>
        <w:pStyle w:val="NormalWeb"/>
        <w:spacing w:line="360" w:lineRule="auto"/>
        <w:jc w:val="both"/>
      </w:pPr>
      <w:r>
        <w:t>The core of the SeamSense system is the real-time seam defect detection, which is powered by advanced YOLO (You Only Look Once) machine learning models. YOLO models, known for their speed and accuracy in object detection tasks, have been specifically trained to identify various types of seam defects, such as open seams, high-low errors, and SPI (Stitches Per Inch) discrepancies. By processing live video feeds, the YOLO models can detect these defects instantly, allowing for immediate corrective actions to be taken. This component is crucial in transitioning from traditional, reactive quality control methods to a more proactive and efficient system.</w:t>
      </w:r>
    </w:p>
    <w:p w14:paraId="17ABD37B" w14:textId="5EBD0FA3" w:rsidR="000B017F" w:rsidRDefault="000B017F" w:rsidP="0064739B">
      <w:pPr>
        <w:pStyle w:val="NormalWeb"/>
        <w:spacing w:line="360" w:lineRule="auto"/>
        <w:jc w:val="both"/>
      </w:pPr>
      <w:r>
        <w:br/>
        <w:t>In addition to real-time defect detection, SeamSense employs a fusion model that integrates the immediate data with historical defect trends and worker-related factors such as demographics and experience. This model not only helps in identifying the current defects but also provides predictive insights into potential future defects. By analyzing patterns over time, the fusion model aids in understanding the underlying causes of defects, enabling more targeted interventions. This comprehensive approach to defect analysis enhances the overall effectiveness of the SeamSense system, ensuring continuous improvement in quality control processes.</w:t>
      </w:r>
    </w:p>
    <w:p w14:paraId="4EE6D9DA" w14:textId="172E0DBE" w:rsidR="009B6EC4" w:rsidRPr="00783DD7" w:rsidRDefault="009B6EC4" w:rsidP="00E07715">
      <w:pPr>
        <w:spacing w:line="360" w:lineRule="auto"/>
        <w:ind w:left="360"/>
        <w:jc w:val="both"/>
      </w:pPr>
      <w:r>
        <w:rPr>
          <w:b/>
          <w:bCs/>
          <w:sz w:val="28"/>
          <w:szCs w:val="28"/>
        </w:rPr>
        <w:br w:type="page"/>
      </w:r>
    </w:p>
    <w:p w14:paraId="488927AC" w14:textId="55DAD167" w:rsidR="00910957" w:rsidRDefault="00783DD7" w:rsidP="002A146C">
      <w:pPr>
        <w:pStyle w:val="Heading2"/>
        <w:numPr>
          <w:ilvl w:val="1"/>
          <w:numId w:val="1"/>
        </w:numPr>
        <w:rPr>
          <w:rFonts w:ascii="Times New Roman" w:hAnsi="Times New Roman" w:cs="Times New Roman"/>
          <w:b/>
          <w:bCs/>
          <w:color w:val="000000" w:themeColor="text1"/>
          <w:sz w:val="24"/>
          <w:szCs w:val="24"/>
        </w:rPr>
      </w:pPr>
      <w:bookmarkStart w:id="37" w:name="_Toc175235298"/>
      <w:bookmarkStart w:id="38" w:name="_Toc175235640"/>
      <w:bookmarkStart w:id="39" w:name="_Toc175254730"/>
      <w:bookmarkStart w:id="40" w:name="_Toc175301046"/>
      <w:bookmarkStart w:id="41" w:name="_Toc175301086"/>
      <w:r>
        <w:rPr>
          <w:rFonts w:ascii="Times New Roman" w:hAnsi="Times New Roman" w:cs="Times New Roman"/>
          <w:b/>
          <w:bCs/>
          <w:color w:val="000000" w:themeColor="text1"/>
          <w:sz w:val="24"/>
          <w:szCs w:val="24"/>
        </w:rPr>
        <w:lastRenderedPageBreak/>
        <w:t>Background &amp; Literature Survey</w:t>
      </w:r>
      <w:bookmarkEnd w:id="37"/>
      <w:bookmarkEnd w:id="38"/>
      <w:bookmarkEnd w:id="39"/>
      <w:bookmarkEnd w:id="40"/>
      <w:bookmarkEnd w:id="41"/>
    </w:p>
    <w:p w14:paraId="2D652C14" w14:textId="77777777" w:rsidR="002F136B" w:rsidRDefault="002F136B" w:rsidP="002F136B">
      <w:pPr>
        <w:pStyle w:val="NormalWeb"/>
        <w:spacing w:line="360" w:lineRule="auto"/>
        <w:jc w:val="both"/>
        <w:rPr>
          <w:lang w:bidi="ar-SA"/>
        </w:rPr>
      </w:pPr>
      <w:r>
        <w:t>The apparel industry is one of the most competitive and dynamic sectors in the global market. Ensuring high product quality while maintaining efficiency is critical, especially in large-scale manufacturing setups like MAS Linea Aqua, a key player in the Sri Lankan textile industry. Traditional quality control methods, which rely heavily on manual inspections, are often labor-intensive, time-consuming, and prone to human error. With the advent of advanced machine learning (ML) and computer vision techniques, there is a growing interest in automating quality control processes to enhance precision and efficiency. The SeamSense project is a comprehensive attempt to develop a real-time quality monitoring system for detecting seam defects in garments. This literature review explores the various components that form the backbone of the SeamSense project: Camera Installations &amp; Adaptive Frame Extraction, Fog Computing for Image Augmentation and Content Filtering, Seam Defect Detection using YOLO Models, and the Fusion Model for Defect Analysis.</w:t>
      </w:r>
    </w:p>
    <w:p w14:paraId="7DBA5283" w14:textId="77777777" w:rsidR="000E1641" w:rsidRPr="000E1641" w:rsidRDefault="000E1641" w:rsidP="002A146C">
      <w:pPr>
        <w:pStyle w:val="ListParagraph"/>
        <w:keepNext/>
        <w:keepLines/>
        <w:numPr>
          <w:ilvl w:val="0"/>
          <w:numId w:val="2"/>
        </w:numPr>
        <w:spacing w:before="160" w:after="80"/>
        <w:contextualSpacing w:val="0"/>
        <w:outlineLvl w:val="2"/>
        <w:rPr>
          <w:rStyle w:val="Strong"/>
          <w:rFonts w:eastAsiaTheme="majorEastAsia" w:cstheme="majorBidi"/>
          <w:vanish/>
        </w:rPr>
      </w:pPr>
      <w:bookmarkStart w:id="42" w:name="_Toc175254072"/>
      <w:bookmarkStart w:id="43" w:name="_Toc175254120"/>
      <w:bookmarkStart w:id="44" w:name="_Toc175254731"/>
      <w:bookmarkStart w:id="45" w:name="_Toc175300820"/>
      <w:bookmarkStart w:id="46" w:name="_Toc175300916"/>
      <w:bookmarkStart w:id="47" w:name="_Toc175300877"/>
      <w:bookmarkStart w:id="48" w:name="_Toc175300924"/>
      <w:bookmarkStart w:id="49" w:name="_Toc175300969"/>
      <w:bookmarkStart w:id="50" w:name="_Toc175301047"/>
      <w:bookmarkStart w:id="51" w:name="_Toc175301087"/>
      <w:bookmarkEnd w:id="42"/>
      <w:bookmarkEnd w:id="43"/>
      <w:bookmarkEnd w:id="44"/>
      <w:bookmarkEnd w:id="45"/>
      <w:bookmarkEnd w:id="46"/>
      <w:bookmarkEnd w:id="47"/>
      <w:bookmarkEnd w:id="48"/>
      <w:bookmarkEnd w:id="49"/>
      <w:bookmarkEnd w:id="50"/>
      <w:bookmarkEnd w:id="51"/>
    </w:p>
    <w:p w14:paraId="43162D2E" w14:textId="77777777" w:rsidR="000E1641" w:rsidRPr="000E1641" w:rsidRDefault="000E1641" w:rsidP="002A146C">
      <w:pPr>
        <w:pStyle w:val="ListParagraph"/>
        <w:keepNext/>
        <w:keepLines/>
        <w:numPr>
          <w:ilvl w:val="1"/>
          <w:numId w:val="2"/>
        </w:numPr>
        <w:spacing w:before="160" w:after="80"/>
        <w:contextualSpacing w:val="0"/>
        <w:outlineLvl w:val="2"/>
        <w:rPr>
          <w:rStyle w:val="Strong"/>
          <w:rFonts w:eastAsiaTheme="majorEastAsia" w:cstheme="majorBidi"/>
          <w:vanish/>
        </w:rPr>
      </w:pPr>
      <w:bookmarkStart w:id="52" w:name="_Toc175254073"/>
      <w:bookmarkStart w:id="53" w:name="_Toc175254121"/>
      <w:bookmarkStart w:id="54" w:name="_Toc175254732"/>
      <w:bookmarkStart w:id="55" w:name="_Toc175300821"/>
      <w:bookmarkStart w:id="56" w:name="_Toc175300917"/>
      <w:bookmarkStart w:id="57" w:name="_Toc175300878"/>
      <w:bookmarkStart w:id="58" w:name="_Toc175300925"/>
      <w:bookmarkStart w:id="59" w:name="_Toc175300970"/>
      <w:bookmarkStart w:id="60" w:name="_Toc175301048"/>
      <w:bookmarkStart w:id="61" w:name="_Toc175301088"/>
      <w:bookmarkEnd w:id="52"/>
      <w:bookmarkEnd w:id="53"/>
      <w:bookmarkEnd w:id="54"/>
      <w:bookmarkEnd w:id="55"/>
      <w:bookmarkEnd w:id="56"/>
      <w:bookmarkEnd w:id="57"/>
      <w:bookmarkEnd w:id="58"/>
      <w:bookmarkEnd w:id="59"/>
      <w:bookmarkEnd w:id="60"/>
      <w:bookmarkEnd w:id="61"/>
    </w:p>
    <w:p w14:paraId="7BABEA58" w14:textId="77777777" w:rsidR="000E1641" w:rsidRPr="000E1641" w:rsidRDefault="000E1641" w:rsidP="002A146C">
      <w:pPr>
        <w:pStyle w:val="ListParagraph"/>
        <w:keepNext/>
        <w:keepLines/>
        <w:numPr>
          <w:ilvl w:val="1"/>
          <w:numId w:val="2"/>
        </w:numPr>
        <w:spacing w:before="160" w:after="80"/>
        <w:contextualSpacing w:val="0"/>
        <w:outlineLvl w:val="2"/>
        <w:rPr>
          <w:rStyle w:val="Strong"/>
          <w:rFonts w:eastAsiaTheme="majorEastAsia" w:cstheme="majorBidi"/>
          <w:vanish/>
        </w:rPr>
      </w:pPr>
      <w:bookmarkStart w:id="62" w:name="_Toc175254074"/>
      <w:bookmarkStart w:id="63" w:name="_Toc175254122"/>
      <w:bookmarkStart w:id="64" w:name="_Toc175254733"/>
      <w:bookmarkStart w:id="65" w:name="_Toc175300822"/>
      <w:bookmarkStart w:id="66" w:name="_Toc175300918"/>
      <w:bookmarkStart w:id="67" w:name="_Toc175300879"/>
      <w:bookmarkStart w:id="68" w:name="_Toc175300926"/>
      <w:bookmarkStart w:id="69" w:name="_Toc175300971"/>
      <w:bookmarkStart w:id="70" w:name="_Toc175301049"/>
      <w:bookmarkStart w:id="71" w:name="_Toc175301089"/>
      <w:bookmarkEnd w:id="62"/>
      <w:bookmarkEnd w:id="63"/>
      <w:bookmarkEnd w:id="64"/>
      <w:bookmarkEnd w:id="65"/>
      <w:bookmarkEnd w:id="66"/>
      <w:bookmarkEnd w:id="67"/>
      <w:bookmarkEnd w:id="68"/>
      <w:bookmarkEnd w:id="69"/>
      <w:bookmarkEnd w:id="70"/>
      <w:bookmarkEnd w:id="71"/>
    </w:p>
    <w:p w14:paraId="7045ECD1" w14:textId="77777777" w:rsidR="000E1641" w:rsidRPr="000E1641" w:rsidRDefault="000E1641" w:rsidP="002A146C">
      <w:pPr>
        <w:pStyle w:val="ListParagraph"/>
        <w:keepNext/>
        <w:keepLines/>
        <w:numPr>
          <w:ilvl w:val="1"/>
          <w:numId w:val="2"/>
        </w:numPr>
        <w:spacing w:before="160" w:after="80"/>
        <w:contextualSpacing w:val="0"/>
        <w:outlineLvl w:val="2"/>
        <w:rPr>
          <w:rStyle w:val="Strong"/>
          <w:rFonts w:eastAsiaTheme="majorEastAsia" w:cstheme="majorBidi"/>
          <w:vanish/>
        </w:rPr>
      </w:pPr>
      <w:bookmarkStart w:id="72" w:name="_Toc175254075"/>
      <w:bookmarkStart w:id="73" w:name="_Toc175254123"/>
      <w:bookmarkStart w:id="74" w:name="_Toc175254734"/>
      <w:bookmarkStart w:id="75" w:name="_Toc175300823"/>
      <w:bookmarkStart w:id="76" w:name="_Toc175300919"/>
      <w:bookmarkStart w:id="77" w:name="_Toc175300880"/>
      <w:bookmarkStart w:id="78" w:name="_Toc175300927"/>
      <w:bookmarkStart w:id="79" w:name="_Toc175300972"/>
      <w:bookmarkStart w:id="80" w:name="_Toc175301050"/>
      <w:bookmarkStart w:id="81" w:name="_Toc175301090"/>
      <w:bookmarkEnd w:id="72"/>
      <w:bookmarkEnd w:id="73"/>
      <w:bookmarkEnd w:id="74"/>
      <w:bookmarkEnd w:id="75"/>
      <w:bookmarkEnd w:id="76"/>
      <w:bookmarkEnd w:id="77"/>
      <w:bookmarkEnd w:id="78"/>
      <w:bookmarkEnd w:id="79"/>
      <w:bookmarkEnd w:id="80"/>
      <w:bookmarkEnd w:id="81"/>
    </w:p>
    <w:p w14:paraId="68883903" w14:textId="77777777" w:rsidR="000E1641" w:rsidRPr="000E1641" w:rsidRDefault="000E1641" w:rsidP="002A146C">
      <w:pPr>
        <w:pStyle w:val="ListParagraph"/>
        <w:keepNext/>
        <w:keepLines/>
        <w:numPr>
          <w:ilvl w:val="1"/>
          <w:numId w:val="2"/>
        </w:numPr>
        <w:spacing w:before="160" w:after="80"/>
        <w:contextualSpacing w:val="0"/>
        <w:outlineLvl w:val="2"/>
        <w:rPr>
          <w:rStyle w:val="Strong"/>
          <w:rFonts w:eastAsiaTheme="majorEastAsia" w:cstheme="majorBidi"/>
          <w:vanish/>
        </w:rPr>
      </w:pPr>
      <w:bookmarkStart w:id="82" w:name="_Toc175254076"/>
      <w:bookmarkStart w:id="83" w:name="_Toc175254124"/>
      <w:bookmarkStart w:id="84" w:name="_Toc175254735"/>
      <w:bookmarkStart w:id="85" w:name="_Toc175300824"/>
      <w:bookmarkStart w:id="86" w:name="_Toc175300920"/>
      <w:bookmarkStart w:id="87" w:name="_Toc175300881"/>
      <w:bookmarkStart w:id="88" w:name="_Toc175300928"/>
      <w:bookmarkStart w:id="89" w:name="_Toc175300973"/>
      <w:bookmarkStart w:id="90" w:name="_Toc175301051"/>
      <w:bookmarkStart w:id="91" w:name="_Toc175301091"/>
      <w:bookmarkEnd w:id="82"/>
      <w:bookmarkEnd w:id="83"/>
      <w:bookmarkEnd w:id="84"/>
      <w:bookmarkEnd w:id="85"/>
      <w:bookmarkEnd w:id="86"/>
      <w:bookmarkEnd w:id="87"/>
      <w:bookmarkEnd w:id="88"/>
      <w:bookmarkEnd w:id="89"/>
      <w:bookmarkEnd w:id="90"/>
      <w:bookmarkEnd w:id="91"/>
    </w:p>
    <w:p w14:paraId="1D58C49F" w14:textId="459B0E81" w:rsidR="002F136B" w:rsidRPr="00E2768E" w:rsidRDefault="002F136B" w:rsidP="002A146C">
      <w:pPr>
        <w:pStyle w:val="Heading3"/>
        <w:numPr>
          <w:ilvl w:val="2"/>
          <w:numId w:val="2"/>
        </w:numPr>
        <w:rPr>
          <w:color w:val="auto"/>
          <w:sz w:val="24"/>
          <w:szCs w:val="24"/>
        </w:rPr>
      </w:pPr>
      <w:bookmarkStart w:id="92" w:name="_Toc175254736"/>
      <w:bookmarkStart w:id="93" w:name="_Toc175301052"/>
      <w:bookmarkStart w:id="94" w:name="_Toc175301092"/>
      <w:r w:rsidRPr="00E2768E">
        <w:rPr>
          <w:rStyle w:val="Strong"/>
          <w:color w:val="auto"/>
          <w:sz w:val="24"/>
          <w:szCs w:val="24"/>
        </w:rPr>
        <w:t>Camera Installations &amp; Adaptive Frame Extraction</w:t>
      </w:r>
      <w:bookmarkEnd w:id="92"/>
      <w:bookmarkEnd w:id="93"/>
      <w:bookmarkEnd w:id="94"/>
    </w:p>
    <w:p w14:paraId="717BDAEE" w14:textId="42625C14" w:rsidR="002F136B" w:rsidRDefault="002F136B" w:rsidP="002F136B">
      <w:pPr>
        <w:pStyle w:val="NormalWeb"/>
        <w:spacing w:line="360" w:lineRule="auto"/>
        <w:jc w:val="both"/>
      </w:pPr>
      <w:r>
        <w:t xml:space="preserve">The foundation of any computer vision-based quality control system lies in its ability to capture high-quality images that are representative of the inspection area. In the context of seam defect detection, this involves strategically placing high-definition cameras near sewing machines to capture clear and detailed images of garment seams. The literature highlights the importance of camera quality and placement in industrial inspection systems. For instance, </w:t>
      </w:r>
      <w:proofErr w:type="spellStart"/>
      <w:r>
        <w:t>Motoshot</w:t>
      </w:r>
      <w:proofErr w:type="spellEnd"/>
      <w:r>
        <w:t xml:space="preserve"> discusses how camera modules are crucial in automating quality control processes in various industries, emphasizing the need for precision in image capture to ensure reliable defect detection</w:t>
      </w:r>
      <w:r w:rsidR="00136739">
        <w:t xml:space="preserve"> [3]</w:t>
      </w:r>
      <w:r>
        <w:t>.</w:t>
      </w:r>
    </w:p>
    <w:p w14:paraId="378ACE21" w14:textId="574CB4E1" w:rsidR="002F136B" w:rsidRDefault="002F136B" w:rsidP="002F136B">
      <w:pPr>
        <w:pStyle w:val="NormalWeb"/>
        <w:spacing w:line="360" w:lineRule="auto"/>
        <w:jc w:val="both"/>
      </w:pPr>
      <w:r>
        <w:t xml:space="preserve">The placement of cameras in SeamSense is designed to optimize the visibility of seams while minimizing interference from surrounding machine parts. This is achieved through adaptive frame extraction techniques that focus on isolating the seam area from the rest of the captured image. This approach not only reduces the computational load on the system but also enhances the accuracy of defect detection by ensuring that only relevant portions of the image are analyzed. The use of adaptive frame extraction is supported by research in the field of industrial automation, where similar techniques </w:t>
      </w:r>
      <w:r>
        <w:lastRenderedPageBreak/>
        <w:t>have been employed to streamline image processing workflows and improve the efficiency of defect detection systems</w:t>
      </w:r>
      <w:r w:rsidR="00F009A4">
        <w:t xml:space="preserve"> [4]</w:t>
      </w:r>
      <w:r>
        <w:t>.</w:t>
      </w:r>
    </w:p>
    <w:p w14:paraId="63129098" w14:textId="7269355D" w:rsidR="002F136B" w:rsidRDefault="002F136B" w:rsidP="002F136B">
      <w:pPr>
        <w:pStyle w:val="NormalWeb"/>
        <w:spacing w:line="360" w:lineRule="auto"/>
        <w:jc w:val="both"/>
      </w:pPr>
      <w:r>
        <w:t>Adaptive frame extraction also plays a critical role in managing varying lighting conditions, which can significantly impact the quality of captured images. Studies such as those by Hu et al.</w:t>
      </w:r>
      <w:r w:rsidR="00F009A4">
        <w:t xml:space="preserve"> [5]</w:t>
      </w:r>
      <w:r>
        <w:t xml:space="preserve"> have explored the challenges of maintaining consistent image quality under different lighting conditions, particularly in high-speed production environments. By dynamically adjusting the frame extraction parameters based on the lighting conditions, SeamSense ensures that the captured images are suitable for subsequent analysis, regardless of the production environment.</w:t>
      </w:r>
    </w:p>
    <w:p w14:paraId="5A41F16E" w14:textId="77777777" w:rsidR="002F136B" w:rsidRPr="00E2768E" w:rsidRDefault="002F136B" w:rsidP="002A146C">
      <w:pPr>
        <w:pStyle w:val="Heading3"/>
        <w:numPr>
          <w:ilvl w:val="2"/>
          <w:numId w:val="2"/>
        </w:numPr>
        <w:rPr>
          <w:color w:val="auto"/>
          <w:sz w:val="24"/>
          <w:szCs w:val="24"/>
        </w:rPr>
      </w:pPr>
      <w:bookmarkStart w:id="95" w:name="_Toc175254737"/>
      <w:bookmarkStart w:id="96" w:name="_Toc175301053"/>
      <w:bookmarkStart w:id="97" w:name="_Toc175301093"/>
      <w:r w:rsidRPr="00E2768E">
        <w:rPr>
          <w:rStyle w:val="Strong"/>
          <w:color w:val="auto"/>
          <w:sz w:val="24"/>
          <w:szCs w:val="24"/>
        </w:rPr>
        <w:t>Fog Computing for Image Augmentation and Content Filtering</w:t>
      </w:r>
      <w:bookmarkEnd w:id="95"/>
      <w:bookmarkEnd w:id="96"/>
      <w:bookmarkEnd w:id="97"/>
    </w:p>
    <w:p w14:paraId="2ED7FD7A" w14:textId="77777777" w:rsidR="002F136B" w:rsidRDefault="002F136B" w:rsidP="002F136B">
      <w:pPr>
        <w:pStyle w:val="NormalWeb"/>
        <w:spacing w:line="360" w:lineRule="auto"/>
        <w:jc w:val="both"/>
      </w:pPr>
      <w:r>
        <w:t>Fog computing is an emerging paradigm that extends cloud computing to the edge of the network, bringing computational resources closer to the data source. This approach is particularly beneficial in real-time applications where low latency and quick decision-making are critical. In the context of SeamSense, fog computing is employed to preprocess the captured images through image augmentation and content filtering before transmitting them to the cloud for further analysis.</w:t>
      </w:r>
    </w:p>
    <w:p w14:paraId="2F23F61B" w14:textId="3688123B" w:rsidR="002F136B" w:rsidRDefault="002F136B" w:rsidP="002F136B">
      <w:pPr>
        <w:pStyle w:val="NormalWeb"/>
        <w:spacing w:line="360" w:lineRule="auto"/>
        <w:jc w:val="both"/>
      </w:pPr>
      <w:r>
        <w:t>The use of fog computing in image processing has been well-documented in the literature. Linthicum</w:t>
      </w:r>
      <w:r w:rsidR="009D14B6">
        <w:t xml:space="preserve"> [</w:t>
      </w:r>
      <w:r w:rsidR="008C56F9">
        <w:t>31</w:t>
      </w:r>
      <w:r w:rsidR="00F8091E">
        <w:t>] discusses</w:t>
      </w:r>
      <w:r>
        <w:t xml:space="preserve"> the advantages of fog computing in reducing latency and bandwidth usage by performing data processing tasks closer to the data source. This is particularly relevant in SeamSense, where real-time image processing is essential for timely defect detection. By utilizing fog computing, the system can apply lightweight filters to enhance image quality and remove irrelevant content, ensuring that only the most critical data is transmitted to the cloud for further analysis.</w:t>
      </w:r>
    </w:p>
    <w:p w14:paraId="11A539E9" w14:textId="3161EDAA" w:rsidR="002F136B" w:rsidRDefault="002F136B" w:rsidP="002F136B">
      <w:pPr>
        <w:pStyle w:val="NormalWeb"/>
        <w:spacing w:line="360" w:lineRule="auto"/>
        <w:jc w:val="both"/>
      </w:pPr>
      <w:r>
        <w:t xml:space="preserve">The image augmentation techniques used in SeamSense include scaling, rotation, and noise reduction, which are commonly employed in machine vision systems to improve the robustness of defect detection algorithms. Studies by Chen et al. </w:t>
      </w:r>
      <w:r w:rsidR="00A95E90">
        <w:t>[</w:t>
      </w:r>
      <w:r w:rsidR="008C56F9">
        <w:t>34</w:t>
      </w:r>
      <w:r w:rsidR="00A95E90">
        <w:t xml:space="preserve">] </w:t>
      </w:r>
      <w:r>
        <w:t xml:space="preserve">highlight the importance of these techniques in enhancing the accuracy of machine learning models by providing them with a diverse set of training data that simulates various operational conditions. In SeamSense, these augmented images are processed in real-time by the </w:t>
      </w:r>
      <w:r>
        <w:lastRenderedPageBreak/>
        <w:t>fog layer, which significantly reduces the computational burden on the cloud infrastructure and improves the overall efficiency of the system.</w:t>
      </w:r>
    </w:p>
    <w:p w14:paraId="0AAB59CB" w14:textId="42496362" w:rsidR="002F136B" w:rsidRDefault="002F136B" w:rsidP="002F136B">
      <w:pPr>
        <w:pStyle w:val="NormalWeb"/>
        <w:spacing w:line="360" w:lineRule="auto"/>
        <w:jc w:val="both"/>
      </w:pPr>
      <w:r>
        <w:t>Content filtering is another critical aspect of the fog computing layer in SeamSense. By filtering out irrelevant content, such as machine parts or background noise, the system ensures that the machine learning models are only analyzing the seam areas, which enhances the accuracy of defect detection. This approach is supported by research in fog computing, where content filtering techniques have been used to optimize data transmission and processing workflows in various industrial applications</w:t>
      </w:r>
      <w:r w:rsidR="00956ED4">
        <w:t xml:space="preserve"> [</w:t>
      </w:r>
      <w:r w:rsidR="008C56F9">
        <w:t>35</w:t>
      </w:r>
      <w:r w:rsidR="00956ED4">
        <w:t>]</w:t>
      </w:r>
      <w:r>
        <w:t>.</w:t>
      </w:r>
    </w:p>
    <w:p w14:paraId="6AA0726C" w14:textId="77777777" w:rsidR="002F136B" w:rsidRDefault="002F136B" w:rsidP="002A146C">
      <w:pPr>
        <w:pStyle w:val="Heading3"/>
        <w:numPr>
          <w:ilvl w:val="2"/>
          <w:numId w:val="2"/>
        </w:numPr>
        <w:rPr>
          <w:rStyle w:val="Strong"/>
          <w:color w:val="auto"/>
          <w:sz w:val="24"/>
          <w:szCs w:val="24"/>
        </w:rPr>
      </w:pPr>
      <w:bookmarkStart w:id="98" w:name="_Toc175254738"/>
      <w:bookmarkStart w:id="99" w:name="_Toc175301054"/>
      <w:bookmarkStart w:id="100" w:name="_Toc175301094"/>
      <w:r w:rsidRPr="00E2768E">
        <w:rPr>
          <w:rStyle w:val="Strong"/>
          <w:color w:val="auto"/>
          <w:sz w:val="24"/>
          <w:szCs w:val="24"/>
        </w:rPr>
        <w:t>Seam Defect Detection Using YOLO Models</w:t>
      </w:r>
      <w:bookmarkEnd w:id="98"/>
      <w:bookmarkEnd w:id="99"/>
      <w:bookmarkEnd w:id="100"/>
    </w:p>
    <w:p w14:paraId="1160570C" w14:textId="77777777" w:rsidR="00812254" w:rsidRDefault="006E6350" w:rsidP="006E6350">
      <w:pPr>
        <w:pStyle w:val="NormalWeb"/>
        <w:spacing w:line="360" w:lineRule="auto"/>
        <w:jc w:val="both"/>
      </w:pPr>
      <w:r>
        <w:t xml:space="preserve">The application of CNNs in garment defect detection has been thoroughly explored by A. B. </w:t>
      </w:r>
      <w:proofErr w:type="spellStart"/>
      <w:r>
        <w:t>Egodawattaarachchige</w:t>
      </w:r>
      <w:proofErr w:type="spellEnd"/>
      <w:r>
        <w:t xml:space="preserve"> et al. (2024). In their study, they demonstrated the effectiveness of CNNs in accurately identifying defects in garment production lines. The research highlighted how CNN architectures could be tailored to focus on specific garment features, thereby improving defect detection accuracy. The study underscored the potential of CNNs in automating the quality control process, reducing human error, and increasing production efficiency</w:t>
      </w:r>
      <w:r w:rsidR="00812254">
        <w:t xml:space="preserve"> [36</w:t>
      </w:r>
      <w:proofErr w:type="gramStart"/>
      <w:r w:rsidR="00812254">
        <w:t>]</w:t>
      </w:r>
      <w:r>
        <w:t xml:space="preserve"> .</w:t>
      </w:r>
      <w:proofErr w:type="gramEnd"/>
    </w:p>
    <w:p w14:paraId="5D2A71F2" w14:textId="112A9206" w:rsidR="006E6350" w:rsidRDefault="006E6350" w:rsidP="006E6350">
      <w:pPr>
        <w:pStyle w:val="NormalWeb"/>
        <w:spacing w:line="360" w:lineRule="auto"/>
        <w:jc w:val="both"/>
      </w:pPr>
      <w:r>
        <w:t xml:space="preserve">The YOLO (You Only Look Once) family of models represents a significant advancement in real-time object detection, particularly in industrial applications like defect detection. Redmon et al. (2016) introduced the original YOLO model, which provided a unified and fast object detection framework. Unlike traditional methods that require multiple passes over an image, YOLO predicts bounding boxes and class probabilities in a single evaluation, making it exceptionally fast and suitable for real-time </w:t>
      </w:r>
      <w:proofErr w:type="gramStart"/>
      <w:r>
        <w:t xml:space="preserve">applications </w:t>
      </w:r>
      <w:r w:rsidR="00EC7190">
        <w:t xml:space="preserve"> [</w:t>
      </w:r>
      <w:proofErr w:type="gramEnd"/>
      <w:r w:rsidR="00EC7190">
        <w:t>38]</w:t>
      </w:r>
      <w:r>
        <w:t>.</w:t>
      </w:r>
    </w:p>
    <w:p w14:paraId="40622DE7" w14:textId="4C563AEF" w:rsidR="006E6350" w:rsidRDefault="006E6350" w:rsidP="006E6350">
      <w:pPr>
        <w:pStyle w:val="NormalWeb"/>
        <w:spacing w:line="360" w:lineRule="auto"/>
        <w:jc w:val="both"/>
      </w:pPr>
      <w:r>
        <w:t xml:space="preserve">Subsequent versions of YOLO have further enhanced its performance and applicability in defect detection. For instance, Wang et al. (2022) introduced YOLOv8, which incorporated enhancements like better feature extraction and handling of small objects, crucial for detecting fine defects in </w:t>
      </w:r>
      <w:proofErr w:type="gramStart"/>
      <w:r>
        <w:t>garments .</w:t>
      </w:r>
      <w:proofErr w:type="gramEnd"/>
      <w:r>
        <w:t xml:space="preserve"> The progression to YOLOv9 by Zhang and Liu (2023) added context attention blocks, which improved the model’s ability to focus on relevant areas in the image, thereby increasing detection </w:t>
      </w:r>
      <w:proofErr w:type="gramStart"/>
      <w:r>
        <w:t>accuracy .</w:t>
      </w:r>
      <w:proofErr w:type="gramEnd"/>
      <w:r>
        <w:t xml:space="preserve"> Further </w:t>
      </w:r>
      <w:r>
        <w:lastRenderedPageBreak/>
        <w:t xml:space="preserve">advancements were seen in YOLOv10, which integrated transformer-based architecture to enhance real-time performance, making it highly effective in scenarios requiring rapid and accurate detection, such as garment defect </w:t>
      </w:r>
      <w:r w:rsidR="00EC7190">
        <w:t>monitoring.</w:t>
      </w:r>
    </w:p>
    <w:p w14:paraId="20BCC708" w14:textId="70FEBA52" w:rsidR="006E6350" w:rsidRDefault="006E6350" w:rsidP="006E6350">
      <w:pPr>
        <w:pStyle w:val="NormalWeb"/>
        <w:spacing w:line="360" w:lineRule="auto"/>
        <w:jc w:val="both"/>
      </w:pPr>
      <w:proofErr w:type="spellStart"/>
      <w:r>
        <w:t>Terven</w:t>
      </w:r>
      <w:proofErr w:type="spellEnd"/>
      <w:r>
        <w:t xml:space="preserve"> and Cordova-Esparza (2023) conducted a comprehensive review of YOLO architectures from YOLOv1 to YOLO-NAS, analyzing their evolution and the improvements brought by each iteration. The review provided insights into how each version has progressively improved in terms of speed, accuracy, and the ability to detect smaller and more complex objects, making them increasingly suitable for industrial applications</w:t>
      </w:r>
      <w:r w:rsidR="00DE6C23">
        <w:t xml:space="preserve"> [38</w:t>
      </w:r>
      <w:proofErr w:type="gramStart"/>
      <w:r w:rsidR="00DE6C23">
        <w:t>]</w:t>
      </w:r>
      <w:r>
        <w:t xml:space="preserve"> .</w:t>
      </w:r>
      <w:proofErr w:type="gramEnd"/>
    </w:p>
    <w:p w14:paraId="0F4C21CA" w14:textId="35263BEB" w:rsidR="006E6350" w:rsidRDefault="006E6350" w:rsidP="006E6350">
      <w:pPr>
        <w:pStyle w:val="NormalWeb"/>
        <w:spacing w:line="360" w:lineRule="auto"/>
        <w:jc w:val="both"/>
      </w:pPr>
      <w:r>
        <w:t>Gries et al. (2017) discussed the broader application of automation in quality monitoring within the textile industry. Their work highlighted the role of advanced imaging and automation technologies in enhancing the accuracy and efficiency of quality control processes. The integration of CNN and YOLO models into these processes can significantly enhance defect detection capabilities by providing real-time feedback and reducing reliance on manual inspection</w:t>
      </w:r>
      <w:r w:rsidR="00DE6C23">
        <w:t xml:space="preserve"> [42</w:t>
      </w:r>
      <w:proofErr w:type="gramStart"/>
      <w:r w:rsidR="00DE6C23">
        <w:t>]</w:t>
      </w:r>
      <w:r>
        <w:t xml:space="preserve"> .</w:t>
      </w:r>
      <w:proofErr w:type="gramEnd"/>
    </w:p>
    <w:p w14:paraId="14A31740" w14:textId="77777777" w:rsidR="006E6350" w:rsidRPr="006E6350" w:rsidRDefault="006E6350" w:rsidP="006E6350"/>
    <w:p w14:paraId="17692FA3" w14:textId="77777777" w:rsidR="002F136B" w:rsidRPr="00E2768E" w:rsidRDefault="002F136B" w:rsidP="002A146C">
      <w:pPr>
        <w:pStyle w:val="Heading3"/>
        <w:numPr>
          <w:ilvl w:val="2"/>
          <w:numId w:val="2"/>
        </w:numPr>
        <w:rPr>
          <w:color w:val="auto"/>
          <w:sz w:val="24"/>
          <w:szCs w:val="24"/>
        </w:rPr>
      </w:pPr>
      <w:bookmarkStart w:id="101" w:name="_Toc175254739"/>
      <w:bookmarkStart w:id="102" w:name="_Toc175301055"/>
      <w:bookmarkStart w:id="103" w:name="_Toc175301095"/>
      <w:r w:rsidRPr="00E2768E">
        <w:rPr>
          <w:rStyle w:val="Strong"/>
          <w:color w:val="auto"/>
          <w:sz w:val="24"/>
          <w:szCs w:val="24"/>
        </w:rPr>
        <w:t>Fusion Model for Defect Analysis</w:t>
      </w:r>
      <w:bookmarkEnd w:id="101"/>
      <w:bookmarkEnd w:id="102"/>
      <w:bookmarkEnd w:id="103"/>
    </w:p>
    <w:p w14:paraId="39553A0F" w14:textId="77777777" w:rsidR="002F136B" w:rsidRDefault="002F136B" w:rsidP="002F136B">
      <w:pPr>
        <w:pStyle w:val="NormalWeb"/>
        <w:spacing w:line="360" w:lineRule="auto"/>
        <w:jc w:val="both"/>
      </w:pPr>
      <w:r>
        <w:t>In addition to the YOLO models, SeamSense incorporates a fusion model that combines traditional machine learning techniques with time-series analysis to provide a comprehensive approach to defect analysis. The fusion model is designed to not only detect defects in real-time but also predict future defect trends based on historical data. This predictive capability is essential for proactive quality control, enabling manufacturers to identify and address potential issues before they escalate.</w:t>
      </w:r>
    </w:p>
    <w:p w14:paraId="15A133FC" w14:textId="1A1A2F76" w:rsidR="002F136B" w:rsidRDefault="002F136B" w:rsidP="002F136B">
      <w:pPr>
        <w:pStyle w:val="NormalWeb"/>
        <w:spacing w:line="360" w:lineRule="auto"/>
        <w:jc w:val="both"/>
      </w:pPr>
      <w:r>
        <w:t>The concept of fusion modeling is supported by the literature, where hybrid approaches that combine different machine learning techniques have been shown to improve the accuracy and robustness of defect detection systems. Zhang</w:t>
      </w:r>
      <w:r w:rsidR="00685CF1">
        <w:t xml:space="preserve"> [</w:t>
      </w:r>
      <w:r w:rsidR="00D90F20">
        <w:t>13</w:t>
      </w:r>
      <w:r w:rsidR="00685CF1">
        <w:t>]</w:t>
      </w:r>
      <w:r>
        <w:t xml:space="preserve"> discusses the advantages of combining traditional statistical methods with machine learning models to capture both linear and non-linear patterns in the data. In SeamSense, the fusion model integrates the outputs of the YOLO models with time-series data on production </w:t>
      </w:r>
      <w:r>
        <w:lastRenderedPageBreak/>
        <w:t>metrics, such as defect rates and machine performance, to provide a holistic view of the manufacturing process.</w:t>
      </w:r>
    </w:p>
    <w:p w14:paraId="6453F88D" w14:textId="12F1F9B2" w:rsidR="002F136B" w:rsidRDefault="002F136B" w:rsidP="002F136B">
      <w:pPr>
        <w:pStyle w:val="NormalWeb"/>
        <w:spacing w:line="360" w:lineRule="auto"/>
        <w:jc w:val="both"/>
      </w:pPr>
      <w:r>
        <w:t>The use of time-series analysis in defect prediction is particularly relevant in the context of SeamSense, where the goal is to identify patterns and trends in defect occurrence over time. Research by Wu et al.</w:t>
      </w:r>
      <w:r w:rsidR="00A70121">
        <w:t xml:space="preserve"> [</w:t>
      </w:r>
      <w:r w:rsidR="00D90F20">
        <w:t>14</w:t>
      </w:r>
      <w:r w:rsidR="008D163E">
        <w:t>] highlights</w:t>
      </w:r>
      <w:r>
        <w:t xml:space="preserve"> the effectiveness of time-series analysis in forecasting defects in manufacturing environments, where factors such as machine wear and operator performance can influence defect rates. By incorporating time-series analysis into the fusion model, SeamSense can provide actionable insights into the root causes of defects and suggest targeted interventions to improve production quality.</w:t>
      </w:r>
    </w:p>
    <w:p w14:paraId="0E453182" w14:textId="42996F0A" w:rsidR="00C25651" w:rsidRPr="00C25651" w:rsidRDefault="002F136B" w:rsidP="002F136B">
      <w:pPr>
        <w:pStyle w:val="NormalWeb"/>
        <w:spacing w:line="360" w:lineRule="auto"/>
        <w:jc w:val="both"/>
      </w:pPr>
      <w:r>
        <w:t xml:space="preserve">The fusion model also </w:t>
      </w:r>
      <w:r w:rsidR="00E2768E">
        <w:t>considers</w:t>
      </w:r>
      <w:r>
        <w:t xml:space="preserve"> worker-centric factors, such as demographic information and skill levels, which can impact defect rates. Studies by Linthicum </w:t>
      </w:r>
      <w:r w:rsidR="000E73F6">
        <w:t>[1</w:t>
      </w:r>
      <w:r w:rsidR="00D86AE7">
        <w:t>8</w:t>
      </w:r>
      <w:r w:rsidR="000E73F6">
        <w:t xml:space="preserve">] </w:t>
      </w:r>
      <w:r>
        <w:t>have shown that incorporating worker-related variables into predictive models can enhance their accuracy and provide a more comprehensive understanding of the factors influencing defect occurrence. In SeamSense, the fusion model uses this information to adjust the defect prediction algorithms, ensuring that the system is tailored to the specific characteristics of the production environment at MAS Linea Aqua.</w:t>
      </w:r>
    </w:p>
    <w:p w14:paraId="436781CB" w14:textId="6BFF98A8" w:rsidR="00071A44" w:rsidRPr="00440511" w:rsidRDefault="00440511" w:rsidP="002A146C">
      <w:pPr>
        <w:pStyle w:val="Heading2"/>
        <w:numPr>
          <w:ilvl w:val="1"/>
          <w:numId w:val="1"/>
        </w:numPr>
        <w:spacing w:line="360" w:lineRule="auto"/>
        <w:rPr>
          <w:rFonts w:ascii="Times New Roman" w:hAnsi="Times New Roman" w:cs="Times New Roman"/>
          <w:b/>
          <w:bCs/>
          <w:color w:val="000000" w:themeColor="text1"/>
          <w:sz w:val="24"/>
          <w:szCs w:val="24"/>
        </w:rPr>
      </w:pPr>
      <w:bookmarkStart w:id="104" w:name="_Toc175254740"/>
      <w:bookmarkStart w:id="105" w:name="_Toc175301056"/>
      <w:bookmarkStart w:id="106" w:name="_Toc175301096"/>
      <w:r>
        <w:rPr>
          <w:rFonts w:ascii="Times New Roman" w:hAnsi="Times New Roman" w:cs="Times New Roman"/>
          <w:b/>
          <w:bCs/>
          <w:color w:val="000000" w:themeColor="text1"/>
          <w:sz w:val="24"/>
          <w:szCs w:val="24"/>
        </w:rPr>
        <w:t>Research Gap</w:t>
      </w:r>
      <w:bookmarkEnd w:id="104"/>
      <w:bookmarkEnd w:id="105"/>
      <w:bookmarkEnd w:id="106"/>
    </w:p>
    <w:p w14:paraId="7DCF998F" w14:textId="423FF812" w:rsidR="00FB6ABC" w:rsidRPr="00C90476" w:rsidRDefault="00FB6ABC" w:rsidP="002A146C">
      <w:pPr>
        <w:pStyle w:val="ListParagraph"/>
        <w:numPr>
          <w:ilvl w:val="0"/>
          <w:numId w:val="5"/>
        </w:numPr>
        <w:spacing w:line="360" w:lineRule="auto"/>
        <w:jc w:val="both"/>
        <w:rPr>
          <w:b/>
          <w:lang w:bidi="ar-SA"/>
        </w:rPr>
      </w:pPr>
      <w:r w:rsidRPr="00C90476">
        <w:rPr>
          <w:b/>
          <w:bCs/>
        </w:rPr>
        <w:t>Camera Installations &amp; Adaptive Frame Extraction</w:t>
      </w:r>
    </w:p>
    <w:p w14:paraId="443913CC" w14:textId="77777777" w:rsidR="00FB6ABC" w:rsidRDefault="00FB6ABC" w:rsidP="002A146C">
      <w:pPr>
        <w:pStyle w:val="ListParagraph"/>
        <w:numPr>
          <w:ilvl w:val="0"/>
          <w:numId w:val="2"/>
        </w:numPr>
        <w:spacing w:line="360" w:lineRule="auto"/>
        <w:jc w:val="both"/>
      </w:pPr>
      <w:r w:rsidRPr="00FB6ABC">
        <w:rPr>
          <w:rStyle w:val="Strong"/>
          <w:rFonts w:eastAsiaTheme="majorEastAsia"/>
        </w:rPr>
        <w:t>Static Camera Systems:</w:t>
      </w:r>
      <w:r>
        <w:t xml:space="preserve"> Traditional inspection systems, such as those discussed by </w:t>
      </w:r>
      <w:proofErr w:type="spellStart"/>
      <w:r>
        <w:t>Motoshot</w:t>
      </w:r>
      <w:proofErr w:type="spellEnd"/>
      <w:r>
        <w:t xml:space="preserve"> [3] and </w:t>
      </w:r>
      <w:proofErr w:type="spellStart"/>
      <w:r>
        <w:t>Baygin</w:t>
      </w:r>
      <w:proofErr w:type="spellEnd"/>
      <w:r>
        <w:t xml:space="preserve"> et al. [6], rely on fixed camera setups that cannot dynamically adapt to the varying conditions of a production environment. These systems often fail to optimize the capture of specific areas like garment seams, which are critical for quality control in the apparel industry.</w:t>
      </w:r>
    </w:p>
    <w:p w14:paraId="5CB94D54" w14:textId="77777777" w:rsidR="00FB6ABC" w:rsidRDefault="00FB6ABC" w:rsidP="002A146C">
      <w:pPr>
        <w:pStyle w:val="ListParagraph"/>
        <w:numPr>
          <w:ilvl w:val="0"/>
          <w:numId w:val="2"/>
        </w:numPr>
        <w:spacing w:line="360" w:lineRule="auto"/>
        <w:jc w:val="both"/>
      </w:pPr>
      <w:r w:rsidRPr="00FB6ABC">
        <w:rPr>
          <w:rStyle w:val="Strong"/>
          <w:rFonts w:eastAsiaTheme="majorEastAsia"/>
        </w:rPr>
        <w:t>Limited Handling of Lighting Conditions:</w:t>
      </w:r>
      <w:r>
        <w:t xml:space="preserve"> Studies by Hu et al. [5] and </w:t>
      </w:r>
      <w:proofErr w:type="spellStart"/>
      <w:r>
        <w:t>Toshniwal</w:t>
      </w:r>
      <w:proofErr w:type="spellEnd"/>
      <w:r>
        <w:t xml:space="preserve"> [4] highlight the challenges in maintaining consistent image quality under changing lighting conditions. Most existing systems lack mechanisms to adjust camera settings or frame extraction processes based on real-time lighting variations, leading to inconsistent detection accuracy.</w:t>
      </w:r>
    </w:p>
    <w:p w14:paraId="4BD86FA6" w14:textId="77777777" w:rsidR="00FB6ABC" w:rsidRDefault="00FB6ABC" w:rsidP="002A146C">
      <w:pPr>
        <w:pStyle w:val="ListParagraph"/>
        <w:numPr>
          <w:ilvl w:val="0"/>
          <w:numId w:val="2"/>
        </w:numPr>
        <w:spacing w:line="360" w:lineRule="auto"/>
        <w:jc w:val="both"/>
      </w:pPr>
      <w:r w:rsidRPr="00FB6ABC">
        <w:rPr>
          <w:rStyle w:val="Strong"/>
          <w:rFonts w:eastAsiaTheme="majorEastAsia"/>
        </w:rPr>
        <w:t>Full-Frame Capturing Inefficiencies:</w:t>
      </w:r>
      <w:r>
        <w:t xml:space="preserve"> Traditional full-frame image capturing, as seen in systems described by Stwojanovic et al. [7], often includes </w:t>
      </w:r>
      <w:r>
        <w:lastRenderedPageBreak/>
        <w:t>unnecessary background details. This not only increases computational load but also diverts focus from critical areas like seams, resulting in inefficiencies in defect detection.</w:t>
      </w:r>
    </w:p>
    <w:p w14:paraId="49400EDE" w14:textId="77777777" w:rsidR="00FB6ABC" w:rsidRDefault="00FB6ABC" w:rsidP="002A146C">
      <w:pPr>
        <w:pStyle w:val="ListParagraph"/>
        <w:numPr>
          <w:ilvl w:val="0"/>
          <w:numId w:val="2"/>
        </w:numPr>
        <w:spacing w:line="360" w:lineRule="auto"/>
        <w:jc w:val="both"/>
      </w:pPr>
      <w:r w:rsidRPr="00FB6ABC">
        <w:rPr>
          <w:rStyle w:val="Strong"/>
          <w:rFonts w:eastAsiaTheme="majorEastAsia"/>
        </w:rPr>
        <w:t>Non-Optimized Camera Placement:</w:t>
      </w:r>
      <w:r>
        <w:t xml:space="preserve"> Research by </w:t>
      </w:r>
      <w:proofErr w:type="spellStart"/>
      <w:r>
        <w:t>Baygin</w:t>
      </w:r>
      <w:proofErr w:type="spellEnd"/>
      <w:r>
        <w:t xml:space="preserve"> et al. [6] indicates that many systems do not strategically place cameras for optimized seam monitoring. This lack of optimization results in poor image quality, particularly when inspecting fine details of garment seams.</w:t>
      </w:r>
    </w:p>
    <w:p w14:paraId="787FEC77" w14:textId="77777777" w:rsidR="00C90476" w:rsidRDefault="00C90476" w:rsidP="00C90476">
      <w:pPr>
        <w:pStyle w:val="ListParagraph"/>
        <w:spacing w:line="360" w:lineRule="auto"/>
        <w:jc w:val="both"/>
      </w:pPr>
    </w:p>
    <w:p w14:paraId="39873324" w14:textId="77777777" w:rsidR="00FB6ABC" w:rsidRDefault="00FB6ABC" w:rsidP="00FB6ABC">
      <w:pPr>
        <w:spacing w:line="360" w:lineRule="auto"/>
        <w:jc w:val="both"/>
      </w:pPr>
      <w:r>
        <w:rPr>
          <w:rStyle w:val="Strong"/>
          <w:rFonts w:eastAsiaTheme="majorEastAsia"/>
        </w:rPr>
        <w:t>Proposed Solution for SeamSense:</w:t>
      </w:r>
    </w:p>
    <w:p w14:paraId="12C1B36A" w14:textId="77777777" w:rsidR="00FB6ABC" w:rsidRDefault="00FB6ABC" w:rsidP="00FB6ABC">
      <w:pPr>
        <w:spacing w:line="360" w:lineRule="auto"/>
        <w:jc w:val="both"/>
      </w:pPr>
      <w:r>
        <w:t>SeamSense innovates with several key advancements:</w:t>
      </w:r>
    </w:p>
    <w:p w14:paraId="2C0C99FD" w14:textId="77777777" w:rsidR="00FB6ABC" w:rsidRDefault="00FB6ABC" w:rsidP="002A146C">
      <w:pPr>
        <w:pStyle w:val="ListParagraph"/>
        <w:numPr>
          <w:ilvl w:val="0"/>
          <w:numId w:val="4"/>
        </w:numPr>
        <w:spacing w:line="360" w:lineRule="auto"/>
        <w:jc w:val="both"/>
      </w:pPr>
      <w:r w:rsidRPr="00FB6ABC">
        <w:rPr>
          <w:rStyle w:val="Strong"/>
          <w:rFonts w:eastAsiaTheme="majorEastAsia"/>
        </w:rPr>
        <w:t>Optimization of Camera Placement for Seam Monitoring:</w:t>
      </w:r>
      <w:r>
        <w:t xml:space="preserve"> Cameras in SeamSense are strategically positioned near the sewing machine needle, focusing exclusively on the seam area. This targeted placement ensures that the captured images are highly relevant and of superior quality for defect detection.</w:t>
      </w:r>
    </w:p>
    <w:p w14:paraId="7A7C4663" w14:textId="77777777" w:rsidR="00FB6ABC" w:rsidRDefault="00FB6ABC" w:rsidP="002A146C">
      <w:pPr>
        <w:pStyle w:val="ListParagraph"/>
        <w:numPr>
          <w:ilvl w:val="0"/>
          <w:numId w:val="4"/>
        </w:numPr>
        <w:spacing w:line="360" w:lineRule="auto"/>
        <w:jc w:val="both"/>
      </w:pPr>
      <w:r w:rsidRPr="00FB6ABC">
        <w:rPr>
          <w:rStyle w:val="Strong"/>
          <w:rFonts w:eastAsiaTheme="majorEastAsia"/>
        </w:rPr>
        <w:t>Development of Adaptive Frame Extraction Techniques:</w:t>
      </w:r>
      <w:r>
        <w:t xml:space="preserve"> SeamSense introduces adaptive frame extraction that dynamically adjusts based on real-time production conditions, such as seam location and movement. This approach reduces unnecessary computational overhead and enhances the accuracy of defect detection.</w:t>
      </w:r>
    </w:p>
    <w:p w14:paraId="0CA54F1C" w14:textId="77777777" w:rsidR="00FB6ABC" w:rsidRDefault="00FB6ABC" w:rsidP="002A146C">
      <w:pPr>
        <w:pStyle w:val="ListParagraph"/>
        <w:numPr>
          <w:ilvl w:val="0"/>
          <w:numId w:val="4"/>
        </w:numPr>
        <w:spacing w:line="360" w:lineRule="auto"/>
        <w:jc w:val="both"/>
      </w:pPr>
      <w:r w:rsidRPr="00FB6ABC">
        <w:rPr>
          <w:rStyle w:val="Strong"/>
          <w:rFonts w:eastAsiaTheme="majorEastAsia"/>
        </w:rPr>
        <w:t>Real-Time Integration and Processing:</w:t>
      </w:r>
      <w:r>
        <w:t xml:space="preserve"> The system processes captured images in real-time, integrating seamlessly with the production line without causing delays. This immediate processing capability is critical for the timely identification and correction of defects.</w:t>
      </w:r>
    </w:p>
    <w:p w14:paraId="71AF5022" w14:textId="784EF069" w:rsidR="007C0CAE" w:rsidRDefault="00FB6ABC" w:rsidP="002A146C">
      <w:pPr>
        <w:pStyle w:val="ListParagraph"/>
        <w:numPr>
          <w:ilvl w:val="0"/>
          <w:numId w:val="4"/>
        </w:numPr>
        <w:spacing w:line="360" w:lineRule="auto"/>
        <w:jc w:val="both"/>
      </w:pPr>
      <w:r w:rsidRPr="00FB6ABC">
        <w:rPr>
          <w:rStyle w:val="Strong"/>
          <w:rFonts w:eastAsiaTheme="majorEastAsia"/>
        </w:rPr>
        <w:t>Handling of Varying Lighting Conditions:</w:t>
      </w:r>
      <w:r>
        <w:t xml:space="preserve"> SeamSense adjusts camera settings and frame extraction parameters in response to changes in lighting conditions. This ensures consistent image quality, which is crucial for reliable defect detection across diverse production environments.</w:t>
      </w:r>
    </w:p>
    <w:p w14:paraId="1B60D26E" w14:textId="77777777" w:rsidR="007C0CAE" w:rsidRDefault="007C0CAE" w:rsidP="00FB6ABC">
      <w:pPr>
        <w:spacing w:line="360" w:lineRule="auto"/>
        <w:jc w:val="both"/>
      </w:pPr>
    </w:p>
    <w:p w14:paraId="5E2B158B" w14:textId="77777777" w:rsidR="00FB6ABC" w:rsidRDefault="00FB6ABC" w:rsidP="00FB6ABC">
      <w:pPr>
        <w:spacing w:line="360" w:lineRule="auto"/>
        <w:jc w:val="both"/>
      </w:pPr>
      <w:r>
        <w:rPr>
          <w:rStyle w:val="Strong"/>
          <w:rFonts w:eastAsiaTheme="majorEastAsia"/>
        </w:rPr>
        <w:t>Overall Research Gap:</w:t>
      </w:r>
    </w:p>
    <w:p w14:paraId="1478DB12" w14:textId="77777777" w:rsidR="00ED3276" w:rsidRDefault="00FB6ABC" w:rsidP="00B5327E">
      <w:pPr>
        <w:spacing w:line="360" w:lineRule="auto"/>
        <w:jc w:val="both"/>
      </w:pPr>
      <w:r>
        <w:t xml:space="preserve">The primary research gap lies in the static and inefficient nature of traditional camera systems, which fail to adapt to real-time production variations. SeamSense addresses this by optimizing camera placement, developing adaptive frame extraction techniques, </w:t>
      </w:r>
      <w:r>
        <w:lastRenderedPageBreak/>
        <w:t>ensuring real-time processing, and effectively managing varying lighting conditions, thereby providing a robust solution for seam defect detection.</w:t>
      </w:r>
    </w:p>
    <w:p w14:paraId="36B7E5F4" w14:textId="2FA2CFEA" w:rsidR="00B357A8" w:rsidRPr="00B357A8" w:rsidRDefault="00B357A8" w:rsidP="002158AE">
      <w:pPr>
        <w:pStyle w:val="Caption"/>
        <w:jc w:val="center"/>
      </w:pPr>
      <w:bookmarkStart w:id="107" w:name="_Toc175253758"/>
      <w:r w:rsidRPr="00B357A8">
        <w:t xml:space="preserve">Table </w:t>
      </w:r>
      <w:r w:rsidRPr="00B357A8">
        <w:fldChar w:fldCharType="begin"/>
      </w:r>
      <w:r w:rsidRPr="00B357A8">
        <w:instrText xml:space="preserve"> SEQ Table \* ARABIC </w:instrText>
      </w:r>
      <w:r w:rsidRPr="00B357A8">
        <w:fldChar w:fldCharType="separate"/>
      </w:r>
      <w:r w:rsidR="00866EE8">
        <w:rPr>
          <w:noProof/>
        </w:rPr>
        <w:t>2</w:t>
      </w:r>
      <w:r w:rsidRPr="00B357A8">
        <w:fldChar w:fldCharType="end"/>
      </w:r>
      <w:r w:rsidRPr="00B357A8">
        <w:t>- Research Gap Comparison (Component 01)</w:t>
      </w:r>
      <w:bookmarkEnd w:id="107"/>
    </w:p>
    <w:tbl>
      <w:tblPr>
        <w:tblStyle w:val="TableGrid"/>
        <w:tblW w:w="0" w:type="auto"/>
        <w:jc w:val="center"/>
        <w:tblLook w:val="04A0" w:firstRow="1" w:lastRow="0" w:firstColumn="1" w:lastColumn="0" w:noHBand="0" w:noVBand="1"/>
      </w:tblPr>
      <w:tblGrid>
        <w:gridCol w:w="1382"/>
        <w:gridCol w:w="1382"/>
        <w:gridCol w:w="1383"/>
        <w:gridCol w:w="1383"/>
        <w:gridCol w:w="1383"/>
        <w:gridCol w:w="1383"/>
      </w:tblGrid>
      <w:tr w:rsidR="00ED3276" w:rsidRPr="00ED3276" w14:paraId="2D43E937" w14:textId="77777777" w:rsidTr="00B357A8">
        <w:trPr>
          <w:jc w:val="center"/>
        </w:trPr>
        <w:tc>
          <w:tcPr>
            <w:tcW w:w="1382" w:type="dxa"/>
            <w:vAlign w:val="center"/>
          </w:tcPr>
          <w:p w14:paraId="7EC79DC8" w14:textId="77777777" w:rsidR="00ED3276" w:rsidRPr="00ED3276" w:rsidRDefault="00ED3276">
            <w:pPr>
              <w:spacing w:after="80" w:line="360" w:lineRule="auto"/>
              <w:rPr>
                <w:color w:val="000000" w:themeColor="text1"/>
                <w:sz w:val="22"/>
                <w:szCs w:val="22"/>
              </w:rPr>
            </w:pPr>
          </w:p>
        </w:tc>
        <w:tc>
          <w:tcPr>
            <w:tcW w:w="1382" w:type="dxa"/>
            <w:vAlign w:val="center"/>
          </w:tcPr>
          <w:p w14:paraId="4AFD04A1" w14:textId="77777777" w:rsidR="00ED3276" w:rsidRPr="00ED3276" w:rsidRDefault="00ED3276">
            <w:pPr>
              <w:spacing w:after="80" w:line="360" w:lineRule="auto"/>
              <w:rPr>
                <w:b/>
                <w:bCs/>
                <w:color w:val="000000" w:themeColor="text1"/>
                <w:sz w:val="22"/>
                <w:szCs w:val="22"/>
              </w:rPr>
            </w:pPr>
            <w:r w:rsidRPr="00ED3276">
              <w:rPr>
                <w:b/>
                <w:bCs/>
                <w:color w:val="000000" w:themeColor="text1"/>
                <w:sz w:val="22"/>
                <w:szCs w:val="22"/>
              </w:rPr>
              <w:t>Research A</w:t>
            </w:r>
          </w:p>
        </w:tc>
        <w:tc>
          <w:tcPr>
            <w:tcW w:w="1383" w:type="dxa"/>
            <w:vAlign w:val="center"/>
          </w:tcPr>
          <w:p w14:paraId="67A781CE" w14:textId="77777777" w:rsidR="00ED3276" w:rsidRPr="00ED3276" w:rsidRDefault="00ED3276">
            <w:pPr>
              <w:spacing w:after="80" w:line="360" w:lineRule="auto"/>
              <w:rPr>
                <w:b/>
                <w:bCs/>
                <w:color w:val="000000" w:themeColor="text1"/>
                <w:sz w:val="22"/>
                <w:szCs w:val="22"/>
              </w:rPr>
            </w:pPr>
            <w:r w:rsidRPr="00ED3276">
              <w:rPr>
                <w:b/>
                <w:bCs/>
                <w:color w:val="000000" w:themeColor="text1"/>
                <w:sz w:val="22"/>
                <w:szCs w:val="22"/>
              </w:rPr>
              <w:t>Research B</w:t>
            </w:r>
          </w:p>
        </w:tc>
        <w:tc>
          <w:tcPr>
            <w:tcW w:w="1383" w:type="dxa"/>
            <w:vAlign w:val="center"/>
          </w:tcPr>
          <w:p w14:paraId="202BBC91" w14:textId="77777777" w:rsidR="00ED3276" w:rsidRPr="00ED3276" w:rsidRDefault="00ED3276">
            <w:pPr>
              <w:spacing w:after="80" w:line="360" w:lineRule="auto"/>
              <w:rPr>
                <w:b/>
                <w:bCs/>
                <w:color w:val="000000" w:themeColor="text1"/>
                <w:sz w:val="22"/>
                <w:szCs w:val="22"/>
              </w:rPr>
            </w:pPr>
            <w:r w:rsidRPr="00ED3276">
              <w:rPr>
                <w:b/>
                <w:bCs/>
                <w:color w:val="000000" w:themeColor="text1"/>
                <w:sz w:val="22"/>
                <w:szCs w:val="22"/>
              </w:rPr>
              <w:t>Research C</w:t>
            </w:r>
          </w:p>
        </w:tc>
        <w:tc>
          <w:tcPr>
            <w:tcW w:w="1383" w:type="dxa"/>
            <w:vAlign w:val="center"/>
          </w:tcPr>
          <w:p w14:paraId="48EDBC66" w14:textId="77777777" w:rsidR="00ED3276" w:rsidRPr="00ED3276" w:rsidRDefault="00ED3276">
            <w:pPr>
              <w:spacing w:after="80" w:line="360" w:lineRule="auto"/>
              <w:rPr>
                <w:b/>
                <w:bCs/>
                <w:color w:val="000000" w:themeColor="text1"/>
                <w:sz w:val="22"/>
                <w:szCs w:val="22"/>
              </w:rPr>
            </w:pPr>
            <w:r w:rsidRPr="00ED3276">
              <w:rPr>
                <w:b/>
                <w:bCs/>
                <w:color w:val="000000" w:themeColor="text1"/>
                <w:sz w:val="22"/>
                <w:szCs w:val="22"/>
              </w:rPr>
              <w:t>Research D</w:t>
            </w:r>
          </w:p>
        </w:tc>
        <w:tc>
          <w:tcPr>
            <w:tcW w:w="1383" w:type="dxa"/>
            <w:vAlign w:val="center"/>
          </w:tcPr>
          <w:p w14:paraId="636177F5" w14:textId="77777777" w:rsidR="00ED3276" w:rsidRPr="00ED3276" w:rsidRDefault="00ED3276">
            <w:pPr>
              <w:spacing w:after="80" w:line="360" w:lineRule="auto"/>
              <w:rPr>
                <w:b/>
                <w:bCs/>
                <w:color w:val="000000" w:themeColor="text1"/>
                <w:sz w:val="22"/>
                <w:szCs w:val="22"/>
              </w:rPr>
            </w:pPr>
            <w:r w:rsidRPr="00ED3276">
              <w:rPr>
                <w:b/>
                <w:bCs/>
                <w:color w:val="000000" w:themeColor="text1"/>
                <w:sz w:val="22"/>
                <w:szCs w:val="22"/>
              </w:rPr>
              <w:t>Proposed Solution</w:t>
            </w:r>
          </w:p>
        </w:tc>
      </w:tr>
      <w:tr w:rsidR="00ED3276" w:rsidRPr="00ED3276" w14:paraId="706857FA" w14:textId="77777777" w:rsidTr="00B357A8">
        <w:trPr>
          <w:jc w:val="center"/>
        </w:trPr>
        <w:tc>
          <w:tcPr>
            <w:tcW w:w="1382" w:type="dxa"/>
            <w:vAlign w:val="center"/>
          </w:tcPr>
          <w:p w14:paraId="2156BC72" w14:textId="77777777" w:rsidR="00ED3276" w:rsidRPr="00ED3276" w:rsidRDefault="00ED3276">
            <w:pPr>
              <w:spacing w:after="80" w:line="360" w:lineRule="auto"/>
              <w:rPr>
                <w:color w:val="000000" w:themeColor="text1"/>
                <w:sz w:val="22"/>
                <w:szCs w:val="22"/>
              </w:rPr>
            </w:pPr>
            <w:r w:rsidRPr="00ED3276">
              <w:rPr>
                <w:color w:val="000000" w:themeColor="text1"/>
                <w:sz w:val="22"/>
                <w:szCs w:val="22"/>
              </w:rPr>
              <w:t>Optimized Camera Placement</w:t>
            </w:r>
          </w:p>
        </w:tc>
        <w:tc>
          <w:tcPr>
            <w:tcW w:w="1382" w:type="dxa"/>
            <w:vAlign w:val="center"/>
          </w:tcPr>
          <w:p w14:paraId="1788369C" w14:textId="64041F23" w:rsidR="00ED3276" w:rsidRPr="00ED3276" w:rsidRDefault="00E75BE7">
            <w:pPr>
              <w:spacing w:after="80" w:line="360" w:lineRule="auto"/>
              <w:jc w:val="center"/>
              <w:rPr>
                <w:color w:val="000000" w:themeColor="text1"/>
                <w:sz w:val="22"/>
                <w:szCs w:val="22"/>
              </w:rPr>
            </w:pPr>
            <w:r w:rsidRPr="00164FA5">
              <w:rPr>
                <w:rFonts w:ascii="Segoe UI" w:hAnsi="Segoe UI" w:cs="Segoe UI"/>
                <w:noProof/>
                <w:sz w:val="22"/>
                <w:szCs w:val="22"/>
              </w:rPr>
              <w:drawing>
                <wp:inline distT="0" distB="0" distL="0" distR="0" wp14:anchorId="0D2B67B2" wp14:editId="5535D34E">
                  <wp:extent cx="256540" cy="256540"/>
                  <wp:effectExtent l="0" t="0" r="0" b="0"/>
                  <wp:docPr id="617736395"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34081"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383" w:type="dxa"/>
            <w:vAlign w:val="center"/>
          </w:tcPr>
          <w:p w14:paraId="5FA3C64D" w14:textId="1A0810D4" w:rsidR="00ED3276" w:rsidRPr="00ED3276" w:rsidRDefault="00E75BE7">
            <w:pPr>
              <w:spacing w:after="80" w:line="360" w:lineRule="auto"/>
              <w:jc w:val="center"/>
              <w:rPr>
                <w:color w:val="000000" w:themeColor="text1"/>
                <w:sz w:val="22"/>
                <w:szCs w:val="22"/>
              </w:rPr>
            </w:pPr>
            <w:r w:rsidRPr="00164FA5">
              <w:rPr>
                <w:rFonts w:ascii="Segoe UI" w:hAnsi="Segoe UI" w:cs="Segoe UI"/>
                <w:noProof/>
                <w:sz w:val="22"/>
                <w:szCs w:val="22"/>
              </w:rPr>
              <w:drawing>
                <wp:inline distT="0" distB="0" distL="0" distR="0" wp14:anchorId="767B3A9E" wp14:editId="7084BCFA">
                  <wp:extent cx="285626" cy="291465"/>
                  <wp:effectExtent l="0" t="0" r="0" b="635"/>
                  <wp:docPr id="1504209263"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35978"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00183ECF" w:rsidRPr="00164FA5">
              <w:rPr>
                <w:rFonts w:ascii="Segoe UI" w:hAnsi="Segoe UI" w:cs="Segoe UI"/>
                <w:sz w:val="22"/>
                <w:szCs w:val="22"/>
              </w:rPr>
              <w:fldChar w:fldCharType="begin"/>
            </w:r>
            <w:r w:rsidR="00183ECF" w:rsidRPr="00164FA5">
              <w:rPr>
                <w:rFonts w:ascii="Segoe UI" w:hAnsi="Segoe UI" w:cs="Segoe UI"/>
                <w:sz w:val="22"/>
                <w:szCs w:val="22"/>
              </w:rPr>
              <w:instrText xml:space="preserve"> INCLUDEPICTURE "/Users/minu/Library/Group Containers/UBF8T346G9.ms/WebArchiveCopyPasteTempFiles/com.microsoft.Word/2Q==" \* MERGEFORMATINET </w:instrText>
            </w:r>
            <w:r w:rsidR="00183ECF" w:rsidRPr="00164FA5">
              <w:rPr>
                <w:rFonts w:ascii="Segoe UI" w:hAnsi="Segoe UI" w:cs="Segoe UI"/>
                <w:sz w:val="22"/>
                <w:szCs w:val="22"/>
              </w:rPr>
              <w:fldChar w:fldCharType="separate"/>
            </w:r>
            <w:r w:rsidR="00183ECF" w:rsidRPr="00164FA5">
              <w:rPr>
                <w:rFonts w:ascii="Segoe UI" w:hAnsi="Segoe UI" w:cs="Segoe UI"/>
                <w:sz w:val="22"/>
                <w:szCs w:val="22"/>
              </w:rPr>
              <w:fldChar w:fldCharType="end"/>
            </w:r>
          </w:p>
        </w:tc>
        <w:tc>
          <w:tcPr>
            <w:tcW w:w="1383" w:type="dxa"/>
            <w:vAlign w:val="center"/>
          </w:tcPr>
          <w:p w14:paraId="28FB6AB1" w14:textId="40C32220" w:rsidR="00ED3276" w:rsidRPr="00ED3276" w:rsidRDefault="00E75BE7">
            <w:pPr>
              <w:spacing w:after="80" w:line="360" w:lineRule="auto"/>
              <w:jc w:val="center"/>
              <w:rPr>
                <w:color w:val="000000" w:themeColor="text1"/>
                <w:sz w:val="22"/>
                <w:szCs w:val="22"/>
              </w:rPr>
            </w:pPr>
            <w:r w:rsidRPr="00164FA5">
              <w:rPr>
                <w:rFonts w:ascii="Segoe UI" w:hAnsi="Segoe UI" w:cs="Segoe UI"/>
                <w:noProof/>
                <w:sz w:val="22"/>
                <w:szCs w:val="22"/>
              </w:rPr>
              <w:drawing>
                <wp:inline distT="0" distB="0" distL="0" distR="0" wp14:anchorId="190107E5" wp14:editId="5798AB51">
                  <wp:extent cx="256540" cy="256540"/>
                  <wp:effectExtent l="0" t="0" r="0" b="0"/>
                  <wp:docPr id="1728739732"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3359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383" w:type="dxa"/>
            <w:vAlign w:val="center"/>
          </w:tcPr>
          <w:p w14:paraId="5038BF4C" w14:textId="190810BE" w:rsidR="00ED3276" w:rsidRPr="00ED3276" w:rsidRDefault="00E75BE7">
            <w:pPr>
              <w:spacing w:after="80" w:line="360" w:lineRule="auto"/>
              <w:jc w:val="center"/>
              <w:rPr>
                <w:color w:val="000000" w:themeColor="text1"/>
                <w:sz w:val="22"/>
                <w:szCs w:val="22"/>
              </w:rPr>
            </w:pPr>
            <w:r w:rsidRPr="00164FA5">
              <w:rPr>
                <w:rFonts w:ascii="Segoe UI" w:hAnsi="Segoe UI" w:cs="Segoe UI"/>
                <w:noProof/>
                <w:sz w:val="22"/>
                <w:szCs w:val="22"/>
              </w:rPr>
              <w:drawing>
                <wp:inline distT="0" distB="0" distL="0" distR="0" wp14:anchorId="6576FF92" wp14:editId="213766DF">
                  <wp:extent cx="256540" cy="256540"/>
                  <wp:effectExtent l="0" t="0" r="0" b="0"/>
                  <wp:docPr id="222796964"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72721"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383" w:type="dxa"/>
            <w:vAlign w:val="center"/>
          </w:tcPr>
          <w:p w14:paraId="2C0FACE3" w14:textId="0C818479" w:rsidR="00ED3276" w:rsidRPr="00ED3276" w:rsidRDefault="00E75BE7">
            <w:pPr>
              <w:spacing w:after="80" w:line="360" w:lineRule="auto"/>
              <w:jc w:val="center"/>
              <w:rPr>
                <w:color w:val="000000" w:themeColor="text1"/>
                <w:sz w:val="22"/>
                <w:szCs w:val="22"/>
              </w:rPr>
            </w:pPr>
            <w:r w:rsidRPr="00164FA5">
              <w:rPr>
                <w:rFonts w:ascii="Segoe UI" w:hAnsi="Segoe UI" w:cs="Segoe UI"/>
                <w:noProof/>
                <w:sz w:val="22"/>
                <w:szCs w:val="22"/>
              </w:rPr>
              <w:drawing>
                <wp:inline distT="0" distB="0" distL="0" distR="0" wp14:anchorId="019B71DD" wp14:editId="436BEA9A">
                  <wp:extent cx="285626" cy="291465"/>
                  <wp:effectExtent l="0" t="0" r="0" b="635"/>
                  <wp:docPr id="1201089622"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54677"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00183ECF" w:rsidRPr="00164FA5">
              <w:rPr>
                <w:rFonts w:ascii="Segoe UI" w:hAnsi="Segoe UI" w:cs="Segoe UI"/>
                <w:sz w:val="22"/>
                <w:szCs w:val="22"/>
              </w:rPr>
              <w:fldChar w:fldCharType="begin"/>
            </w:r>
            <w:r w:rsidR="00183ECF" w:rsidRPr="00164FA5">
              <w:rPr>
                <w:rFonts w:ascii="Segoe UI" w:hAnsi="Segoe UI" w:cs="Segoe UI"/>
                <w:sz w:val="22"/>
                <w:szCs w:val="22"/>
              </w:rPr>
              <w:instrText xml:space="preserve"> INCLUDEPICTURE "/Users/minu/Library/Group Containers/UBF8T346G9.ms/WebArchiveCopyPasteTempFiles/com.microsoft.Word/2Q==" \* MERGEFORMATINET </w:instrText>
            </w:r>
            <w:r w:rsidR="00183ECF" w:rsidRPr="00164FA5">
              <w:rPr>
                <w:rFonts w:ascii="Segoe UI" w:hAnsi="Segoe UI" w:cs="Segoe UI"/>
                <w:sz w:val="22"/>
                <w:szCs w:val="22"/>
              </w:rPr>
              <w:fldChar w:fldCharType="separate"/>
            </w:r>
            <w:r w:rsidR="00183ECF" w:rsidRPr="00164FA5">
              <w:rPr>
                <w:rFonts w:ascii="Segoe UI" w:hAnsi="Segoe UI" w:cs="Segoe UI"/>
                <w:sz w:val="22"/>
                <w:szCs w:val="22"/>
              </w:rPr>
              <w:fldChar w:fldCharType="end"/>
            </w:r>
          </w:p>
        </w:tc>
      </w:tr>
      <w:tr w:rsidR="00ED3276" w:rsidRPr="00ED3276" w14:paraId="237ED177" w14:textId="77777777" w:rsidTr="00B357A8">
        <w:trPr>
          <w:jc w:val="center"/>
        </w:trPr>
        <w:tc>
          <w:tcPr>
            <w:tcW w:w="1382" w:type="dxa"/>
            <w:vAlign w:val="center"/>
          </w:tcPr>
          <w:p w14:paraId="6E041804" w14:textId="77777777" w:rsidR="00ED3276" w:rsidRPr="00ED3276" w:rsidRDefault="00ED3276">
            <w:pPr>
              <w:spacing w:after="80" w:line="360" w:lineRule="auto"/>
              <w:rPr>
                <w:color w:val="000000" w:themeColor="text1"/>
                <w:sz w:val="22"/>
                <w:szCs w:val="22"/>
              </w:rPr>
            </w:pPr>
            <w:r w:rsidRPr="00ED3276">
              <w:rPr>
                <w:color w:val="000000" w:themeColor="text1"/>
                <w:sz w:val="22"/>
                <w:szCs w:val="22"/>
              </w:rPr>
              <w:t>Adaptive Frame Extraction</w:t>
            </w:r>
          </w:p>
        </w:tc>
        <w:tc>
          <w:tcPr>
            <w:tcW w:w="1382" w:type="dxa"/>
            <w:vAlign w:val="center"/>
          </w:tcPr>
          <w:p w14:paraId="2E1A3795" w14:textId="5826E847" w:rsidR="00ED3276" w:rsidRPr="00ED3276" w:rsidRDefault="00E75BE7">
            <w:pPr>
              <w:spacing w:after="80" w:line="360" w:lineRule="auto"/>
              <w:jc w:val="center"/>
              <w:rPr>
                <w:color w:val="000000" w:themeColor="text1"/>
                <w:sz w:val="22"/>
                <w:szCs w:val="22"/>
              </w:rPr>
            </w:pPr>
            <w:r w:rsidRPr="00164FA5">
              <w:rPr>
                <w:rFonts w:ascii="Segoe UI" w:hAnsi="Segoe UI" w:cs="Segoe UI"/>
                <w:noProof/>
                <w:sz w:val="22"/>
                <w:szCs w:val="22"/>
              </w:rPr>
              <w:drawing>
                <wp:inline distT="0" distB="0" distL="0" distR="0" wp14:anchorId="67A9DCB5" wp14:editId="7A8501B0">
                  <wp:extent cx="256540" cy="256540"/>
                  <wp:effectExtent l="0" t="0" r="0" b="0"/>
                  <wp:docPr id="187417009"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29229"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383" w:type="dxa"/>
            <w:vAlign w:val="center"/>
          </w:tcPr>
          <w:p w14:paraId="3ED318C9" w14:textId="007D0F2A" w:rsidR="00ED3276" w:rsidRPr="00ED3276" w:rsidRDefault="00183ECF">
            <w:pPr>
              <w:spacing w:after="80" w:line="360" w:lineRule="auto"/>
              <w:jc w:val="center"/>
              <w:rPr>
                <w:color w:val="000000" w:themeColor="text1"/>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58BB673E" wp14:editId="28749D14">
                  <wp:extent cx="285626" cy="291465"/>
                  <wp:effectExtent l="0" t="0" r="0" b="635"/>
                  <wp:docPr id="536549470"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35978"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383" w:type="dxa"/>
            <w:vAlign w:val="center"/>
          </w:tcPr>
          <w:p w14:paraId="436A9FB3" w14:textId="6A249ED3" w:rsidR="00ED3276" w:rsidRPr="00ED3276" w:rsidRDefault="00E75BE7">
            <w:pPr>
              <w:spacing w:after="80" w:line="360" w:lineRule="auto"/>
              <w:jc w:val="center"/>
              <w:rPr>
                <w:color w:val="000000" w:themeColor="text1"/>
                <w:sz w:val="22"/>
                <w:szCs w:val="22"/>
              </w:rPr>
            </w:pPr>
            <w:r w:rsidRPr="00164FA5">
              <w:rPr>
                <w:rFonts w:ascii="Segoe UI" w:hAnsi="Segoe UI" w:cs="Segoe UI"/>
                <w:noProof/>
                <w:sz w:val="22"/>
                <w:szCs w:val="22"/>
              </w:rPr>
              <w:drawing>
                <wp:inline distT="0" distB="0" distL="0" distR="0" wp14:anchorId="19EDF319" wp14:editId="5893D5E1">
                  <wp:extent cx="256540" cy="256540"/>
                  <wp:effectExtent l="0" t="0" r="0" b="0"/>
                  <wp:docPr id="2135187174"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6478"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383" w:type="dxa"/>
            <w:vAlign w:val="center"/>
          </w:tcPr>
          <w:p w14:paraId="6C7D7735" w14:textId="525DD5BC" w:rsidR="00ED3276" w:rsidRPr="00ED3276" w:rsidRDefault="00E75BE7">
            <w:pPr>
              <w:spacing w:after="80" w:line="360" w:lineRule="auto"/>
              <w:jc w:val="center"/>
              <w:rPr>
                <w:color w:val="000000" w:themeColor="text1"/>
                <w:sz w:val="22"/>
                <w:szCs w:val="22"/>
              </w:rPr>
            </w:pPr>
            <w:r w:rsidRPr="00164FA5">
              <w:rPr>
                <w:rFonts w:ascii="Segoe UI" w:hAnsi="Segoe UI" w:cs="Segoe UI"/>
                <w:noProof/>
                <w:sz w:val="22"/>
                <w:szCs w:val="22"/>
              </w:rPr>
              <w:drawing>
                <wp:inline distT="0" distB="0" distL="0" distR="0" wp14:anchorId="74DD72F9" wp14:editId="6E90A6F3">
                  <wp:extent cx="256540" cy="256540"/>
                  <wp:effectExtent l="0" t="0" r="0" b="0"/>
                  <wp:docPr id="170527247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280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383" w:type="dxa"/>
            <w:vAlign w:val="center"/>
          </w:tcPr>
          <w:p w14:paraId="24531CA6" w14:textId="427A541B" w:rsidR="00ED3276" w:rsidRPr="00ED3276" w:rsidRDefault="00E75BE7">
            <w:pPr>
              <w:spacing w:after="80" w:line="360" w:lineRule="auto"/>
              <w:jc w:val="center"/>
              <w:rPr>
                <w:color w:val="000000" w:themeColor="text1"/>
                <w:sz w:val="22"/>
                <w:szCs w:val="22"/>
              </w:rPr>
            </w:pPr>
            <w:r w:rsidRPr="00164FA5">
              <w:rPr>
                <w:rFonts w:ascii="Segoe UI" w:hAnsi="Segoe UI" w:cs="Segoe UI"/>
                <w:noProof/>
                <w:sz w:val="22"/>
                <w:szCs w:val="22"/>
              </w:rPr>
              <w:drawing>
                <wp:inline distT="0" distB="0" distL="0" distR="0" wp14:anchorId="23E41389" wp14:editId="7FCE29BC">
                  <wp:extent cx="285626" cy="291465"/>
                  <wp:effectExtent l="0" t="0" r="0" b="635"/>
                  <wp:docPr id="1682795379"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8528"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00183ECF" w:rsidRPr="00164FA5">
              <w:rPr>
                <w:rFonts w:ascii="Segoe UI" w:hAnsi="Segoe UI" w:cs="Segoe UI"/>
                <w:sz w:val="22"/>
                <w:szCs w:val="22"/>
              </w:rPr>
              <w:fldChar w:fldCharType="begin"/>
            </w:r>
            <w:r w:rsidR="00183ECF" w:rsidRPr="00164FA5">
              <w:rPr>
                <w:rFonts w:ascii="Segoe UI" w:hAnsi="Segoe UI" w:cs="Segoe UI"/>
                <w:sz w:val="22"/>
                <w:szCs w:val="22"/>
              </w:rPr>
              <w:instrText xml:space="preserve"> INCLUDEPICTURE "/Users/minu/Library/Group Containers/UBF8T346G9.ms/WebArchiveCopyPasteTempFiles/com.microsoft.Word/2Q==" \* MERGEFORMATINET </w:instrText>
            </w:r>
            <w:r w:rsidR="00183ECF" w:rsidRPr="00164FA5">
              <w:rPr>
                <w:rFonts w:ascii="Segoe UI" w:hAnsi="Segoe UI" w:cs="Segoe UI"/>
                <w:sz w:val="22"/>
                <w:szCs w:val="22"/>
              </w:rPr>
              <w:fldChar w:fldCharType="separate"/>
            </w:r>
            <w:r w:rsidR="00183ECF" w:rsidRPr="00164FA5">
              <w:rPr>
                <w:rFonts w:ascii="Segoe UI" w:hAnsi="Segoe UI" w:cs="Segoe UI"/>
                <w:sz w:val="22"/>
                <w:szCs w:val="22"/>
              </w:rPr>
              <w:fldChar w:fldCharType="end"/>
            </w:r>
          </w:p>
        </w:tc>
      </w:tr>
      <w:tr w:rsidR="00ED3276" w:rsidRPr="00ED3276" w14:paraId="7EF80AA9" w14:textId="77777777" w:rsidTr="00B357A8">
        <w:trPr>
          <w:jc w:val="center"/>
        </w:trPr>
        <w:tc>
          <w:tcPr>
            <w:tcW w:w="1382" w:type="dxa"/>
            <w:vAlign w:val="center"/>
          </w:tcPr>
          <w:p w14:paraId="53368ECE" w14:textId="77777777" w:rsidR="00ED3276" w:rsidRPr="00ED3276" w:rsidRDefault="00ED3276">
            <w:pPr>
              <w:spacing w:after="80" w:line="360" w:lineRule="auto"/>
              <w:rPr>
                <w:color w:val="000000" w:themeColor="text1"/>
                <w:sz w:val="22"/>
                <w:szCs w:val="22"/>
              </w:rPr>
            </w:pPr>
            <w:r w:rsidRPr="00ED3276">
              <w:rPr>
                <w:color w:val="000000" w:themeColor="text1"/>
                <w:sz w:val="22"/>
                <w:szCs w:val="22"/>
              </w:rPr>
              <w:t>Real-time Integration &amp; Processing</w:t>
            </w:r>
          </w:p>
        </w:tc>
        <w:tc>
          <w:tcPr>
            <w:tcW w:w="1382" w:type="dxa"/>
            <w:vAlign w:val="center"/>
          </w:tcPr>
          <w:p w14:paraId="6F116719" w14:textId="43D83402" w:rsidR="00ED3276" w:rsidRPr="00ED3276" w:rsidRDefault="00E75BE7">
            <w:pPr>
              <w:spacing w:after="80" w:line="360" w:lineRule="auto"/>
              <w:jc w:val="center"/>
              <w:rPr>
                <w:color w:val="000000" w:themeColor="text1"/>
                <w:sz w:val="22"/>
                <w:szCs w:val="22"/>
              </w:rPr>
            </w:pPr>
            <w:r w:rsidRPr="00164FA5">
              <w:rPr>
                <w:rFonts w:ascii="Segoe UI" w:hAnsi="Segoe UI" w:cs="Segoe UI"/>
                <w:noProof/>
                <w:sz w:val="22"/>
                <w:szCs w:val="22"/>
              </w:rPr>
              <w:drawing>
                <wp:inline distT="0" distB="0" distL="0" distR="0" wp14:anchorId="584FF6B5" wp14:editId="0EB8709F">
                  <wp:extent cx="256540" cy="256540"/>
                  <wp:effectExtent l="0" t="0" r="0" b="0"/>
                  <wp:docPr id="2093130241"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75264"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383" w:type="dxa"/>
            <w:vAlign w:val="center"/>
          </w:tcPr>
          <w:p w14:paraId="09AD2A5D" w14:textId="62A1DAD2" w:rsidR="00ED3276" w:rsidRPr="00ED3276" w:rsidRDefault="00E75BE7">
            <w:pPr>
              <w:spacing w:after="80" w:line="360" w:lineRule="auto"/>
              <w:jc w:val="center"/>
              <w:rPr>
                <w:color w:val="000000" w:themeColor="text1"/>
                <w:sz w:val="22"/>
                <w:szCs w:val="22"/>
              </w:rPr>
            </w:pPr>
            <w:r w:rsidRPr="00164FA5">
              <w:rPr>
                <w:rFonts w:ascii="Segoe UI" w:hAnsi="Segoe UI" w:cs="Segoe UI"/>
                <w:noProof/>
                <w:sz w:val="22"/>
                <w:szCs w:val="22"/>
              </w:rPr>
              <w:drawing>
                <wp:inline distT="0" distB="0" distL="0" distR="0" wp14:anchorId="7654A6E4" wp14:editId="28937BA8">
                  <wp:extent cx="256540" cy="256540"/>
                  <wp:effectExtent l="0" t="0" r="0" b="0"/>
                  <wp:docPr id="474284155"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54439"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383" w:type="dxa"/>
            <w:vAlign w:val="center"/>
          </w:tcPr>
          <w:p w14:paraId="533EE410" w14:textId="2C8BE319" w:rsidR="00ED3276" w:rsidRPr="00ED3276" w:rsidRDefault="00183ECF">
            <w:pPr>
              <w:spacing w:after="80" w:line="360" w:lineRule="auto"/>
              <w:jc w:val="center"/>
              <w:rPr>
                <w:color w:val="000000" w:themeColor="text1"/>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0D941219" wp14:editId="0486FEA9">
                  <wp:extent cx="285626" cy="291465"/>
                  <wp:effectExtent l="0" t="0" r="0" b="635"/>
                  <wp:docPr id="899957363"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5847"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383" w:type="dxa"/>
            <w:vAlign w:val="center"/>
          </w:tcPr>
          <w:p w14:paraId="2EC00F15" w14:textId="69F96766" w:rsidR="00ED3276" w:rsidRPr="00ED3276" w:rsidRDefault="00E75BE7">
            <w:pPr>
              <w:spacing w:after="80" w:line="360" w:lineRule="auto"/>
              <w:jc w:val="center"/>
              <w:rPr>
                <w:color w:val="000000" w:themeColor="text1"/>
                <w:sz w:val="22"/>
                <w:szCs w:val="22"/>
              </w:rPr>
            </w:pPr>
            <w:r w:rsidRPr="00164FA5">
              <w:rPr>
                <w:rFonts w:ascii="Segoe UI" w:hAnsi="Segoe UI" w:cs="Segoe UI"/>
                <w:noProof/>
                <w:sz w:val="22"/>
                <w:szCs w:val="22"/>
              </w:rPr>
              <w:drawing>
                <wp:inline distT="0" distB="0" distL="0" distR="0" wp14:anchorId="59543BE4" wp14:editId="0F8A7159">
                  <wp:extent cx="285626" cy="291465"/>
                  <wp:effectExtent l="0" t="0" r="0" b="635"/>
                  <wp:docPr id="909661919"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87431"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00183ECF" w:rsidRPr="00164FA5">
              <w:rPr>
                <w:rFonts w:ascii="Segoe UI" w:hAnsi="Segoe UI" w:cs="Segoe UI"/>
                <w:sz w:val="22"/>
                <w:szCs w:val="22"/>
              </w:rPr>
              <w:fldChar w:fldCharType="begin"/>
            </w:r>
            <w:r w:rsidR="00183ECF" w:rsidRPr="00164FA5">
              <w:rPr>
                <w:rFonts w:ascii="Segoe UI" w:hAnsi="Segoe UI" w:cs="Segoe UI"/>
                <w:sz w:val="22"/>
                <w:szCs w:val="22"/>
              </w:rPr>
              <w:instrText xml:space="preserve"> INCLUDEPICTURE "/Users/minu/Library/Group Containers/UBF8T346G9.ms/WebArchiveCopyPasteTempFiles/com.microsoft.Word/2Q==" \* MERGEFORMATINET </w:instrText>
            </w:r>
            <w:r w:rsidR="00183ECF" w:rsidRPr="00164FA5">
              <w:rPr>
                <w:rFonts w:ascii="Segoe UI" w:hAnsi="Segoe UI" w:cs="Segoe UI"/>
                <w:sz w:val="22"/>
                <w:szCs w:val="22"/>
              </w:rPr>
              <w:fldChar w:fldCharType="separate"/>
            </w:r>
            <w:r w:rsidR="00183ECF" w:rsidRPr="00164FA5">
              <w:rPr>
                <w:rFonts w:ascii="Segoe UI" w:hAnsi="Segoe UI" w:cs="Segoe UI"/>
                <w:sz w:val="22"/>
                <w:szCs w:val="22"/>
              </w:rPr>
              <w:fldChar w:fldCharType="end"/>
            </w:r>
          </w:p>
        </w:tc>
        <w:tc>
          <w:tcPr>
            <w:tcW w:w="1383" w:type="dxa"/>
            <w:vAlign w:val="center"/>
          </w:tcPr>
          <w:p w14:paraId="190F673B" w14:textId="0BB151D8" w:rsidR="00ED3276" w:rsidRPr="00ED3276" w:rsidRDefault="00183ECF">
            <w:pPr>
              <w:spacing w:after="80" w:line="360" w:lineRule="auto"/>
              <w:jc w:val="center"/>
              <w:rPr>
                <w:color w:val="000000" w:themeColor="text1"/>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7E80DD91" wp14:editId="30C106A7">
                  <wp:extent cx="285626" cy="291465"/>
                  <wp:effectExtent l="0" t="0" r="0" b="635"/>
                  <wp:docPr id="2141200261"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89004"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164FA5">
              <w:rPr>
                <w:rFonts w:ascii="Segoe UI" w:hAnsi="Segoe UI" w:cs="Segoe UI"/>
                <w:sz w:val="22"/>
                <w:szCs w:val="22"/>
              </w:rPr>
              <w:fldChar w:fldCharType="end"/>
            </w:r>
          </w:p>
        </w:tc>
      </w:tr>
      <w:tr w:rsidR="00ED3276" w:rsidRPr="00ED3276" w14:paraId="159F3F89" w14:textId="77777777" w:rsidTr="00B357A8">
        <w:trPr>
          <w:jc w:val="center"/>
        </w:trPr>
        <w:tc>
          <w:tcPr>
            <w:tcW w:w="1382" w:type="dxa"/>
            <w:vAlign w:val="center"/>
          </w:tcPr>
          <w:p w14:paraId="0CBDF97F" w14:textId="77777777" w:rsidR="00ED3276" w:rsidRPr="00ED3276" w:rsidRDefault="00ED3276">
            <w:pPr>
              <w:spacing w:after="80" w:line="360" w:lineRule="auto"/>
              <w:rPr>
                <w:color w:val="000000" w:themeColor="text1"/>
                <w:sz w:val="22"/>
                <w:szCs w:val="22"/>
              </w:rPr>
            </w:pPr>
            <w:r w:rsidRPr="00ED3276">
              <w:rPr>
                <w:color w:val="000000" w:themeColor="text1"/>
                <w:sz w:val="22"/>
                <w:szCs w:val="22"/>
              </w:rPr>
              <w:t>Handling Varying Lighting Conditions</w:t>
            </w:r>
          </w:p>
        </w:tc>
        <w:tc>
          <w:tcPr>
            <w:tcW w:w="1382" w:type="dxa"/>
            <w:vAlign w:val="center"/>
          </w:tcPr>
          <w:p w14:paraId="6F19399A" w14:textId="79439D42" w:rsidR="00ED3276" w:rsidRPr="00ED3276" w:rsidRDefault="00183ECF">
            <w:pPr>
              <w:spacing w:after="80" w:line="360" w:lineRule="auto"/>
              <w:jc w:val="center"/>
              <w:rPr>
                <w:color w:val="000000" w:themeColor="text1"/>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31F4DECB" wp14:editId="1A13E84A">
                  <wp:extent cx="285626" cy="291465"/>
                  <wp:effectExtent l="0" t="0" r="0" b="635"/>
                  <wp:docPr id="767126333"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38503"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383" w:type="dxa"/>
            <w:vAlign w:val="center"/>
          </w:tcPr>
          <w:p w14:paraId="35C3B930" w14:textId="68BB8876" w:rsidR="00ED3276" w:rsidRPr="00ED3276" w:rsidRDefault="00E75BE7">
            <w:pPr>
              <w:spacing w:after="80" w:line="360" w:lineRule="auto"/>
              <w:jc w:val="center"/>
              <w:rPr>
                <w:color w:val="000000" w:themeColor="text1"/>
                <w:sz w:val="22"/>
                <w:szCs w:val="22"/>
              </w:rPr>
            </w:pPr>
            <w:r w:rsidRPr="00164FA5">
              <w:rPr>
                <w:rFonts w:ascii="Segoe UI" w:hAnsi="Segoe UI" w:cs="Segoe UI"/>
                <w:noProof/>
                <w:sz w:val="22"/>
                <w:szCs w:val="22"/>
              </w:rPr>
              <w:drawing>
                <wp:inline distT="0" distB="0" distL="0" distR="0" wp14:anchorId="2E29AEFD" wp14:editId="102AFDB9">
                  <wp:extent cx="285626" cy="291465"/>
                  <wp:effectExtent l="0" t="0" r="0" b="635"/>
                  <wp:docPr id="1205367594"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43133"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p>
        </w:tc>
        <w:tc>
          <w:tcPr>
            <w:tcW w:w="1383" w:type="dxa"/>
            <w:vAlign w:val="center"/>
          </w:tcPr>
          <w:p w14:paraId="30A4442D" w14:textId="70BE9CCB" w:rsidR="00ED3276" w:rsidRPr="00ED3276" w:rsidRDefault="00E75BE7">
            <w:pPr>
              <w:spacing w:after="80" w:line="360" w:lineRule="auto"/>
              <w:jc w:val="center"/>
              <w:rPr>
                <w:color w:val="000000" w:themeColor="text1"/>
                <w:sz w:val="22"/>
                <w:szCs w:val="22"/>
              </w:rPr>
            </w:pPr>
            <w:r w:rsidRPr="00164FA5">
              <w:rPr>
                <w:rFonts w:ascii="Segoe UI" w:hAnsi="Segoe UI" w:cs="Segoe UI"/>
                <w:noProof/>
                <w:sz w:val="22"/>
                <w:szCs w:val="22"/>
              </w:rPr>
              <w:drawing>
                <wp:inline distT="0" distB="0" distL="0" distR="0" wp14:anchorId="5B921134" wp14:editId="0DAAE2AB">
                  <wp:extent cx="256540" cy="256540"/>
                  <wp:effectExtent l="0" t="0" r="0" b="0"/>
                  <wp:docPr id="1509989112"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52715"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383" w:type="dxa"/>
            <w:vAlign w:val="center"/>
          </w:tcPr>
          <w:p w14:paraId="28D82EBE" w14:textId="55AB0117" w:rsidR="00ED3276" w:rsidRPr="00ED3276" w:rsidRDefault="00183ECF">
            <w:pPr>
              <w:spacing w:after="80" w:line="360" w:lineRule="auto"/>
              <w:jc w:val="center"/>
              <w:rPr>
                <w:color w:val="000000" w:themeColor="text1"/>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1C55A813" wp14:editId="1D1D96C7">
                  <wp:extent cx="285626" cy="291465"/>
                  <wp:effectExtent l="0" t="0" r="0" b="635"/>
                  <wp:docPr id="730309559"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20608"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383" w:type="dxa"/>
            <w:vAlign w:val="center"/>
          </w:tcPr>
          <w:p w14:paraId="0885F1F0" w14:textId="20009ADC" w:rsidR="00ED3276" w:rsidRPr="00ED3276" w:rsidRDefault="00E75BE7">
            <w:pPr>
              <w:spacing w:after="80" w:line="360" w:lineRule="auto"/>
              <w:jc w:val="center"/>
              <w:rPr>
                <w:color w:val="000000" w:themeColor="text1"/>
                <w:sz w:val="22"/>
                <w:szCs w:val="22"/>
              </w:rPr>
            </w:pPr>
            <w:r w:rsidRPr="00164FA5">
              <w:rPr>
                <w:rFonts w:ascii="Segoe UI" w:hAnsi="Segoe UI" w:cs="Segoe UI"/>
                <w:noProof/>
                <w:sz w:val="22"/>
                <w:szCs w:val="22"/>
              </w:rPr>
              <w:drawing>
                <wp:inline distT="0" distB="0" distL="0" distR="0" wp14:anchorId="74300BB1" wp14:editId="723D7AA3">
                  <wp:extent cx="285626" cy="291465"/>
                  <wp:effectExtent l="0" t="0" r="0" b="635"/>
                  <wp:docPr id="1036911923"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65058"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00183ECF" w:rsidRPr="00164FA5">
              <w:rPr>
                <w:rFonts w:ascii="Segoe UI" w:hAnsi="Segoe UI" w:cs="Segoe UI"/>
                <w:sz w:val="22"/>
                <w:szCs w:val="22"/>
              </w:rPr>
              <w:fldChar w:fldCharType="begin"/>
            </w:r>
            <w:r w:rsidR="00183ECF" w:rsidRPr="00164FA5">
              <w:rPr>
                <w:rFonts w:ascii="Segoe UI" w:hAnsi="Segoe UI" w:cs="Segoe UI"/>
                <w:sz w:val="22"/>
                <w:szCs w:val="22"/>
              </w:rPr>
              <w:instrText xml:space="preserve"> INCLUDEPICTURE "/Users/minu/Library/Group Containers/UBF8T346G9.ms/WebArchiveCopyPasteTempFiles/com.microsoft.Word/2Q==" \* MERGEFORMATINET </w:instrText>
            </w:r>
            <w:r w:rsidR="00183ECF" w:rsidRPr="00164FA5">
              <w:rPr>
                <w:rFonts w:ascii="Segoe UI" w:hAnsi="Segoe UI" w:cs="Segoe UI"/>
                <w:sz w:val="22"/>
                <w:szCs w:val="22"/>
              </w:rPr>
              <w:fldChar w:fldCharType="separate"/>
            </w:r>
            <w:r w:rsidR="00183ECF" w:rsidRPr="00164FA5">
              <w:rPr>
                <w:rFonts w:ascii="Segoe UI" w:hAnsi="Segoe UI" w:cs="Segoe UI"/>
                <w:sz w:val="22"/>
                <w:szCs w:val="22"/>
              </w:rPr>
              <w:fldChar w:fldCharType="end"/>
            </w:r>
          </w:p>
        </w:tc>
      </w:tr>
    </w:tbl>
    <w:p w14:paraId="10201D45" w14:textId="26838849" w:rsidR="00B5327E" w:rsidRDefault="00B5327E" w:rsidP="00B5327E">
      <w:pPr>
        <w:spacing w:line="360" w:lineRule="auto"/>
        <w:jc w:val="both"/>
      </w:pPr>
    </w:p>
    <w:p w14:paraId="2F0E2AA4" w14:textId="5999B6E6" w:rsidR="00B5327E" w:rsidRPr="00B5327E" w:rsidRDefault="00B5327E" w:rsidP="002A146C">
      <w:pPr>
        <w:pStyle w:val="ListParagraph"/>
        <w:numPr>
          <w:ilvl w:val="0"/>
          <w:numId w:val="5"/>
        </w:numPr>
        <w:spacing w:line="360" w:lineRule="auto"/>
        <w:jc w:val="both"/>
        <w:rPr>
          <w:b/>
          <w:lang w:bidi="ar-SA"/>
        </w:rPr>
      </w:pPr>
      <w:r w:rsidRPr="00B5327E">
        <w:rPr>
          <w:b/>
          <w:bCs/>
        </w:rPr>
        <w:t>Fog Computing for Image Augmentation and Content Filtering</w:t>
      </w:r>
    </w:p>
    <w:p w14:paraId="3F5597F6" w14:textId="77777777" w:rsidR="00B5327E" w:rsidRDefault="00B5327E" w:rsidP="002A146C">
      <w:pPr>
        <w:pStyle w:val="ListParagraph"/>
        <w:numPr>
          <w:ilvl w:val="0"/>
          <w:numId w:val="6"/>
        </w:numPr>
        <w:spacing w:line="360" w:lineRule="auto"/>
        <w:jc w:val="both"/>
      </w:pPr>
      <w:r w:rsidRPr="00B5327E">
        <w:rPr>
          <w:rStyle w:val="Strong"/>
          <w:rFonts w:eastAsiaTheme="majorEastAsia"/>
        </w:rPr>
        <w:t>High Latency in Cloud-Based Processing:</w:t>
      </w:r>
      <w:r>
        <w:t xml:space="preserve"> Linthicum [9] discusses the high latency issues inherent in cloud-based image processing systems, which are unsuitable for real-time applications that require quick decision-making. The reliance on cloud infrastructure introduces delays that can be detrimental in fast-paced production environments.</w:t>
      </w:r>
    </w:p>
    <w:p w14:paraId="51B39ABF" w14:textId="77777777" w:rsidR="00B5327E" w:rsidRDefault="00B5327E" w:rsidP="002A146C">
      <w:pPr>
        <w:pStyle w:val="ListParagraph"/>
        <w:numPr>
          <w:ilvl w:val="0"/>
          <w:numId w:val="6"/>
        </w:numPr>
        <w:spacing w:line="360" w:lineRule="auto"/>
        <w:jc w:val="both"/>
      </w:pPr>
      <w:r w:rsidRPr="00B5327E">
        <w:rPr>
          <w:rStyle w:val="Strong"/>
          <w:rFonts w:eastAsiaTheme="majorEastAsia"/>
        </w:rPr>
        <w:t>Bandwidth Constraints:</w:t>
      </w:r>
      <w:r>
        <w:t xml:space="preserve"> Chen et al. [12] highlight the bandwidth limitations of cloud-based systems, which require the transmission of large volumes of data for processing. This can lead to delays and inefficiencies, particularly when real-time processing is needed for immediate quality control.</w:t>
      </w:r>
    </w:p>
    <w:p w14:paraId="72447E2E" w14:textId="77777777" w:rsidR="00B5327E" w:rsidRDefault="00B5327E" w:rsidP="002A146C">
      <w:pPr>
        <w:pStyle w:val="ListParagraph"/>
        <w:numPr>
          <w:ilvl w:val="0"/>
          <w:numId w:val="6"/>
        </w:numPr>
        <w:spacing w:line="360" w:lineRule="auto"/>
        <w:jc w:val="both"/>
      </w:pPr>
      <w:r w:rsidRPr="00B5327E">
        <w:rPr>
          <w:rStyle w:val="Strong"/>
          <w:rFonts w:eastAsiaTheme="majorEastAsia"/>
        </w:rPr>
        <w:t>Offline Image Augmentation:</w:t>
      </w:r>
      <w:r>
        <w:t xml:space="preserve"> Traditional image augmentation methods, as described by Hassan and Fareed [13], are often conducted offline, limiting their </w:t>
      </w:r>
      <w:r>
        <w:lastRenderedPageBreak/>
        <w:t>applicability in real-time scenarios. This delay in processing can hinder the system's ability to provide immediate feedback and adjustments during production.</w:t>
      </w:r>
    </w:p>
    <w:p w14:paraId="514DA05B" w14:textId="430F7EF7" w:rsidR="00B5327E" w:rsidRDefault="00B5327E" w:rsidP="002158AE">
      <w:pPr>
        <w:pStyle w:val="ListParagraph"/>
        <w:numPr>
          <w:ilvl w:val="0"/>
          <w:numId w:val="6"/>
        </w:numPr>
        <w:spacing w:line="360" w:lineRule="auto"/>
        <w:jc w:val="both"/>
      </w:pPr>
      <w:r w:rsidRPr="00B5327E">
        <w:rPr>
          <w:rStyle w:val="Strong"/>
          <w:rFonts w:eastAsiaTheme="majorEastAsia"/>
        </w:rPr>
        <w:t>Lack of Edge Processing:</w:t>
      </w:r>
      <w:r>
        <w:t xml:space="preserve"> Salman et al. [10] emphasize that many industrial systems lack edge processing capabilities, forcing all data to be processed in the cloud. This approach exacerbates latency and bandwidth issues, making it challenging to achieve real-time performance in defect detection systems.</w:t>
      </w:r>
    </w:p>
    <w:p w14:paraId="7DB678C4" w14:textId="77777777" w:rsidR="002158AE" w:rsidRDefault="002158AE" w:rsidP="002158AE">
      <w:pPr>
        <w:pStyle w:val="ListParagraph"/>
        <w:numPr>
          <w:ilvl w:val="0"/>
          <w:numId w:val="6"/>
        </w:numPr>
        <w:spacing w:line="360" w:lineRule="auto"/>
        <w:jc w:val="both"/>
      </w:pPr>
    </w:p>
    <w:p w14:paraId="2E9335D4" w14:textId="77777777" w:rsidR="00B5327E" w:rsidRDefault="00B5327E" w:rsidP="00B5327E">
      <w:pPr>
        <w:spacing w:line="360" w:lineRule="auto"/>
        <w:jc w:val="both"/>
      </w:pPr>
      <w:r>
        <w:rPr>
          <w:rStyle w:val="Strong"/>
          <w:rFonts w:eastAsiaTheme="majorEastAsia"/>
        </w:rPr>
        <w:t>Proposed Solution for SeamSense:</w:t>
      </w:r>
    </w:p>
    <w:p w14:paraId="6A8D6F97" w14:textId="0D9DCC3C" w:rsidR="00B5327E" w:rsidRDefault="00B5327E" w:rsidP="00B5327E">
      <w:pPr>
        <w:spacing w:line="360" w:lineRule="auto"/>
        <w:jc w:val="both"/>
      </w:pPr>
      <w:r>
        <w:t>SeamSense addresses these challenges by introducing fog computing to process images at the edge, significantly reducing latency and bandwidth usage. By applying image augmentation techniques such as scaling, rotation, and noise reduction in real-time at the edge, SeamSense enhances image quality before the data is transmitted to the cloud for further analysis. Additionally, content filtering is performed at the edge to eliminate irrelevant data, optimizing the processing pipeline and ensuring that only the most relevant information is analyzed. This approach not only reduces the load on cloud resources but also improves the system's responsiveness and efficiency in real-time applications.</w:t>
      </w:r>
    </w:p>
    <w:p w14:paraId="1057F5BE" w14:textId="77777777" w:rsidR="002158AE" w:rsidRDefault="002158AE" w:rsidP="00B5327E">
      <w:pPr>
        <w:spacing w:line="360" w:lineRule="auto"/>
        <w:jc w:val="both"/>
      </w:pPr>
    </w:p>
    <w:p w14:paraId="60CF714B" w14:textId="77777777" w:rsidR="00B5327E" w:rsidRDefault="00B5327E" w:rsidP="00B5327E">
      <w:pPr>
        <w:spacing w:line="360" w:lineRule="auto"/>
        <w:jc w:val="both"/>
      </w:pPr>
      <w:r>
        <w:rPr>
          <w:rStyle w:val="Strong"/>
          <w:rFonts w:eastAsiaTheme="majorEastAsia"/>
        </w:rPr>
        <w:t>Overall Research Gap:</w:t>
      </w:r>
    </w:p>
    <w:p w14:paraId="24562719" w14:textId="77777777" w:rsidR="00B5327E" w:rsidRDefault="00B5327E" w:rsidP="00B5327E">
      <w:pPr>
        <w:spacing w:line="360" w:lineRule="auto"/>
        <w:jc w:val="both"/>
      </w:pPr>
      <w:r>
        <w:t>The key research gap is the reliance on cloud-based systems that struggle with latency and bandwidth issues. SeamSense fills this gap by leveraging fog computing for real-time, edge-based processing and image augmentation, providing a more efficient, responsive, and practical solution for real-time quality control in garment manufacturing.</w:t>
      </w:r>
    </w:p>
    <w:p w14:paraId="088012F5" w14:textId="5D01D250" w:rsidR="006B25B6" w:rsidRPr="006B25B6" w:rsidRDefault="006B25B6" w:rsidP="006B25B6">
      <w:pPr>
        <w:pStyle w:val="Caption"/>
        <w:keepNext/>
        <w:jc w:val="center"/>
        <w:rPr>
          <w:color w:val="auto"/>
        </w:rPr>
      </w:pPr>
      <w:bookmarkStart w:id="108" w:name="_Toc175253759"/>
      <w:r w:rsidRPr="006B25B6">
        <w:rPr>
          <w:color w:val="auto"/>
        </w:rPr>
        <w:t xml:space="preserve">Table </w:t>
      </w:r>
      <w:r w:rsidRPr="006B25B6">
        <w:rPr>
          <w:color w:val="auto"/>
        </w:rPr>
        <w:fldChar w:fldCharType="begin"/>
      </w:r>
      <w:r w:rsidRPr="006B25B6">
        <w:rPr>
          <w:color w:val="auto"/>
        </w:rPr>
        <w:instrText xml:space="preserve"> SEQ Table \* ARABIC </w:instrText>
      </w:r>
      <w:r w:rsidRPr="006B25B6">
        <w:rPr>
          <w:color w:val="auto"/>
        </w:rPr>
        <w:fldChar w:fldCharType="separate"/>
      </w:r>
      <w:r w:rsidR="00866EE8">
        <w:rPr>
          <w:noProof/>
          <w:color w:val="auto"/>
        </w:rPr>
        <w:t>3</w:t>
      </w:r>
      <w:r w:rsidRPr="006B25B6">
        <w:rPr>
          <w:color w:val="auto"/>
        </w:rPr>
        <w:fldChar w:fldCharType="end"/>
      </w:r>
      <w:r w:rsidRPr="006B25B6">
        <w:rPr>
          <w:color w:val="auto"/>
        </w:rPr>
        <w:t xml:space="preserve"> - Research Gap Comparison (Component 02)</w:t>
      </w:r>
      <w:bookmarkEnd w:id="108"/>
    </w:p>
    <w:tbl>
      <w:tblPr>
        <w:tblStyle w:val="TableGrid"/>
        <w:tblW w:w="8869" w:type="dxa"/>
        <w:tblLook w:val="04A0" w:firstRow="1" w:lastRow="0" w:firstColumn="1" w:lastColumn="0" w:noHBand="0" w:noVBand="1"/>
      </w:tblPr>
      <w:tblGrid>
        <w:gridCol w:w="1723"/>
        <w:gridCol w:w="1163"/>
        <w:gridCol w:w="1163"/>
        <w:gridCol w:w="1163"/>
        <w:gridCol w:w="1163"/>
        <w:gridCol w:w="1163"/>
        <w:gridCol w:w="1331"/>
      </w:tblGrid>
      <w:tr w:rsidR="006B25B6" w:rsidRPr="00164FA5" w14:paraId="59838E4F" w14:textId="77777777" w:rsidTr="006B25B6">
        <w:trPr>
          <w:trHeight w:val="1012"/>
        </w:trPr>
        <w:tc>
          <w:tcPr>
            <w:tcW w:w="1723" w:type="dxa"/>
            <w:vAlign w:val="center"/>
          </w:tcPr>
          <w:p w14:paraId="1D0F1AD4" w14:textId="77777777" w:rsidR="006B25B6" w:rsidRPr="00164FA5" w:rsidRDefault="006B25B6" w:rsidP="006B25B6">
            <w:pPr>
              <w:rPr>
                <w:b/>
                <w:bCs/>
                <w:color w:val="000000"/>
                <w:sz w:val="22"/>
                <w:szCs w:val="22"/>
              </w:rPr>
            </w:pPr>
            <w:r w:rsidRPr="00164FA5">
              <w:rPr>
                <w:b/>
                <w:bCs/>
                <w:color w:val="000000"/>
                <w:sz w:val="22"/>
                <w:szCs w:val="22"/>
              </w:rPr>
              <w:t>Research Gap</w:t>
            </w:r>
          </w:p>
          <w:p w14:paraId="67850144" w14:textId="77777777" w:rsidR="006B25B6" w:rsidRPr="00164FA5" w:rsidRDefault="006B25B6" w:rsidP="006B25B6">
            <w:pPr>
              <w:rPr>
                <w:b/>
                <w:bCs/>
                <w:sz w:val="22"/>
                <w:szCs w:val="22"/>
              </w:rPr>
            </w:pPr>
            <w:r w:rsidRPr="00164FA5">
              <w:rPr>
                <w:b/>
                <w:bCs/>
                <w:color w:val="000000"/>
                <w:sz w:val="22"/>
                <w:szCs w:val="22"/>
              </w:rPr>
              <w:t>Feature</w:t>
            </w:r>
          </w:p>
        </w:tc>
        <w:tc>
          <w:tcPr>
            <w:tcW w:w="1163" w:type="dxa"/>
            <w:vAlign w:val="center"/>
          </w:tcPr>
          <w:p w14:paraId="748E8E21" w14:textId="77777777" w:rsidR="006B25B6" w:rsidRPr="00164FA5" w:rsidRDefault="006B25B6" w:rsidP="006B25B6">
            <w:pPr>
              <w:jc w:val="center"/>
              <w:rPr>
                <w:b/>
                <w:bCs/>
                <w:color w:val="000000"/>
                <w:sz w:val="22"/>
                <w:szCs w:val="22"/>
              </w:rPr>
            </w:pPr>
            <w:r w:rsidRPr="00164FA5">
              <w:rPr>
                <w:b/>
                <w:bCs/>
                <w:color w:val="000000"/>
                <w:sz w:val="22"/>
                <w:szCs w:val="22"/>
              </w:rPr>
              <w:t>Research</w:t>
            </w:r>
          </w:p>
          <w:p w14:paraId="1BEF6E91" w14:textId="77777777" w:rsidR="006B25B6" w:rsidRPr="00164FA5" w:rsidRDefault="006B25B6" w:rsidP="006B25B6">
            <w:pPr>
              <w:jc w:val="center"/>
              <w:rPr>
                <w:b/>
                <w:bCs/>
                <w:sz w:val="22"/>
                <w:szCs w:val="22"/>
              </w:rPr>
            </w:pPr>
            <w:r w:rsidRPr="00164FA5">
              <w:rPr>
                <w:b/>
                <w:bCs/>
                <w:color w:val="000000"/>
                <w:sz w:val="22"/>
                <w:szCs w:val="22"/>
              </w:rPr>
              <w:t>1</w:t>
            </w:r>
          </w:p>
        </w:tc>
        <w:tc>
          <w:tcPr>
            <w:tcW w:w="1163" w:type="dxa"/>
            <w:vAlign w:val="center"/>
          </w:tcPr>
          <w:p w14:paraId="4B717DC7" w14:textId="77777777" w:rsidR="006B25B6" w:rsidRPr="00164FA5" w:rsidRDefault="006B25B6" w:rsidP="006B25B6">
            <w:pPr>
              <w:jc w:val="center"/>
              <w:rPr>
                <w:b/>
                <w:bCs/>
                <w:color w:val="000000"/>
                <w:sz w:val="22"/>
                <w:szCs w:val="22"/>
              </w:rPr>
            </w:pPr>
            <w:r w:rsidRPr="00164FA5">
              <w:rPr>
                <w:b/>
                <w:bCs/>
                <w:color w:val="000000"/>
                <w:sz w:val="22"/>
                <w:szCs w:val="22"/>
              </w:rPr>
              <w:t>Research</w:t>
            </w:r>
          </w:p>
          <w:p w14:paraId="5BF3119C" w14:textId="77777777" w:rsidR="006B25B6" w:rsidRPr="00164FA5" w:rsidRDefault="006B25B6" w:rsidP="006B25B6">
            <w:pPr>
              <w:jc w:val="center"/>
              <w:rPr>
                <w:b/>
                <w:bCs/>
                <w:sz w:val="22"/>
                <w:szCs w:val="22"/>
              </w:rPr>
            </w:pPr>
            <w:r w:rsidRPr="00164FA5">
              <w:rPr>
                <w:b/>
                <w:bCs/>
                <w:color w:val="000000"/>
                <w:sz w:val="22"/>
                <w:szCs w:val="22"/>
              </w:rPr>
              <w:t>2</w:t>
            </w:r>
          </w:p>
        </w:tc>
        <w:tc>
          <w:tcPr>
            <w:tcW w:w="1163" w:type="dxa"/>
            <w:vAlign w:val="center"/>
          </w:tcPr>
          <w:p w14:paraId="16F7711B" w14:textId="77777777" w:rsidR="006B25B6" w:rsidRPr="00164FA5" w:rsidRDefault="006B25B6" w:rsidP="006B25B6">
            <w:pPr>
              <w:jc w:val="center"/>
              <w:rPr>
                <w:b/>
                <w:bCs/>
                <w:color w:val="000000"/>
                <w:sz w:val="22"/>
                <w:szCs w:val="22"/>
              </w:rPr>
            </w:pPr>
            <w:r w:rsidRPr="00164FA5">
              <w:rPr>
                <w:b/>
                <w:bCs/>
                <w:color w:val="000000"/>
                <w:sz w:val="22"/>
                <w:szCs w:val="22"/>
              </w:rPr>
              <w:t>Research</w:t>
            </w:r>
          </w:p>
          <w:p w14:paraId="2DBACDB6" w14:textId="77777777" w:rsidR="006B25B6" w:rsidRPr="00164FA5" w:rsidRDefault="006B25B6" w:rsidP="006B25B6">
            <w:pPr>
              <w:jc w:val="center"/>
              <w:rPr>
                <w:b/>
                <w:bCs/>
                <w:sz w:val="22"/>
                <w:szCs w:val="22"/>
              </w:rPr>
            </w:pPr>
            <w:r w:rsidRPr="00164FA5">
              <w:rPr>
                <w:b/>
                <w:bCs/>
                <w:color w:val="000000"/>
                <w:sz w:val="22"/>
                <w:szCs w:val="22"/>
              </w:rPr>
              <w:t>3</w:t>
            </w:r>
          </w:p>
        </w:tc>
        <w:tc>
          <w:tcPr>
            <w:tcW w:w="1163" w:type="dxa"/>
            <w:vAlign w:val="center"/>
          </w:tcPr>
          <w:p w14:paraId="72727BBB" w14:textId="77777777" w:rsidR="006B25B6" w:rsidRPr="00164FA5" w:rsidRDefault="006B25B6" w:rsidP="006B25B6">
            <w:pPr>
              <w:jc w:val="center"/>
              <w:rPr>
                <w:b/>
                <w:bCs/>
                <w:color w:val="000000"/>
                <w:sz w:val="22"/>
                <w:szCs w:val="22"/>
              </w:rPr>
            </w:pPr>
            <w:r w:rsidRPr="00164FA5">
              <w:rPr>
                <w:b/>
                <w:bCs/>
                <w:color w:val="000000"/>
                <w:sz w:val="22"/>
                <w:szCs w:val="22"/>
              </w:rPr>
              <w:t>Research</w:t>
            </w:r>
          </w:p>
          <w:p w14:paraId="2D01B31D" w14:textId="77777777" w:rsidR="006B25B6" w:rsidRPr="00164FA5" w:rsidRDefault="006B25B6" w:rsidP="006B25B6">
            <w:pPr>
              <w:jc w:val="center"/>
              <w:rPr>
                <w:b/>
                <w:bCs/>
                <w:sz w:val="22"/>
                <w:szCs w:val="22"/>
              </w:rPr>
            </w:pPr>
            <w:r w:rsidRPr="00164FA5">
              <w:rPr>
                <w:b/>
                <w:bCs/>
                <w:color w:val="000000"/>
                <w:sz w:val="22"/>
                <w:szCs w:val="22"/>
              </w:rPr>
              <w:t>4</w:t>
            </w:r>
          </w:p>
        </w:tc>
        <w:tc>
          <w:tcPr>
            <w:tcW w:w="1163" w:type="dxa"/>
            <w:vAlign w:val="center"/>
          </w:tcPr>
          <w:p w14:paraId="354134E1" w14:textId="77777777" w:rsidR="006B25B6" w:rsidRPr="00164FA5" w:rsidRDefault="006B25B6" w:rsidP="006B25B6">
            <w:pPr>
              <w:jc w:val="center"/>
              <w:rPr>
                <w:b/>
                <w:bCs/>
                <w:color w:val="000000"/>
                <w:sz w:val="22"/>
                <w:szCs w:val="22"/>
              </w:rPr>
            </w:pPr>
            <w:r w:rsidRPr="00164FA5">
              <w:rPr>
                <w:b/>
                <w:bCs/>
                <w:color w:val="000000"/>
                <w:sz w:val="22"/>
                <w:szCs w:val="22"/>
              </w:rPr>
              <w:t>Research</w:t>
            </w:r>
          </w:p>
          <w:p w14:paraId="2196714F" w14:textId="77777777" w:rsidR="006B25B6" w:rsidRPr="00164FA5" w:rsidRDefault="006B25B6" w:rsidP="006B25B6">
            <w:pPr>
              <w:jc w:val="center"/>
              <w:rPr>
                <w:b/>
                <w:bCs/>
                <w:sz w:val="22"/>
                <w:szCs w:val="22"/>
              </w:rPr>
            </w:pPr>
            <w:r w:rsidRPr="00164FA5">
              <w:rPr>
                <w:b/>
                <w:bCs/>
                <w:color w:val="000000"/>
                <w:sz w:val="22"/>
                <w:szCs w:val="22"/>
              </w:rPr>
              <w:t>5</w:t>
            </w:r>
          </w:p>
        </w:tc>
        <w:tc>
          <w:tcPr>
            <w:tcW w:w="1331" w:type="dxa"/>
            <w:vAlign w:val="center"/>
          </w:tcPr>
          <w:p w14:paraId="2385A7D0" w14:textId="77777777" w:rsidR="006B25B6" w:rsidRPr="00164FA5" w:rsidRDefault="006B25B6" w:rsidP="006B25B6">
            <w:pPr>
              <w:jc w:val="center"/>
              <w:rPr>
                <w:b/>
                <w:bCs/>
                <w:sz w:val="22"/>
                <w:szCs w:val="22"/>
              </w:rPr>
            </w:pPr>
            <w:r w:rsidRPr="00164FA5">
              <w:rPr>
                <w:b/>
                <w:bCs/>
                <w:sz w:val="22"/>
                <w:szCs w:val="22"/>
              </w:rPr>
              <w:t>Proposed Research Solution</w:t>
            </w:r>
          </w:p>
        </w:tc>
      </w:tr>
      <w:tr w:rsidR="006B25B6" w:rsidRPr="00164FA5" w14:paraId="5D07068F" w14:textId="77777777" w:rsidTr="006B25B6">
        <w:trPr>
          <w:trHeight w:val="1012"/>
        </w:trPr>
        <w:tc>
          <w:tcPr>
            <w:tcW w:w="1723" w:type="dxa"/>
            <w:vAlign w:val="center"/>
          </w:tcPr>
          <w:p w14:paraId="26F74BEF" w14:textId="77777777" w:rsidR="006B25B6" w:rsidRPr="00164FA5" w:rsidRDefault="006B25B6" w:rsidP="006B25B6">
            <w:pPr>
              <w:rPr>
                <w:b/>
                <w:bCs/>
                <w:sz w:val="22"/>
                <w:szCs w:val="22"/>
              </w:rPr>
            </w:pPr>
            <w:r w:rsidRPr="00164FA5">
              <w:rPr>
                <w:color w:val="000000"/>
                <w:sz w:val="22"/>
                <w:szCs w:val="22"/>
              </w:rPr>
              <w:t>Fog Layered CNN model for image filtering</w:t>
            </w:r>
          </w:p>
        </w:tc>
        <w:tc>
          <w:tcPr>
            <w:tcW w:w="1163" w:type="dxa"/>
            <w:vAlign w:val="center"/>
          </w:tcPr>
          <w:p w14:paraId="7828E47D"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66CA6A97" wp14:editId="7E682274">
                  <wp:extent cx="285626" cy="291465"/>
                  <wp:effectExtent l="0" t="0" r="0" b="635"/>
                  <wp:docPr id="1067049861"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35978"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53D2995A"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7BFEC927" wp14:editId="7877D7AC">
                  <wp:extent cx="256540" cy="256540"/>
                  <wp:effectExtent l="0" t="0" r="0" b="0"/>
                  <wp:docPr id="1249328751"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5151FAF8"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2899E117" wp14:editId="325CEFB8">
                  <wp:extent cx="256540" cy="256540"/>
                  <wp:effectExtent l="0" t="0" r="0" b="0"/>
                  <wp:docPr id="165837202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5115DDCD"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326540CF" wp14:editId="71740C4E">
                  <wp:extent cx="256540" cy="256540"/>
                  <wp:effectExtent l="0" t="0" r="0" b="0"/>
                  <wp:docPr id="661426873"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4EEAD5EB"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0C08F4A4" wp14:editId="4E9DE50F">
                  <wp:extent cx="256540" cy="256540"/>
                  <wp:effectExtent l="0" t="0" r="0" b="0"/>
                  <wp:docPr id="369097859"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331" w:type="dxa"/>
            <w:vAlign w:val="center"/>
          </w:tcPr>
          <w:p w14:paraId="221D670C"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1A69541B" wp14:editId="55CC599D">
                  <wp:extent cx="285626" cy="291465"/>
                  <wp:effectExtent l="0" t="0" r="0" b="635"/>
                  <wp:docPr id="104354304"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07544"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164FA5">
              <w:rPr>
                <w:rFonts w:ascii="Segoe UI" w:hAnsi="Segoe UI" w:cs="Segoe UI"/>
                <w:sz w:val="22"/>
                <w:szCs w:val="22"/>
              </w:rPr>
              <w:fldChar w:fldCharType="end"/>
            </w:r>
          </w:p>
        </w:tc>
      </w:tr>
      <w:tr w:rsidR="006B25B6" w:rsidRPr="00164FA5" w14:paraId="5299691D" w14:textId="77777777" w:rsidTr="006B25B6">
        <w:trPr>
          <w:trHeight w:val="1012"/>
        </w:trPr>
        <w:tc>
          <w:tcPr>
            <w:tcW w:w="1723" w:type="dxa"/>
            <w:vAlign w:val="center"/>
          </w:tcPr>
          <w:p w14:paraId="71937590" w14:textId="77777777" w:rsidR="006B25B6" w:rsidRPr="00164FA5" w:rsidRDefault="006B25B6" w:rsidP="006B25B6">
            <w:pPr>
              <w:rPr>
                <w:b/>
                <w:bCs/>
                <w:sz w:val="22"/>
                <w:szCs w:val="22"/>
              </w:rPr>
            </w:pPr>
            <w:r w:rsidRPr="00164FA5">
              <w:rPr>
                <w:color w:val="000000"/>
                <w:sz w:val="22"/>
                <w:szCs w:val="22"/>
              </w:rPr>
              <w:lastRenderedPageBreak/>
              <w:t>Fog-Cloud Architecture</w:t>
            </w:r>
          </w:p>
        </w:tc>
        <w:tc>
          <w:tcPr>
            <w:tcW w:w="1163" w:type="dxa"/>
            <w:vAlign w:val="center"/>
          </w:tcPr>
          <w:p w14:paraId="4111F871"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1B96B2A8" wp14:editId="7F50899B">
                  <wp:extent cx="285626" cy="291465"/>
                  <wp:effectExtent l="0" t="0" r="0" b="635"/>
                  <wp:docPr id="275456428"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35978"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6974ECE0"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4FBBF073" wp14:editId="78045067">
                  <wp:extent cx="285626" cy="291465"/>
                  <wp:effectExtent l="0" t="0" r="0" b="635"/>
                  <wp:docPr id="1003778497"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35978"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45B047CF"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588D7D72" wp14:editId="47126C55">
                  <wp:extent cx="256540" cy="256540"/>
                  <wp:effectExtent l="0" t="0" r="0" b="0"/>
                  <wp:docPr id="540857571"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16BFA266"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28D2E4A1" wp14:editId="3D99AF9B">
                  <wp:extent cx="256540" cy="256540"/>
                  <wp:effectExtent l="0" t="0" r="0" b="0"/>
                  <wp:docPr id="1780180065"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50C5E07F"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4BF2B336" wp14:editId="38D1F9A8">
                  <wp:extent cx="256540" cy="256540"/>
                  <wp:effectExtent l="0" t="0" r="0" b="0"/>
                  <wp:docPr id="227822779"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331" w:type="dxa"/>
            <w:vAlign w:val="center"/>
          </w:tcPr>
          <w:p w14:paraId="52423FE1"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6A63701B" wp14:editId="03D09FFE">
                  <wp:extent cx="285626" cy="291465"/>
                  <wp:effectExtent l="0" t="0" r="0" b="635"/>
                  <wp:docPr id="425367248"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67248"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164FA5">
              <w:rPr>
                <w:rFonts w:ascii="Segoe UI" w:hAnsi="Segoe UI" w:cs="Segoe UI"/>
                <w:sz w:val="22"/>
                <w:szCs w:val="22"/>
              </w:rPr>
              <w:fldChar w:fldCharType="end"/>
            </w:r>
          </w:p>
        </w:tc>
      </w:tr>
      <w:tr w:rsidR="006B25B6" w:rsidRPr="00164FA5" w14:paraId="457975CE" w14:textId="77777777" w:rsidTr="006B25B6">
        <w:trPr>
          <w:trHeight w:val="1012"/>
        </w:trPr>
        <w:tc>
          <w:tcPr>
            <w:tcW w:w="1723" w:type="dxa"/>
            <w:vAlign w:val="center"/>
          </w:tcPr>
          <w:p w14:paraId="62625739" w14:textId="77777777" w:rsidR="006B25B6" w:rsidRPr="00164FA5" w:rsidRDefault="006B25B6" w:rsidP="006B25B6">
            <w:pPr>
              <w:rPr>
                <w:b/>
                <w:bCs/>
                <w:sz w:val="22"/>
                <w:szCs w:val="22"/>
              </w:rPr>
            </w:pPr>
            <w:r w:rsidRPr="00164FA5">
              <w:rPr>
                <w:color w:val="000000"/>
                <w:sz w:val="22"/>
                <w:szCs w:val="22"/>
              </w:rPr>
              <w:t>Integration of Lightweight Filters</w:t>
            </w:r>
          </w:p>
        </w:tc>
        <w:tc>
          <w:tcPr>
            <w:tcW w:w="1163" w:type="dxa"/>
            <w:vAlign w:val="center"/>
          </w:tcPr>
          <w:p w14:paraId="71B90FCE"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75968120" wp14:editId="29E4AF1F">
                  <wp:extent cx="256540" cy="256540"/>
                  <wp:effectExtent l="0" t="0" r="0" b="0"/>
                  <wp:docPr id="76323240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63A03377"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451F13E6" wp14:editId="544B3E03">
                  <wp:extent cx="256540" cy="256540"/>
                  <wp:effectExtent l="0" t="0" r="0" b="0"/>
                  <wp:docPr id="1468201637"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13E35026"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6596E2A9" wp14:editId="68826AF9">
                  <wp:extent cx="256540" cy="256540"/>
                  <wp:effectExtent l="0" t="0" r="0" b="0"/>
                  <wp:docPr id="1585621588"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12867535"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6E4EBCC7" wp14:editId="5DAD14D4">
                  <wp:extent cx="256540" cy="256540"/>
                  <wp:effectExtent l="0" t="0" r="0" b="0"/>
                  <wp:docPr id="132513200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4B4B3CF5"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5404F0A4" wp14:editId="5C90A56F">
                  <wp:extent cx="285626" cy="291465"/>
                  <wp:effectExtent l="0" t="0" r="0" b="635"/>
                  <wp:docPr id="1379471314"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71314"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331" w:type="dxa"/>
            <w:vAlign w:val="center"/>
          </w:tcPr>
          <w:p w14:paraId="206E6084"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342775B5" wp14:editId="68DB672F">
                  <wp:extent cx="285626" cy="291465"/>
                  <wp:effectExtent l="0" t="0" r="0" b="635"/>
                  <wp:docPr id="231411419"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04542"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164FA5">
              <w:rPr>
                <w:rFonts w:ascii="Segoe UI" w:hAnsi="Segoe UI" w:cs="Segoe UI"/>
                <w:sz w:val="22"/>
                <w:szCs w:val="22"/>
              </w:rPr>
              <w:fldChar w:fldCharType="end"/>
            </w:r>
          </w:p>
        </w:tc>
      </w:tr>
      <w:tr w:rsidR="006B25B6" w:rsidRPr="00164FA5" w14:paraId="1F7EED63" w14:textId="77777777" w:rsidTr="006B25B6">
        <w:trPr>
          <w:trHeight w:val="1012"/>
        </w:trPr>
        <w:tc>
          <w:tcPr>
            <w:tcW w:w="1723" w:type="dxa"/>
            <w:vAlign w:val="center"/>
          </w:tcPr>
          <w:p w14:paraId="5FA92F1C" w14:textId="77777777" w:rsidR="006B25B6" w:rsidRPr="00164FA5" w:rsidRDefault="006B25B6" w:rsidP="006B25B6">
            <w:pPr>
              <w:rPr>
                <w:b/>
                <w:bCs/>
                <w:sz w:val="22"/>
                <w:szCs w:val="22"/>
              </w:rPr>
            </w:pPr>
            <w:r w:rsidRPr="00164FA5">
              <w:rPr>
                <w:color w:val="000000"/>
                <w:sz w:val="22"/>
                <w:szCs w:val="22"/>
              </w:rPr>
              <w:t>Scalability with Thread Pooling and Parallel Processing</w:t>
            </w:r>
          </w:p>
        </w:tc>
        <w:tc>
          <w:tcPr>
            <w:tcW w:w="1163" w:type="dxa"/>
            <w:vAlign w:val="center"/>
          </w:tcPr>
          <w:p w14:paraId="788125C0" w14:textId="77777777" w:rsidR="006B25B6" w:rsidRPr="00164FA5" w:rsidRDefault="006B25B6" w:rsidP="006B25B6">
            <w:pPr>
              <w:jc w:val="center"/>
              <w:rPr>
                <w:rFonts w:ascii="Segoe UI" w:hAnsi="Segoe UI" w:cs="Segoe UI"/>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44126C63" wp14:editId="11D4E48A">
                  <wp:extent cx="285626" cy="291465"/>
                  <wp:effectExtent l="0" t="0" r="0" b="635"/>
                  <wp:docPr id="655070692"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70692"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0D923C20" w14:textId="77777777" w:rsidR="006B25B6" w:rsidRPr="00164FA5" w:rsidRDefault="006B25B6" w:rsidP="006B25B6">
            <w:pPr>
              <w:jc w:val="center"/>
              <w:rPr>
                <w:rFonts w:ascii="Segoe UI" w:hAnsi="Segoe UI" w:cs="Segoe UI"/>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2F503C0E" wp14:editId="341CA839">
                  <wp:extent cx="285626" cy="291465"/>
                  <wp:effectExtent l="0" t="0" r="0" b="635"/>
                  <wp:docPr id="2067763130"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63130"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3E195764" w14:textId="77777777" w:rsidR="006B25B6" w:rsidRPr="00164FA5" w:rsidRDefault="006B25B6" w:rsidP="006B25B6">
            <w:pPr>
              <w:jc w:val="center"/>
              <w:rPr>
                <w:rFonts w:ascii="Segoe UI" w:hAnsi="Segoe UI" w:cs="Segoe UI"/>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4A6E62F4" wp14:editId="07D71917">
                  <wp:extent cx="256540" cy="256540"/>
                  <wp:effectExtent l="0" t="0" r="0" b="0"/>
                  <wp:docPr id="222147299"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6D3A60E8" w14:textId="77777777" w:rsidR="006B25B6" w:rsidRPr="00164FA5" w:rsidRDefault="006B25B6" w:rsidP="006B25B6">
            <w:pPr>
              <w:jc w:val="center"/>
              <w:rPr>
                <w:rFonts w:ascii="Segoe UI" w:hAnsi="Segoe UI" w:cs="Segoe UI"/>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61EA30CA" wp14:editId="705EA061">
                  <wp:extent cx="256540" cy="256540"/>
                  <wp:effectExtent l="0" t="0" r="0" b="0"/>
                  <wp:docPr id="614252173"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73A48C5B" w14:textId="77777777" w:rsidR="006B25B6" w:rsidRPr="00164FA5" w:rsidRDefault="006B25B6" w:rsidP="006B25B6">
            <w:pPr>
              <w:jc w:val="center"/>
              <w:rPr>
                <w:rFonts w:ascii="Segoe UI" w:hAnsi="Segoe UI" w:cs="Segoe UI"/>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793B91C3" wp14:editId="7D53CEA9">
                  <wp:extent cx="256540" cy="256540"/>
                  <wp:effectExtent l="0" t="0" r="0" b="0"/>
                  <wp:docPr id="1380401688"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331" w:type="dxa"/>
            <w:vAlign w:val="center"/>
          </w:tcPr>
          <w:p w14:paraId="0AA96471" w14:textId="77777777" w:rsidR="006B25B6" w:rsidRPr="00164FA5" w:rsidRDefault="006B25B6" w:rsidP="006B25B6">
            <w:pPr>
              <w:jc w:val="center"/>
              <w:rPr>
                <w:rFonts w:ascii="Segoe UI" w:hAnsi="Segoe UI" w:cs="Segoe UI"/>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132C2E18" wp14:editId="20F11C92">
                  <wp:extent cx="285626" cy="291465"/>
                  <wp:effectExtent l="0" t="0" r="0" b="635"/>
                  <wp:docPr id="198856515"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6515"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164FA5">
              <w:rPr>
                <w:rFonts w:ascii="Segoe UI" w:hAnsi="Segoe UI" w:cs="Segoe UI"/>
                <w:sz w:val="22"/>
                <w:szCs w:val="22"/>
              </w:rPr>
              <w:fldChar w:fldCharType="end"/>
            </w:r>
          </w:p>
        </w:tc>
      </w:tr>
      <w:tr w:rsidR="006B25B6" w:rsidRPr="00164FA5" w14:paraId="4E8F33FE" w14:textId="77777777" w:rsidTr="006B25B6">
        <w:trPr>
          <w:trHeight w:val="1012"/>
        </w:trPr>
        <w:tc>
          <w:tcPr>
            <w:tcW w:w="1723" w:type="dxa"/>
            <w:vAlign w:val="center"/>
          </w:tcPr>
          <w:p w14:paraId="6365BA7E" w14:textId="77777777" w:rsidR="006B25B6" w:rsidRPr="00164FA5" w:rsidRDefault="006B25B6" w:rsidP="006B25B6">
            <w:pPr>
              <w:rPr>
                <w:sz w:val="22"/>
                <w:szCs w:val="22"/>
              </w:rPr>
            </w:pPr>
            <w:r w:rsidRPr="00164FA5">
              <w:rPr>
                <w:sz w:val="22"/>
                <w:szCs w:val="22"/>
              </w:rPr>
              <w:t>Selective Frame Processing</w:t>
            </w:r>
          </w:p>
        </w:tc>
        <w:tc>
          <w:tcPr>
            <w:tcW w:w="1163" w:type="dxa"/>
            <w:vAlign w:val="center"/>
          </w:tcPr>
          <w:p w14:paraId="50B05135"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5CE1DC50" wp14:editId="5FCDC9A5">
                  <wp:extent cx="256540" cy="256540"/>
                  <wp:effectExtent l="0" t="0" r="0" b="0"/>
                  <wp:docPr id="826730131"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17284B81"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74BD9DF3" wp14:editId="29615968">
                  <wp:extent cx="256540" cy="256540"/>
                  <wp:effectExtent l="0" t="0" r="0" b="0"/>
                  <wp:docPr id="1643728311"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7FE540E4"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16AFB470" wp14:editId="6DA9F55E">
                  <wp:extent cx="256540" cy="256540"/>
                  <wp:effectExtent l="0" t="0" r="0" b="0"/>
                  <wp:docPr id="164113088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18F77167"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2C36F855" wp14:editId="53E19EFB">
                  <wp:extent cx="256540" cy="256540"/>
                  <wp:effectExtent l="0" t="0" r="0" b="0"/>
                  <wp:docPr id="78042635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163" w:type="dxa"/>
            <w:vAlign w:val="center"/>
          </w:tcPr>
          <w:p w14:paraId="67C63895" w14:textId="77777777" w:rsidR="006B25B6" w:rsidRPr="00164FA5" w:rsidRDefault="006B25B6" w:rsidP="006B25B6">
            <w:pPr>
              <w:jc w:val="center"/>
              <w:rPr>
                <w:b/>
                <w:bCs/>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119CF5AD" wp14:editId="4D89B64E">
                  <wp:extent cx="256540" cy="256540"/>
                  <wp:effectExtent l="0" t="0" r="0" b="0"/>
                  <wp:docPr id="173934922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164FA5">
              <w:rPr>
                <w:rFonts w:ascii="Segoe UI" w:hAnsi="Segoe UI" w:cs="Segoe UI"/>
                <w:sz w:val="22"/>
                <w:szCs w:val="22"/>
              </w:rPr>
              <w:fldChar w:fldCharType="end"/>
            </w:r>
          </w:p>
        </w:tc>
        <w:tc>
          <w:tcPr>
            <w:tcW w:w="1331" w:type="dxa"/>
            <w:vAlign w:val="center"/>
          </w:tcPr>
          <w:p w14:paraId="3A75A6DD" w14:textId="77777777" w:rsidR="006B25B6" w:rsidRPr="00164FA5" w:rsidRDefault="006B25B6" w:rsidP="006B25B6">
            <w:pPr>
              <w:jc w:val="center"/>
              <w:rPr>
                <w:rFonts w:ascii="Segoe UI" w:hAnsi="Segoe UI" w:cs="Segoe UI"/>
                <w:sz w:val="22"/>
                <w:szCs w:val="22"/>
              </w:rPr>
            </w:pPr>
            <w:r w:rsidRPr="00164FA5">
              <w:rPr>
                <w:rFonts w:ascii="Segoe UI" w:hAnsi="Segoe UI" w:cs="Segoe UI"/>
                <w:sz w:val="22"/>
                <w:szCs w:val="22"/>
              </w:rPr>
              <w:fldChar w:fldCharType="begin"/>
            </w:r>
            <w:r w:rsidRPr="00164FA5">
              <w:rPr>
                <w:rFonts w:ascii="Segoe UI" w:hAnsi="Segoe UI" w:cs="Segoe UI"/>
                <w:sz w:val="22"/>
                <w:szCs w:val="22"/>
              </w:rPr>
              <w:instrText xml:space="preserve"> INCLUDEPICTURE "/Users/minu/Library/Group Containers/UBF8T346G9.ms/WebArchiveCopyPasteTempFiles/com.microsoft.Word/2Q==" \* MERGEFORMATINET </w:instrText>
            </w:r>
            <w:r w:rsidRPr="00164FA5">
              <w:rPr>
                <w:rFonts w:ascii="Segoe UI" w:hAnsi="Segoe UI" w:cs="Segoe UI"/>
                <w:sz w:val="22"/>
                <w:szCs w:val="22"/>
              </w:rPr>
              <w:fldChar w:fldCharType="separate"/>
            </w:r>
            <w:r w:rsidRPr="00164FA5">
              <w:rPr>
                <w:rFonts w:ascii="Segoe UI" w:hAnsi="Segoe UI" w:cs="Segoe UI"/>
                <w:noProof/>
                <w:sz w:val="22"/>
                <w:szCs w:val="22"/>
              </w:rPr>
              <w:drawing>
                <wp:inline distT="0" distB="0" distL="0" distR="0" wp14:anchorId="37239A9D" wp14:editId="6BEF4F6D">
                  <wp:extent cx="285626" cy="291465"/>
                  <wp:effectExtent l="0" t="0" r="0" b="635"/>
                  <wp:docPr id="1005952487"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52487"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164FA5">
              <w:rPr>
                <w:rFonts w:ascii="Segoe UI" w:hAnsi="Segoe UI" w:cs="Segoe UI"/>
                <w:sz w:val="22"/>
                <w:szCs w:val="22"/>
              </w:rPr>
              <w:fldChar w:fldCharType="end"/>
            </w:r>
          </w:p>
        </w:tc>
      </w:tr>
    </w:tbl>
    <w:p w14:paraId="21C12BB6" w14:textId="77777777" w:rsidR="00B5327E" w:rsidRDefault="00B5327E" w:rsidP="00B5327E">
      <w:pPr>
        <w:spacing w:line="360" w:lineRule="auto"/>
        <w:jc w:val="both"/>
      </w:pPr>
    </w:p>
    <w:p w14:paraId="52671670" w14:textId="0583D1C9" w:rsidR="00DC4106" w:rsidRPr="00DC4106" w:rsidRDefault="00DC4106" w:rsidP="002A146C">
      <w:pPr>
        <w:pStyle w:val="ListParagraph"/>
        <w:numPr>
          <w:ilvl w:val="0"/>
          <w:numId w:val="5"/>
        </w:numPr>
        <w:spacing w:line="360" w:lineRule="auto"/>
        <w:jc w:val="both"/>
        <w:rPr>
          <w:b/>
          <w:lang w:bidi="ar-SA"/>
        </w:rPr>
      </w:pPr>
      <w:r w:rsidRPr="00DC4106">
        <w:rPr>
          <w:b/>
          <w:bCs/>
        </w:rPr>
        <w:t>Seam Defect Detection Using YOLO Models</w:t>
      </w:r>
    </w:p>
    <w:p w14:paraId="15A8CF7D" w14:textId="77777777" w:rsidR="00DC4106" w:rsidRDefault="00DC4106" w:rsidP="002A146C">
      <w:pPr>
        <w:pStyle w:val="ListParagraph"/>
        <w:numPr>
          <w:ilvl w:val="0"/>
          <w:numId w:val="7"/>
        </w:numPr>
        <w:spacing w:line="360" w:lineRule="auto"/>
        <w:jc w:val="both"/>
      </w:pPr>
      <w:r w:rsidRPr="00DC4106">
        <w:rPr>
          <w:rStyle w:val="Strong"/>
          <w:rFonts w:eastAsiaTheme="majorEastAsia"/>
        </w:rPr>
        <w:t>Real-Time Performance Limitations:</w:t>
      </w:r>
      <w:r>
        <w:t xml:space="preserve"> Yang et al. [9] and Stwojanovic et al. [7] discuss the significant challenges in achieving real-time performance with existing defect detection models, which are often too slow for practical application in fast-paced manufacturing environments. The lag in processing time can lead to delayed responses, making these models less effective in dynamic production settings.</w:t>
      </w:r>
    </w:p>
    <w:p w14:paraId="082CBD2A" w14:textId="77777777" w:rsidR="00DC4106" w:rsidRDefault="00DC4106" w:rsidP="002A146C">
      <w:pPr>
        <w:pStyle w:val="ListParagraph"/>
        <w:numPr>
          <w:ilvl w:val="0"/>
          <w:numId w:val="7"/>
        </w:numPr>
        <w:spacing w:line="360" w:lineRule="auto"/>
        <w:jc w:val="both"/>
      </w:pPr>
      <w:r w:rsidRPr="00DC4106">
        <w:rPr>
          <w:rStyle w:val="Strong"/>
          <w:rFonts w:eastAsiaTheme="majorEastAsia"/>
        </w:rPr>
        <w:t>Accuracy in Complex Defect Detection:</w:t>
      </w:r>
      <w:r>
        <w:t xml:space="preserve"> Research by </w:t>
      </w:r>
      <w:proofErr w:type="spellStart"/>
      <w:r>
        <w:t>Baygin</w:t>
      </w:r>
      <w:proofErr w:type="spellEnd"/>
      <w:r>
        <w:t xml:space="preserve"> et al. [6] indicates that many existing models lack the necessary accuracy to detect complex seam defects, especially under varied and challenging production conditions. This shortfall can result in undetected defects or false positives, both of which are costly in high-volume production lines.</w:t>
      </w:r>
    </w:p>
    <w:p w14:paraId="3761A410" w14:textId="77777777" w:rsidR="00DC4106" w:rsidRDefault="00DC4106" w:rsidP="002A146C">
      <w:pPr>
        <w:pStyle w:val="ListParagraph"/>
        <w:numPr>
          <w:ilvl w:val="0"/>
          <w:numId w:val="7"/>
        </w:numPr>
        <w:spacing w:line="360" w:lineRule="auto"/>
        <w:jc w:val="both"/>
      </w:pPr>
      <w:r w:rsidRPr="00DC4106">
        <w:rPr>
          <w:rStyle w:val="Strong"/>
          <w:rFonts w:eastAsiaTheme="majorEastAsia"/>
        </w:rPr>
        <w:t>Narrow Focus on Defect Types:</w:t>
      </w:r>
      <w:r>
        <w:t xml:space="preserve"> Traditional models, as discussed by Hu et al. [5], often focus on a limited set of defect types. This narrow focus reduces their effectiveness across different production scenarios, where a broader range of defects may need to be identified.</w:t>
      </w:r>
    </w:p>
    <w:p w14:paraId="37DFCF4E" w14:textId="77777777" w:rsidR="00DC4106" w:rsidRDefault="00DC4106" w:rsidP="002A146C">
      <w:pPr>
        <w:pStyle w:val="ListParagraph"/>
        <w:numPr>
          <w:ilvl w:val="0"/>
          <w:numId w:val="7"/>
        </w:numPr>
        <w:spacing w:line="360" w:lineRule="auto"/>
        <w:jc w:val="both"/>
      </w:pPr>
      <w:r w:rsidRPr="00DC4106">
        <w:rPr>
          <w:rStyle w:val="Strong"/>
          <w:rFonts w:eastAsiaTheme="majorEastAsia"/>
        </w:rPr>
        <w:t>Trade-Off Between Speed and Accuracy:</w:t>
      </w:r>
      <w:r>
        <w:t xml:space="preserve"> </w:t>
      </w:r>
      <w:proofErr w:type="spellStart"/>
      <w:r>
        <w:t>Toshniwal</w:t>
      </w:r>
      <w:proofErr w:type="spellEnd"/>
      <w:r>
        <w:t xml:space="preserve"> [4] and other studies have highlighted the ongoing struggle to balance speed and accuracy in defect detection models. In real-time applications, maintaining high accuracy often comes at the cost of processing speed, and vice versa, limiting the effectiveness of these models in practical use.</w:t>
      </w:r>
    </w:p>
    <w:p w14:paraId="2020C6D8" w14:textId="77777777" w:rsidR="00DC4106" w:rsidRDefault="00DC4106" w:rsidP="00DC4106">
      <w:pPr>
        <w:spacing w:line="360" w:lineRule="auto"/>
        <w:jc w:val="both"/>
      </w:pPr>
      <w:r>
        <w:rPr>
          <w:rStyle w:val="Strong"/>
          <w:rFonts w:eastAsiaTheme="majorEastAsia"/>
        </w:rPr>
        <w:lastRenderedPageBreak/>
        <w:t>Proposed Solution for SeamSense:</w:t>
      </w:r>
    </w:p>
    <w:p w14:paraId="24790857" w14:textId="77777777" w:rsidR="00DC4106" w:rsidRDefault="00DC4106" w:rsidP="00DC4106">
      <w:pPr>
        <w:spacing w:line="360" w:lineRule="auto"/>
        <w:jc w:val="both"/>
      </w:pPr>
      <w:r>
        <w:t>SeamSense overcomes these challenges by utilizing advanced YOLO models (YOLOv8, YOLOv9, YOLOv10) that are specifically designed to achieve high accuracy in real-time seam defect detection. These models are trained on a diverse dataset, enabling them to detect a wide array of seam defects with both precision and speed. YOLO’s single-pass detection method is particularly effective, allowing the models to operate in real-time without sacrificing accuracy. This makes SeamSense well-suited for the dynamic and fast-paced environment of garment manufacturing, where both speed and accuracy are critical.</w:t>
      </w:r>
    </w:p>
    <w:p w14:paraId="2484816D" w14:textId="77777777" w:rsidR="005C0E6E" w:rsidRDefault="005C0E6E" w:rsidP="00DC4106">
      <w:pPr>
        <w:spacing w:line="360" w:lineRule="auto"/>
        <w:jc w:val="both"/>
      </w:pPr>
    </w:p>
    <w:p w14:paraId="5241AA1A" w14:textId="77777777" w:rsidR="00DC4106" w:rsidRDefault="00DC4106" w:rsidP="00DC4106">
      <w:pPr>
        <w:spacing w:line="360" w:lineRule="auto"/>
        <w:jc w:val="both"/>
      </w:pPr>
      <w:r>
        <w:rPr>
          <w:rStyle w:val="Strong"/>
          <w:rFonts w:eastAsiaTheme="majorEastAsia"/>
        </w:rPr>
        <w:t>Overall Research Gap:</w:t>
      </w:r>
    </w:p>
    <w:p w14:paraId="02F0304D" w14:textId="77777777" w:rsidR="005C0E6E" w:rsidRDefault="00DC4106" w:rsidP="00DC4106">
      <w:pPr>
        <w:spacing w:line="360" w:lineRule="auto"/>
        <w:jc w:val="both"/>
      </w:pPr>
      <w:r>
        <w:t>The primary research gap is the inability of existing models to deliver both speed and accuracy in real-time defect detection, particularly for complex seam defects. SeamSense addresses this gap by leveraging the latest advancements in YOLO models, offering a balanced solution that meets the rigorous demands of real-time applications in the apparel industry.</w:t>
      </w:r>
    </w:p>
    <w:p w14:paraId="1CA06152" w14:textId="77777777" w:rsidR="001212D3" w:rsidRDefault="001212D3" w:rsidP="00DC4106">
      <w:pPr>
        <w:spacing w:line="360" w:lineRule="auto"/>
        <w:jc w:val="both"/>
      </w:pPr>
    </w:p>
    <w:p w14:paraId="4C2F1C9C" w14:textId="21413FD2" w:rsidR="00CC0AA3" w:rsidRPr="00CC0AA3" w:rsidRDefault="00CC0AA3" w:rsidP="00CC0AA3">
      <w:pPr>
        <w:pStyle w:val="Caption"/>
        <w:keepNext/>
        <w:jc w:val="center"/>
        <w:rPr>
          <w:color w:val="auto"/>
        </w:rPr>
      </w:pPr>
      <w:bookmarkStart w:id="109" w:name="_Toc175253760"/>
      <w:r w:rsidRPr="00CC0AA3">
        <w:rPr>
          <w:color w:val="auto"/>
        </w:rPr>
        <w:t xml:space="preserve">Table </w:t>
      </w:r>
      <w:r w:rsidRPr="00CC0AA3">
        <w:rPr>
          <w:color w:val="auto"/>
        </w:rPr>
        <w:fldChar w:fldCharType="begin"/>
      </w:r>
      <w:r w:rsidRPr="00CC0AA3">
        <w:rPr>
          <w:color w:val="auto"/>
        </w:rPr>
        <w:instrText xml:space="preserve"> SEQ Table \* ARABIC </w:instrText>
      </w:r>
      <w:r w:rsidRPr="00CC0AA3">
        <w:rPr>
          <w:color w:val="auto"/>
        </w:rPr>
        <w:fldChar w:fldCharType="separate"/>
      </w:r>
      <w:r w:rsidR="00866EE8">
        <w:rPr>
          <w:noProof/>
          <w:color w:val="auto"/>
        </w:rPr>
        <w:t>4</w:t>
      </w:r>
      <w:r w:rsidRPr="00CC0AA3">
        <w:rPr>
          <w:color w:val="auto"/>
        </w:rPr>
        <w:fldChar w:fldCharType="end"/>
      </w:r>
      <w:r w:rsidRPr="00CC0AA3">
        <w:rPr>
          <w:color w:val="auto"/>
        </w:rPr>
        <w:t xml:space="preserve"> - Research Gap Comparison (Component 03)</w:t>
      </w:r>
      <w:bookmarkEnd w:id="109"/>
    </w:p>
    <w:tbl>
      <w:tblPr>
        <w:tblStyle w:val="TableGrid"/>
        <w:tblW w:w="8869" w:type="dxa"/>
        <w:tblLook w:val="04A0" w:firstRow="1" w:lastRow="0" w:firstColumn="1" w:lastColumn="0" w:noHBand="0" w:noVBand="1"/>
      </w:tblPr>
      <w:tblGrid>
        <w:gridCol w:w="1723"/>
        <w:gridCol w:w="1163"/>
        <w:gridCol w:w="1163"/>
        <w:gridCol w:w="1163"/>
        <w:gridCol w:w="1163"/>
        <w:gridCol w:w="1163"/>
        <w:gridCol w:w="1331"/>
      </w:tblGrid>
      <w:tr w:rsidR="00CC0AA3" w:rsidRPr="00CC0AA3" w14:paraId="13ADE463" w14:textId="77777777" w:rsidTr="00CC0AA3">
        <w:tc>
          <w:tcPr>
            <w:tcW w:w="1723" w:type="dxa"/>
            <w:vAlign w:val="center"/>
          </w:tcPr>
          <w:p w14:paraId="26808948" w14:textId="77777777" w:rsidR="00CC0AA3" w:rsidRPr="00CC0AA3" w:rsidRDefault="00CC0AA3" w:rsidP="00CC0AA3">
            <w:pPr>
              <w:rPr>
                <w:b/>
                <w:bCs/>
                <w:color w:val="000000"/>
                <w:sz w:val="22"/>
                <w:szCs w:val="22"/>
              </w:rPr>
            </w:pPr>
            <w:r w:rsidRPr="00CC0AA3">
              <w:rPr>
                <w:b/>
                <w:bCs/>
                <w:color w:val="000000"/>
                <w:sz w:val="22"/>
                <w:szCs w:val="22"/>
              </w:rPr>
              <w:t>Research Gap</w:t>
            </w:r>
          </w:p>
          <w:p w14:paraId="2C1F65C6" w14:textId="77777777" w:rsidR="00CC0AA3" w:rsidRPr="00CC0AA3" w:rsidRDefault="00CC0AA3" w:rsidP="00CC0AA3">
            <w:pPr>
              <w:rPr>
                <w:b/>
                <w:bCs/>
                <w:sz w:val="22"/>
                <w:szCs w:val="22"/>
              </w:rPr>
            </w:pPr>
            <w:r w:rsidRPr="00CC0AA3">
              <w:rPr>
                <w:b/>
                <w:bCs/>
                <w:color w:val="000000"/>
                <w:sz w:val="22"/>
                <w:szCs w:val="22"/>
              </w:rPr>
              <w:t>Feature</w:t>
            </w:r>
          </w:p>
        </w:tc>
        <w:tc>
          <w:tcPr>
            <w:tcW w:w="1163" w:type="dxa"/>
            <w:vAlign w:val="center"/>
          </w:tcPr>
          <w:p w14:paraId="4B9035DF" w14:textId="77777777" w:rsidR="00CC0AA3" w:rsidRPr="00CC0AA3" w:rsidRDefault="00CC0AA3" w:rsidP="00CC0AA3">
            <w:pPr>
              <w:jc w:val="center"/>
              <w:rPr>
                <w:b/>
                <w:bCs/>
                <w:color w:val="000000"/>
                <w:sz w:val="22"/>
                <w:szCs w:val="22"/>
              </w:rPr>
            </w:pPr>
            <w:r w:rsidRPr="00CC0AA3">
              <w:rPr>
                <w:b/>
                <w:bCs/>
                <w:color w:val="000000"/>
                <w:sz w:val="22"/>
                <w:szCs w:val="22"/>
              </w:rPr>
              <w:t>Research</w:t>
            </w:r>
          </w:p>
          <w:p w14:paraId="766F76CA" w14:textId="77777777" w:rsidR="00CC0AA3" w:rsidRPr="00CC0AA3" w:rsidRDefault="00CC0AA3" w:rsidP="00CC0AA3">
            <w:pPr>
              <w:jc w:val="center"/>
              <w:rPr>
                <w:b/>
                <w:bCs/>
                <w:color w:val="000000"/>
                <w:sz w:val="22"/>
                <w:szCs w:val="22"/>
              </w:rPr>
            </w:pPr>
            <w:r w:rsidRPr="00CC0AA3">
              <w:rPr>
                <w:b/>
                <w:bCs/>
                <w:color w:val="000000"/>
                <w:sz w:val="22"/>
                <w:szCs w:val="22"/>
              </w:rPr>
              <w:t>1</w:t>
            </w:r>
          </w:p>
          <w:p w14:paraId="2D2D07DD" w14:textId="4A0A24B5" w:rsidR="00CC0AA3" w:rsidRPr="00CC0AA3" w:rsidRDefault="00CC0AA3" w:rsidP="0029601A">
            <w:pPr>
              <w:rPr>
                <w:b/>
                <w:bCs/>
                <w:sz w:val="22"/>
                <w:szCs w:val="22"/>
              </w:rPr>
            </w:pPr>
          </w:p>
        </w:tc>
        <w:tc>
          <w:tcPr>
            <w:tcW w:w="1163" w:type="dxa"/>
            <w:vAlign w:val="center"/>
          </w:tcPr>
          <w:p w14:paraId="33937317" w14:textId="77777777" w:rsidR="00CC0AA3" w:rsidRPr="00CC0AA3" w:rsidRDefault="00CC0AA3" w:rsidP="00CC0AA3">
            <w:pPr>
              <w:jc w:val="center"/>
              <w:rPr>
                <w:b/>
                <w:bCs/>
                <w:color w:val="000000"/>
                <w:sz w:val="22"/>
                <w:szCs w:val="22"/>
              </w:rPr>
            </w:pPr>
            <w:r w:rsidRPr="00CC0AA3">
              <w:rPr>
                <w:b/>
                <w:bCs/>
                <w:color w:val="000000"/>
                <w:sz w:val="22"/>
                <w:szCs w:val="22"/>
              </w:rPr>
              <w:t>Research</w:t>
            </w:r>
          </w:p>
          <w:p w14:paraId="3AB30FF9" w14:textId="77777777" w:rsidR="00CC0AA3" w:rsidRPr="00CC0AA3" w:rsidRDefault="00CC0AA3" w:rsidP="00CC0AA3">
            <w:pPr>
              <w:jc w:val="center"/>
              <w:rPr>
                <w:b/>
                <w:bCs/>
                <w:color w:val="000000"/>
                <w:sz w:val="22"/>
                <w:szCs w:val="22"/>
              </w:rPr>
            </w:pPr>
            <w:r w:rsidRPr="00CC0AA3">
              <w:rPr>
                <w:b/>
                <w:bCs/>
                <w:color w:val="000000"/>
                <w:sz w:val="22"/>
                <w:szCs w:val="22"/>
              </w:rPr>
              <w:t>2</w:t>
            </w:r>
          </w:p>
          <w:p w14:paraId="02789C67" w14:textId="64508D27" w:rsidR="00CC0AA3" w:rsidRPr="00CC0AA3" w:rsidRDefault="00CC0AA3" w:rsidP="00CC0AA3">
            <w:pPr>
              <w:jc w:val="center"/>
              <w:rPr>
                <w:b/>
                <w:bCs/>
                <w:sz w:val="22"/>
                <w:szCs w:val="22"/>
              </w:rPr>
            </w:pPr>
          </w:p>
        </w:tc>
        <w:tc>
          <w:tcPr>
            <w:tcW w:w="1163" w:type="dxa"/>
            <w:vAlign w:val="center"/>
          </w:tcPr>
          <w:p w14:paraId="6814BFD5" w14:textId="77777777" w:rsidR="00CC0AA3" w:rsidRPr="00CC0AA3" w:rsidRDefault="00CC0AA3" w:rsidP="00CC0AA3">
            <w:pPr>
              <w:jc w:val="center"/>
              <w:rPr>
                <w:b/>
                <w:bCs/>
                <w:color w:val="000000"/>
                <w:sz w:val="22"/>
                <w:szCs w:val="22"/>
              </w:rPr>
            </w:pPr>
            <w:r w:rsidRPr="00CC0AA3">
              <w:rPr>
                <w:b/>
                <w:bCs/>
                <w:color w:val="000000"/>
                <w:sz w:val="22"/>
                <w:szCs w:val="22"/>
              </w:rPr>
              <w:t>Research</w:t>
            </w:r>
          </w:p>
          <w:p w14:paraId="7F1032DB" w14:textId="77777777" w:rsidR="00CC0AA3" w:rsidRPr="00CC0AA3" w:rsidRDefault="00CC0AA3" w:rsidP="00CC0AA3">
            <w:pPr>
              <w:jc w:val="center"/>
              <w:rPr>
                <w:b/>
                <w:bCs/>
                <w:color w:val="000000"/>
                <w:sz w:val="22"/>
                <w:szCs w:val="22"/>
              </w:rPr>
            </w:pPr>
            <w:r w:rsidRPr="00CC0AA3">
              <w:rPr>
                <w:b/>
                <w:bCs/>
                <w:color w:val="000000"/>
                <w:sz w:val="22"/>
                <w:szCs w:val="22"/>
              </w:rPr>
              <w:t>3</w:t>
            </w:r>
          </w:p>
          <w:p w14:paraId="2B7C02A8" w14:textId="5646BE86" w:rsidR="00CC0AA3" w:rsidRPr="00CC0AA3" w:rsidRDefault="00CC0AA3" w:rsidP="00CC0AA3">
            <w:pPr>
              <w:jc w:val="center"/>
              <w:rPr>
                <w:b/>
                <w:bCs/>
                <w:sz w:val="22"/>
                <w:szCs w:val="22"/>
              </w:rPr>
            </w:pPr>
          </w:p>
        </w:tc>
        <w:tc>
          <w:tcPr>
            <w:tcW w:w="1163" w:type="dxa"/>
            <w:vAlign w:val="center"/>
          </w:tcPr>
          <w:p w14:paraId="4F7EADB0" w14:textId="77777777" w:rsidR="00CC0AA3" w:rsidRPr="00CC0AA3" w:rsidRDefault="00CC0AA3" w:rsidP="00CC0AA3">
            <w:pPr>
              <w:jc w:val="center"/>
              <w:rPr>
                <w:b/>
                <w:bCs/>
                <w:color w:val="000000"/>
                <w:sz w:val="22"/>
                <w:szCs w:val="22"/>
              </w:rPr>
            </w:pPr>
            <w:r w:rsidRPr="00CC0AA3">
              <w:rPr>
                <w:b/>
                <w:bCs/>
                <w:color w:val="000000"/>
                <w:sz w:val="22"/>
                <w:szCs w:val="22"/>
              </w:rPr>
              <w:t>Research</w:t>
            </w:r>
          </w:p>
          <w:p w14:paraId="49DA1DCA" w14:textId="77777777" w:rsidR="00CC0AA3" w:rsidRPr="00CC0AA3" w:rsidRDefault="00CC0AA3" w:rsidP="00CC0AA3">
            <w:pPr>
              <w:jc w:val="center"/>
              <w:rPr>
                <w:b/>
                <w:bCs/>
                <w:color w:val="000000"/>
                <w:sz w:val="22"/>
                <w:szCs w:val="22"/>
              </w:rPr>
            </w:pPr>
            <w:r w:rsidRPr="00CC0AA3">
              <w:rPr>
                <w:b/>
                <w:bCs/>
                <w:color w:val="000000"/>
                <w:sz w:val="22"/>
                <w:szCs w:val="22"/>
              </w:rPr>
              <w:t>4</w:t>
            </w:r>
          </w:p>
          <w:p w14:paraId="4FB5BAF4" w14:textId="4F141223" w:rsidR="00CC0AA3" w:rsidRPr="00CC0AA3" w:rsidRDefault="00CC0AA3" w:rsidP="00CC0AA3">
            <w:pPr>
              <w:jc w:val="center"/>
              <w:rPr>
                <w:b/>
                <w:bCs/>
                <w:sz w:val="22"/>
                <w:szCs w:val="22"/>
              </w:rPr>
            </w:pPr>
          </w:p>
        </w:tc>
        <w:tc>
          <w:tcPr>
            <w:tcW w:w="1163" w:type="dxa"/>
            <w:vAlign w:val="center"/>
          </w:tcPr>
          <w:p w14:paraId="09D2040D" w14:textId="77777777" w:rsidR="00CC0AA3" w:rsidRPr="00CC0AA3" w:rsidRDefault="00CC0AA3" w:rsidP="00CC0AA3">
            <w:pPr>
              <w:jc w:val="center"/>
              <w:rPr>
                <w:b/>
                <w:bCs/>
                <w:color w:val="000000"/>
                <w:sz w:val="22"/>
                <w:szCs w:val="22"/>
              </w:rPr>
            </w:pPr>
            <w:r w:rsidRPr="00CC0AA3">
              <w:rPr>
                <w:b/>
                <w:bCs/>
                <w:color w:val="000000"/>
                <w:sz w:val="22"/>
                <w:szCs w:val="22"/>
              </w:rPr>
              <w:t>Research</w:t>
            </w:r>
          </w:p>
          <w:p w14:paraId="58F21F4B" w14:textId="77777777" w:rsidR="00CC0AA3" w:rsidRPr="00CC0AA3" w:rsidRDefault="00CC0AA3" w:rsidP="00CC0AA3">
            <w:pPr>
              <w:jc w:val="center"/>
              <w:rPr>
                <w:b/>
                <w:bCs/>
                <w:color w:val="000000"/>
                <w:sz w:val="22"/>
                <w:szCs w:val="22"/>
              </w:rPr>
            </w:pPr>
            <w:r w:rsidRPr="00CC0AA3">
              <w:rPr>
                <w:b/>
                <w:bCs/>
                <w:color w:val="000000"/>
                <w:sz w:val="22"/>
                <w:szCs w:val="22"/>
              </w:rPr>
              <w:t>5</w:t>
            </w:r>
          </w:p>
          <w:p w14:paraId="5BA75F67" w14:textId="35ACAE63" w:rsidR="00CC0AA3" w:rsidRPr="00CC0AA3" w:rsidRDefault="00CC0AA3" w:rsidP="0029601A">
            <w:pPr>
              <w:rPr>
                <w:b/>
                <w:bCs/>
                <w:sz w:val="22"/>
                <w:szCs w:val="22"/>
              </w:rPr>
            </w:pPr>
          </w:p>
        </w:tc>
        <w:tc>
          <w:tcPr>
            <w:tcW w:w="1331" w:type="dxa"/>
            <w:vAlign w:val="center"/>
          </w:tcPr>
          <w:p w14:paraId="3F03E67B" w14:textId="77777777" w:rsidR="00CC0AA3" w:rsidRPr="00CC0AA3" w:rsidRDefault="00CC0AA3" w:rsidP="00CC0AA3">
            <w:pPr>
              <w:jc w:val="center"/>
              <w:rPr>
                <w:b/>
                <w:bCs/>
                <w:sz w:val="22"/>
                <w:szCs w:val="22"/>
              </w:rPr>
            </w:pPr>
            <w:r w:rsidRPr="00CC0AA3">
              <w:rPr>
                <w:b/>
                <w:bCs/>
                <w:sz w:val="22"/>
                <w:szCs w:val="22"/>
              </w:rPr>
              <w:t>Proposed Research Solution</w:t>
            </w:r>
          </w:p>
        </w:tc>
      </w:tr>
      <w:tr w:rsidR="00CC0AA3" w:rsidRPr="00CC0AA3" w14:paraId="76132399" w14:textId="77777777" w:rsidTr="00CC0AA3">
        <w:trPr>
          <w:trHeight w:val="926"/>
        </w:trPr>
        <w:tc>
          <w:tcPr>
            <w:tcW w:w="1723" w:type="dxa"/>
            <w:vAlign w:val="center"/>
          </w:tcPr>
          <w:p w14:paraId="111F6C6E" w14:textId="77777777" w:rsidR="00CC0AA3" w:rsidRPr="00CC0AA3" w:rsidRDefault="00CC0AA3" w:rsidP="00CC0AA3">
            <w:pPr>
              <w:rPr>
                <w:b/>
                <w:bCs/>
                <w:sz w:val="22"/>
                <w:szCs w:val="22"/>
              </w:rPr>
            </w:pPr>
            <w:r w:rsidRPr="00CC0AA3">
              <w:rPr>
                <w:color w:val="000000"/>
                <w:sz w:val="22"/>
                <w:szCs w:val="22"/>
              </w:rPr>
              <w:t>Real-time Object Detection Efficiency</w:t>
            </w:r>
          </w:p>
        </w:tc>
        <w:tc>
          <w:tcPr>
            <w:tcW w:w="1163" w:type="dxa"/>
            <w:vAlign w:val="center"/>
          </w:tcPr>
          <w:p w14:paraId="108BFF70" w14:textId="6CF6F9CD"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1EA4816A" wp14:editId="2805905B">
                  <wp:extent cx="256540" cy="256540"/>
                  <wp:effectExtent l="0" t="0" r="0" b="0"/>
                  <wp:docPr id="2747142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163" w:type="dxa"/>
            <w:vAlign w:val="center"/>
          </w:tcPr>
          <w:p w14:paraId="1A78DFAD" w14:textId="754A62C5"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787FCC85" wp14:editId="59D605DF">
                  <wp:extent cx="256540" cy="256540"/>
                  <wp:effectExtent l="0" t="0" r="0" b="0"/>
                  <wp:docPr id="2108763935"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163" w:type="dxa"/>
            <w:vAlign w:val="center"/>
          </w:tcPr>
          <w:p w14:paraId="4B7A3C43" w14:textId="78A24AC3"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02AC2A16" wp14:editId="21D73AF4">
                  <wp:extent cx="285626" cy="291465"/>
                  <wp:effectExtent l="0" t="0" r="0" b="635"/>
                  <wp:docPr id="93829684"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94435"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p>
        </w:tc>
        <w:tc>
          <w:tcPr>
            <w:tcW w:w="1163" w:type="dxa"/>
            <w:vAlign w:val="center"/>
          </w:tcPr>
          <w:p w14:paraId="7E769707" w14:textId="35C95310"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58FD5585" wp14:editId="09C6A69D">
                  <wp:extent cx="256540" cy="256540"/>
                  <wp:effectExtent l="0" t="0" r="0" b="0"/>
                  <wp:docPr id="135811970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163" w:type="dxa"/>
            <w:vAlign w:val="center"/>
          </w:tcPr>
          <w:p w14:paraId="382C97E6" w14:textId="2710B22E"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24F2799A" wp14:editId="052FD500">
                  <wp:extent cx="256540" cy="256540"/>
                  <wp:effectExtent l="0" t="0" r="0" b="0"/>
                  <wp:docPr id="1932122681"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331" w:type="dxa"/>
            <w:vAlign w:val="center"/>
          </w:tcPr>
          <w:p w14:paraId="03051C16" w14:textId="3ACEC8FD"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170B227D" wp14:editId="2136E5CF">
                  <wp:extent cx="285626" cy="291465"/>
                  <wp:effectExtent l="0" t="0" r="0" b="635"/>
                  <wp:docPr id="63637100"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07544"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626" cy="291465"/>
                          </a:xfrm>
                          <a:prstGeom prst="rect">
                            <a:avLst/>
                          </a:prstGeom>
                          <a:noFill/>
                          <a:ln>
                            <a:noFill/>
                          </a:ln>
                        </pic:spPr>
                      </pic:pic>
                    </a:graphicData>
                  </a:graphic>
                </wp:inline>
              </w:drawing>
            </w:r>
          </w:p>
        </w:tc>
      </w:tr>
      <w:tr w:rsidR="00CC0AA3" w:rsidRPr="00CC0AA3" w14:paraId="235D20A5" w14:textId="77777777" w:rsidTr="00CC0AA3">
        <w:trPr>
          <w:trHeight w:val="692"/>
        </w:trPr>
        <w:tc>
          <w:tcPr>
            <w:tcW w:w="1723" w:type="dxa"/>
            <w:vAlign w:val="center"/>
          </w:tcPr>
          <w:p w14:paraId="3D9FEE94" w14:textId="77777777" w:rsidR="00CC0AA3" w:rsidRPr="00CC0AA3" w:rsidRDefault="00CC0AA3" w:rsidP="00CC0AA3">
            <w:pPr>
              <w:rPr>
                <w:b/>
                <w:bCs/>
                <w:sz w:val="22"/>
                <w:szCs w:val="22"/>
              </w:rPr>
            </w:pPr>
            <w:r w:rsidRPr="00CC0AA3">
              <w:rPr>
                <w:color w:val="000000"/>
                <w:sz w:val="22"/>
                <w:szCs w:val="22"/>
              </w:rPr>
              <w:t>Specificity to Seam Defects</w:t>
            </w:r>
          </w:p>
        </w:tc>
        <w:tc>
          <w:tcPr>
            <w:tcW w:w="1163" w:type="dxa"/>
            <w:vAlign w:val="center"/>
          </w:tcPr>
          <w:p w14:paraId="072A102D" w14:textId="6C54DDBE"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521B0C37" wp14:editId="72B087E6">
                  <wp:extent cx="285626" cy="291465"/>
                  <wp:effectExtent l="0" t="0" r="0" b="635"/>
                  <wp:docPr id="460389664"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41532"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p>
        </w:tc>
        <w:tc>
          <w:tcPr>
            <w:tcW w:w="1163" w:type="dxa"/>
            <w:vAlign w:val="center"/>
          </w:tcPr>
          <w:p w14:paraId="1D4689B1" w14:textId="28D7E00C" w:rsidR="00CC0AA3" w:rsidRPr="00CC0AA3" w:rsidRDefault="00CC0AA3" w:rsidP="00CC0AA3">
            <w:pPr>
              <w:jc w:val="center"/>
              <w:rPr>
                <w:b/>
                <w:bCs/>
                <w:sz w:val="22"/>
                <w:szCs w:val="22"/>
              </w:rPr>
            </w:pPr>
            <w:r w:rsidRPr="00CC0AA3">
              <w:rPr>
                <w:rFonts w:ascii="Segoe UI" w:hAnsi="Segoe UI" w:cs="Segoe UI"/>
                <w:noProof/>
                <w:sz w:val="22"/>
                <w:szCs w:val="22"/>
              </w:rPr>
              <w:drawing>
                <wp:inline distT="0" distB="0" distL="0" distR="0" wp14:anchorId="795A6E4C" wp14:editId="1D46619B">
                  <wp:extent cx="256540" cy="256540"/>
                  <wp:effectExtent l="0" t="0" r="0" b="0"/>
                  <wp:docPr id="242054458"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163" w:type="dxa"/>
            <w:vAlign w:val="center"/>
          </w:tcPr>
          <w:p w14:paraId="31C729A1" w14:textId="2C5CF60C" w:rsidR="00CC0AA3" w:rsidRPr="00CC0AA3" w:rsidRDefault="00CC0AA3" w:rsidP="00CC0AA3">
            <w:pPr>
              <w:jc w:val="center"/>
              <w:rPr>
                <w:b/>
                <w:bCs/>
                <w:sz w:val="22"/>
                <w:szCs w:val="22"/>
              </w:rPr>
            </w:pPr>
            <w:r w:rsidRPr="00CC0AA3">
              <w:rPr>
                <w:rFonts w:ascii="Segoe UI" w:hAnsi="Segoe UI" w:cs="Segoe UI"/>
                <w:noProof/>
                <w:sz w:val="22"/>
                <w:szCs w:val="22"/>
              </w:rPr>
              <w:drawing>
                <wp:inline distT="0" distB="0" distL="0" distR="0" wp14:anchorId="301B44DC" wp14:editId="212D85B0">
                  <wp:extent cx="256540" cy="256540"/>
                  <wp:effectExtent l="0" t="0" r="0" b="0"/>
                  <wp:docPr id="1764393499"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163" w:type="dxa"/>
            <w:vAlign w:val="center"/>
          </w:tcPr>
          <w:p w14:paraId="4D0A8247" w14:textId="1B91F69E" w:rsidR="00CC0AA3" w:rsidRPr="00CC0AA3" w:rsidRDefault="00CC0AA3" w:rsidP="00CC0AA3">
            <w:pPr>
              <w:jc w:val="center"/>
              <w:rPr>
                <w:b/>
                <w:bCs/>
                <w:sz w:val="22"/>
                <w:szCs w:val="22"/>
              </w:rPr>
            </w:pPr>
            <w:r w:rsidRPr="00CC0AA3">
              <w:rPr>
                <w:rFonts w:ascii="Segoe UI" w:hAnsi="Segoe UI" w:cs="Segoe UI"/>
                <w:noProof/>
                <w:sz w:val="22"/>
                <w:szCs w:val="22"/>
              </w:rPr>
              <w:drawing>
                <wp:inline distT="0" distB="0" distL="0" distR="0" wp14:anchorId="6A6E7BA4" wp14:editId="2B8A2017">
                  <wp:extent cx="256540" cy="256540"/>
                  <wp:effectExtent l="0" t="0" r="0" b="0"/>
                  <wp:docPr id="1952214898"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163" w:type="dxa"/>
            <w:vAlign w:val="center"/>
          </w:tcPr>
          <w:p w14:paraId="6AB6FA4A" w14:textId="51981521" w:rsidR="00CC0AA3" w:rsidRPr="00CC0AA3" w:rsidRDefault="00CC0AA3" w:rsidP="00CC0AA3">
            <w:pPr>
              <w:jc w:val="center"/>
              <w:rPr>
                <w:b/>
                <w:bCs/>
                <w:sz w:val="22"/>
                <w:szCs w:val="22"/>
              </w:rPr>
            </w:pPr>
            <w:r w:rsidRPr="00CC0AA3">
              <w:rPr>
                <w:rFonts w:ascii="Segoe UI" w:hAnsi="Segoe UI" w:cs="Segoe UI"/>
                <w:noProof/>
                <w:sz w:val="22"/>
                <w:szCs w:val="22"/>
              </w:rPr>
              <w:drawing>
                <wp:inline distT="0" distB="0" distL="0" distR="0" wp14:anchorId="6CFDE034" wp14:editId="628F2087">
                  <wp:extent cx="256540" cy="256540"/>
                  <wp:effectExtent l="0" t="0" r="0" b="0"/>
                  <wp:docPr id="196067075"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331" w:type="dxa"/>
            <w:vAlign w:val="center"/>
          </w:tcPr>
          <w:p w14:paraId="5AE5222E" w14:textId="1A3E3534" w:rsidR="00CC0AA3" w:rsidRPr="00CC0AA3" w:rsidRDefault="00CC0AA3" w:rsidP="00CC0AA3">
            <w:pPr>
              <w:jc w:val="center"/>
              <w:rPr>
                <w:b/>
                <w:bCs/>
                <w:sz w:val="22"/>
                <w:szCs w:val="22"/>
              </w:rPr>
            </w:pPr>
            <w:r w:rsidRPr="00CC0AA3">
              <w:rPr>
                <w:rFonts w:ascii="Segoe UI" w:hAnsi="Segoe UI" w:cs="Segoe UI"/>
                <w:noProof/>
                <w:sz w:val="22"/>
                <w:szCs w:val="22"/>
              </w:rPr>
              <w:drawing>
                <wp:inline distT="0" distB="0" distL="0" distR="0" wp14:anchorId="27DFBBC7" wp14:editId="4D3387E0">
                  <wp:extent cx="285626" cy="291465"/>
                  <wp:effectExtent l="0" t="0" r="0" b="635"/>
                  <wp:docPr id="1393436472"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65865"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p>
        </w:tc>
      </w:tr>
      <w:tr w:rsidR="00CC0AA3" w:rsidRPr="00CC0AA3" w14:paraId="614721EC" w14:textId="77777777" w:rsidTr="00CC0AA3">
        <w:trPr>
          <w:trHeight w:val="1520"/>
        </w:trPr>
        <w:tc>
          <w:tcPr>
            <w:tcW w:w="1723" w:type="dxa"/>
            <w:vAlign w:val="center"/>
          </w:tcPr>
          <w:p w14:paraId="46BA1CED" w14:textId="5F8BD266" w:rsidR="00CC0AA3" w:rsidRPr="00CC0AA3" w:rsidRDefault="00CC0AA3" w:rsidP="00CC0A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CC0AA3">
              <w:rPr>
                <w:color w:val="000000"/>
                <w:sz w:val="22"/>
                <w:szCs w:val="22"/>
              </w:rPr>
              <w:t>Integration</w:t>
            </w:r>
          </w:p>
          <w:p w14:paraId="6CF498C5" w14:textId="121369FA" w:rsidR="00CC0AA3" w:rsidRPr="00CC0AA3" w:rsidRDefault="00CC0AA3" w:rsidP="00CC0A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CC0AA3">
              <w:rPr>
                <w:color w:val="000000"/>
                <w:sz w:val="22"/>
                <w:szCs w:val="22"/>
              </w:rPr>
              <w:t>of Seam</w:t>
            </w:r>
          </w:p>
          <w:p w14:paraId="7E95B440" w14:textId="0DD543E9" w:rsidR="00CC0AA3" w:rsidRPr="00CC0AA3" w:rsidRDefault="00CC0AA3" w:rsidP="00CC0A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CC0AA3">
              <w:rPr>
                <w:color w:val="000000"/>
                <w:sz w:val="22"/>
                <w:szCs w:val="22"/>
              </w:rPr>
              <w:t>Quality</w:t>
            </w:r>
          </w:p>
          <w:p w14:paraId="5030F0A9" w14:textId="499AFBF0" w:rsidR="00CC0AA3" w:rsidRPr="00CC0AA3" w:rsidRDefault="00CC0AA3" w:rsidP="00CC0A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CC0AA3">
              <w:rPr>
                <w:color w:val="000000"/>
                <w:sz w:val="22"/>
                <w:szCs w:val="22"/>
              </w:rPr>
              <w:t>Monitoring</w:t>
            </w:r>
          </w:p>
          <w:p w14:paraId="008D7584" w14:textId="77777777" w:rsidR="00CC0AA3" w:rsidRPr="00CC0AA3" w:rsidRDefault="00CC0AA3" w:rsidP="00CC0AA3">
            <w:pPr>
              <w:rPr>
                <w:b/>
                <w:bCs/>
                <w:sz w:val="22"/>
                <w:szCs w:val="22"/>
              </w:rPr>
            </w:pPr>
            <w:r w:rsidRPr="00CC0AA3">
              <w:rPr>
                <w:color w:val="000000"/>
                <w:sz w:val="22"/>
                <w:szCs w:val="22"/>
              </w:rPr>
              <w:t>Automation</w:t>
            </w:r>
          </w:p>
        </w:tc>
        <w:tc>
          <w:tcPr>
            <w:tcW w:w="1163" w:type="dxa"/>
            <w:vAlign w:val="center"/>
          </w:tcPr>
          <w:p w14:paraId="1ED07AEF" w14:textId="379F8944" w:rsidR="00CC0AA3" w:rsidRPr="00CC0AA3" w:rsidRDefault="00CC0AA3" w:rsidP="00CC0AA3">
            <w:pPr>
              <w:jc w:val="center"/>
              <w:rPr>
                <w:b/>
                <w:bCs/>
                <w:sz w:val="22"/>
                <w:szCs w:val="22"/>
              </w:rPr>
            </w:pPr>
            <w:r w:rsidRPr="00CC0AA3">
              <w:rPr>
                <w:rFonts w:ascii="Segoe UI" w:hAnsi="Segoe UI" w:cs="Segoe UI"/>
                <w:noProof/>
                <w:sz w:val="22"/>
                <w:szCs w:val="22"/>
              </w:rPr>
              <w:drawing>
                <wp:inline distT="0" distB="0" distL="0" distR="0" wp14:anchorId="4CF07A42" wp14:editId="408F26AB">
                  <wp:extent cx="256540" cy="256540"/>
                  <wp:effectExtent l="0" t="0" r="0" b="0"/>
                  <wp:docPr id="527648351"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163" w:type="dxa"/>
            <w:vAlign w:val="center"/>
          </w:tcPr>
          <w:p w14:paraId="02B36E11" w14:textId="07027497" w:rsidR="00CC0AA3" w:rsidRPr="00CC0AA3" w:rsidRDefault="00CC0AA3" w:rsidP="00CC0AA3">
            <w:pPr>
              <w:jc w:val="center"/>
              <w:rPr>
                <w:b/>
                <w:bCs/>
                <w:sz w:val="22"/>
                <w:szCs w:val="22"/>
              </w:rPr>
            </w:pPr>
            <w:r w:rsidRPr="00CC0AA3">
              <w:rPr>
                <w:rFonts w:ascii="Segoe UI" w:hAnsi="Segoe UI" w:cs="Segoe UI"/>
                <w:noProof/>
                <w:sz w:val="22"/>
                <w:szCs w:val="22"/>
              </w:rPr>
              <w:drawing>
                <wp:inline distT="0" distB="0" distL="0" distR="0" wp14:anchorId="4ECB4F27" wp14:editId="68A86D9F">
                  <wp:extent cx="256540" cy="256540"/>
                  <wp:effectExtent l="0" t="0" r="0" b="0"/>
                  <wp:docPr id="11959147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163" w:type="dxa"/>
            <w:vAlign w:val="center"/>
          </w:tcPr>
          <w:p w14:paraId="6710768C" w14:textId="109F3613" w:rsidR="00CC0AA3" w:rsidRPr="00CC0AA3" w:rsidRDefault="00CC0AA3" w:rsidP="00CC0AA3">
            <w:pPr>
              <w:jc w:val="center"/>
              <w:rPr>
                <w:b/>
                <w:bCs/>
                <w:sz w:val="22"/>
                <w:szCs w:val="22"/>
              </w:rPr>
            </w:pPr>
            <w:r w:rsidRPr="00CC0AA3">
              <w:rPr>
                <w:rFonts w:ascii="Segoe UI" w:hAnsi="Segoe UI" w:cs="Segoe UI"/>
                <w:noProof/>
                <w:sz w:val="22"/>
                <w:szCs w:val="22"/>
              </w:rPr>
              <w:drawing>
                <wp:inline distT="0" distB="0" distL="0" distR="0" wp14:anchorId="20826087" wp14:editId="44BDE6DF">
                  <wp:extent cx="256540" cy="256540"/>
                  <wp:effectExtent l="0" t="0" r="0" b="0"/>
                  <wp:docPr id="24873203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163" w:type="dxa"/>
            <w:vAlign w:val="center"/>
          </w:tcPr>
          <w:p w14:paraId="1EB5DE6B" w14:textId="1FB664EE" w:rsidR="00CC0AA3" w:rsidRPr="00CC0AA3" w:rsidRDefault="00CC0AA3" w:rsidP="00CC0AA3">
            <w:pPr>
              <w:jc w:val="center"/>
              <w:rPr>
                <w:b/>
                <w:bCs/>
                <w:sz w:val="22"/>
                <w:szCs w:val="22"/>
              </w:rPr>
            </w:pPr>
            <w:r w:rsidRPr="00CC0AA3">
              <w:rPr>
                <w:rFonts w:ascii="Segoe UI" w:hAnsi="Segoe UI" w:cs="Segoe UI"/>
                <w:noProof/>
                <w:sz w:val="22"/>
                <w:szCs w:val="22"/>
              </w:rPr>
              <w:drawing>
                <wp:inline distT="0" distB="0" distL="0" distR="0" wp14:anchorId="444ECBF5" wp14:editId="1DF352C4">
                  <wp:extent cx="285626" cy="291465"/>
                  <wp:effectExtent l="0" t="0" r="0" b="635"/>
                  <wp:docPr id="1263938511"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04105"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p>
        </w:tc>
        <w:tc>
          <w:tcPr>
            <w:tcW w:w="1163" w:type="dxa"/>
            <w:vAlign w:val="center"/>
          </w:tcPr>
          <w:p w14:paraId="79EA2024" w14:textId="57536AEC" w:rsidR="00CC0AA3" w:rsidRPr="00CC0AA3" w:rsidRDefault="00CC0AA3" w:rsidP="00CC0AA3">
            <w:pPr>
              <w:jc w:val="center"/>
              <w:rPr>
                <w:b/>
                <w:bCs/>
                <w:sz w:val="22"/>
                <w:szCs w:val="22"/>
              </w:rPr>
            </w:pPr>
            <w:r w:rsidRPr="00CC0AA3">
              <w:rPr>
                <w:rFonts w:ascii="Segoe UI" w:hAnsi="Segoe UI" w:cs="Segoe UI"/>
                <w:noProof/>
                <w:sz w:val="22"/>
                <w:szCs w:val="22"/>
              </w:rPr>
              <w:drawing>
                <wp:inline distT="0" distB="0" distL="0" distR="0" wp14:anchorId="1ABAFE19" wp14:editId="12B2D735">
                  <wp:extent cx="256540" cy="256540"/>
                  <wp:effectExtent l="0" t="0" r="0" b="0"/>
                  <wp:docPr id="119645668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331" w:type="dxa"/>
            <w:vAlign w:val="center"/>
          </w:tcPr>
          <w:p w14:paraId="1E19DD2F" w14:textId="616E389B" w:rsidR="00CC0AA3" w:rsidRPr="00CC0AA3" w:rsidRDefault="00CC0AA3" w:rsidP="00CC0AA3">
            <w:pPr>
              <w:jc w:val="center"/>
              <w:rPr>
                <w:b/>
                <w:bCs/>
                <w:sz w:val="22"/>
                <w:szCs w:val="22"/>
              </w:rPr>
            </w:pPr>
            <w:r w:rsidRPr="00CC0AA3">
              <w:rPr>
                <w:rFonts w:ascii="Segoe UI" w:hAnsi="Segoe UI" w:cs="Segoe UI"/>
                <w:noProof/>
                <w:sz w:val="22"/>
                <w:szCs w:val="22"/>
              </w:rPr>
              <w:drawing>
                <wp:inline distT="0" distB="0" distL="0" distR="0" wp14:anchorId="71F6C2B9" wp14:editId="2299356F">
                  <wp:extent cx="285626" cy="291465"/>
                  <wp:effectExtent l="0" t="0" r="0" b="635"/>
                  <wp:docPr id="389976528"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04542"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p>
        </w:tc>
      </w:tr>
      <w:tr w:rsidR="00CC0AA3" w:rsidRPr="00CC0AA3" w14:paraId="711A2A13" w14:textId="77777777" w:rsidTr="00CC0AA3">
        <w:trPr>
          <w:trHeight w:val="890"/>
        </w:trPr>
        <w:tc>
          <w:tcPr>
            <w:tcW w:w="1723" w:type="dxa"/>
            <w:vAlign w:val="center"/>
          </w:tcPr>
          <w:p w14:paraId="00ED5060" w14:textId="77777777" w:rsidR="00CC0AA3" w:rsidRPr="00CC0AA3" w:rsidRDefault="00CC0AA3" w:rsidP="00CC0AA3">
            <w:pPr>
              <w:rPr>
                <w:b/>
                <w:bCs/>
                <w:sz w:val="22"/>
                <w:szCs w:val="22"/>
              </w:rPr>
            </w:pPr>
            <w:r w:rsidRPr="00CC0AA3">
              <w:rPr>
                <w:color w:val="000000"/>
                <w:sz w:val="22"/>
                <w:szCs w:val="22"/>
              </w:rPr>
              <w:t>Real-time seam defect prediction</w:t>
            </w:r>
          </w:p>
        </w:tc>
        <w:tc>
          <w:tcPr>
            <w:tcW w:w="1163" w:type="dxa"/>
            <w:vAlign w:val="center"/>
          </w:tcPr>
          <w:p w14:paraId="189BD0BB" w14:textId="5C7E7224"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6AA3B179" wp14:editId="24DC5A1B">
                  <wp:extent cx="256540" cy="256540"/>
                  <wp:effectExtent l="0" t="0" r="0" b="0"/>
                  <wp:docPr id="462142265"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163" w:type="dxa"/>
            <w:vAlign w:val="center"/>
          </w:tcPr>
          <w:p w14:paraId="12D4B9C2" w14:textId="79EDB521"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34798DE8" wp14:editId="3645DDCA">
                  <wp:extent cx="256540" cy="256540"/>
                  <wp:effectExtent l="0" t="0" r="0" b="0"/>
                  <wp:docPr id="106800620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163" w:type="dxa"/>
            <w:vAlign w:val="center"/>
          </w:tcPr>
          <w:p w14:paraId="0B682B08" w14:textId="2F4A9BF7"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315A666D" wp14:editId="7418277B">
                  <wp:extent cx="256540" cy="256540"/>
                  <wp:effectExtent l="0" t="0" r="0" b="0"/>
                  <wp:docPr id="202780188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163" w:type="dxa"/>
            <w:vAlign w:val="center"/>
          </w:tcPr>
          <w:p w14:paraId="73A20201" w14:textId="5C4E18A3"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5DAF8940" wp14:editId="323147EC">
                  <wp:extent cx="256540" cy="256540"/>
                  <wp:effectExtent l="0" t="0" r="0" b="0"/>
                  <wp:docPr id="7541721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163" w:type="dxa"/>
            <w:vAlign w:val="center"/>
          </w:tcPr>
          <w:p w14:paraId="446C2152" w14:textId="3B14111D"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27A10340" wp14:editId="670671E8">
                  <wp:extent cx="256540" cy="256540"/>
                  <wp:effectExtent l="0" t="0" r="0" b="0"/>
                  <wp:docPr id="884913828"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331" w:type="dxa"/>
            <w:vAlign w:val="center"/>
          </w:tcPr>
          <w:p w14:paraId="58B34991" w14:textId="0BE14E98"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7D4CD24E" wp14:editId="072CF24D">
                  <wp:extent cx="285626" cy="291465"/>
                  <wp:effectExtent l="0" t="0" r="0" b="635"/>
                  <wp:docPr id="2023929113"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33288"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p>
        </w:tc>
      </w:tr>
      <w:tr w:rsidR="00CC0AA3" w:rsidRPr="00CC0AA3" w14:paraId="4A32EC6A" w14:textId="77777777" w:rsidTr="00CC0AA3">
        <w:trPr>
          <w:trHeight w:val="899"/>
        </w:trPr>
        <w:tc>
          <w:tcPr>
            <w:tcW w:w="1723" w:type="dxa"/>
            <w:vAlign w:val="center"/>
          </w:tcPr>
          <w:p w14:paraId="13CD090D" w14:textId="77777777" w:rsidR="00CC0AA3" w:rsidRPr="00CC0AA3" w:rsidRDefault="00CC0AA3" w:rsidP="00CC0AA3">
            <w:pPr>
              <w:rPr>
                <w:b/>
                <w:bCs/>
                <w:sz w:val="22"/>
                <w:szCs w:val="22"/>
              </w:rPr>
            </w:pPr>
            <w:r w:rsidRPr="00CC0AA3">
              <w:rPr>
                <w:color w:val="1F1D15"/>
                <w:sz w:val="22"/>
                <w:szCs w:val="22"/>
              </w:rPr>
              <w:t>Techniques used to detect fabric defects.</w:t>
            </w:r>
          </w:p>
        </w:tc>
        <w:tc>
          <w:tcPr>
            <w:tcW w:w="1163" w:type="dxa"/>
            <w:vAlign w:val="center"/>
          </w:tcPr>
          <w:p w14:paraId="12BD2D39" w14:textId="30714742"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6258201B" wp14:editId="69D4851F">
                  <wp:extent cx="256540" cy="256540"/>
                  <wp:effectExtent l="0" t="0" r="0" b="0"/>
                  <wp:docPr id="188464957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163" w:type="dxa"/>
            <w:vAlign w:val="center"/>
          </w:tcPr>
          <w:p w14:paraId="48FB5CB7" w14:textId="4857D7E5"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1903E3E2" wp14:editId="454A24FA">
                  <wp:extent cx="256540" cy="256540"/>
                  <wp:effectExtent l="0" t="0" r="0" b="0"/>
                  <wp:docPr id="171864630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163" w:type="dxa"/>
            <w:vAlign w:val="center"/>
          </w:tcPr>
          <w:p w14:paraId="238BDB4C" w14:textId="5D4215E1"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4879566C" wp14:editId="71F551A3">
                  <wp:extent cx="256540" cy="256540"/>
                  <wp:effectExtent l="0" t="0" r="0" b="0"/>
                  <wp:docPr id="123450298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163" w:type="dxa"/>
            <w:vAlign w:val="center"/>
          </w:tcPr>
          <w:p w14:paraId="2E3305A0" w14:textId="291D436D"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6B49C356" wp14:editId="07D7B474">
                  <wp:extent cx="256540" cy="256540"/>
                  <wp:effectExtent l="0" t="0" r="0" b="0"/>
                  <wp:docPr id="2140726928"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p>
        </w:tc>
        <w:tc>
          <w:tcPr>
            <w:tcW w:w="1163" w:type="dxa"/>
            <w:vAlign w:val="center"/>
          </w:tcPr>
          <w:p w14:paraId="1BF3B18D" w14:textId="683A3B77"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79328381" wp14:editId="21EBE300">
                  <wp:extent cx="285626" cy="291465"/>
                  <wp:effectExtent l="0" t="0" r="0" b="635"/>
                  <wp:docPr id="1480650126"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50126"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p>
        </w:tc>
        <w:tc>
          <w:tcPr>
            <w:tcW w:w="1331" w:type="dxa"/>
            <w:vAlign w:val="center"/>
          </w:tcPr>
          <w:p w14:paraId="115A2465" w14:textId="2F47CE18" w:rsidR="00CC0AA3" w:rsidRPr="00CC0AA3" w:rsidRDefault="00CC0AA3" w:rsidP="00CC0AA3">
            <w:pPr>
              <w:jc w:val="center"/>
              <w:rPr>
                <w:rFonts w:ascii="Segoe UI" w:hAnsi="Segoe UI" w:cs="Segoe UI"/>
                <w:sz w:val="22"/>
                <w:szCs w:val="22"/>
              </w:rPr>
            </w:pPr>
            <w:r w:rsidRPr="00CC0AA3">
              <w:rPr>
                <w:rFonts w:ascii="Segoe UI" w:hAnsi="Segoe UI" w:cs="Segoe UI"/>
                <w:noProof/>
                <w:sz w:val="22"/>
                <w:szCs w:val="22"/>
              </w:rPr>
              <w:drawing>
                <wp:inline distT="0" distB="0" distL="0" distR="0" wp14:anchorId="717049A5" wp14:editId="7BC62630">
                  <wp:extent cx="285626" cy="291465"/>
                  <wp:effectExtent l="0" t="0" r="0" b="635"/>
                  <wp:docPr id="2113062817"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62817"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p>
        </w:tc>
      </w:tr>
    </w:tbl>
    <w:p w14:paraId="60E9B138" w14:textId="434F3BE0" w:rsidR="00B16CF0" w:rsidRPr="00B16CF0" w:rsidRDefault="00B16CF0" w:rsidP="002A146C">
      <w:pPr>
        <w:pStyle w:val="ListParagraph"/>
        <w:numPr>
          <w:ilvl w:val="0"/>
          <w:numId w:val="5"/>
        </w:numPr>
        <w:spacing w:line="360" w:lineRule="auto"/>
        <w:jc w:val="both"/>
        <w:rPr>
          <w:b/>
          <w:lang w:bidi="ar-SA"/>
        </w:rPr>
      </w:pPr>
      <w:r w:rsidRPr="00B16CF0">
        <w:rPr>
          <w:b/>
          <w:bCs/>
        </w:rPr>
        <w:lastRenderedPageBreak/>
        <w:t>Fusion Model for Defect Analysis</w:t>
      </w:r>
    </w:p>
    <w:p w14:paraId="4A1979DD" w14:textId="77777777" w:rsidR="00B16CF0" w:rsidRDefault="00B16CF0" w:rsidP="002A146C">
      <w:pPr>
        <w:pStyle w:val="ListParagraph"/>
        <w:numPr>
          <w:ilvl w:val="0"/>
          <w:numId w:val="8"/>
        </w:numPr>
        <w:spacing w:line="360" w:lineRule="auto"/>
        <w:jc w:val="both"/>
      </w:pPr>
      <w:r w:rsidRPr="00B16CF0">
        <w:rPr>
          <w:rStyle w:val="Strong"/>
          <w:rFonts w:eastAsiaTheme="majorEastAsia"/>
        </w:rPr>
        <w:t>Lack of Predictive Capabilities:</w:t>
      </w:r>
      <w:r>
        <w:t xml:space="preserve"> Zhang [4] and Wu et al. [5] point out that traditional defect detection systems primarily focus on real-time detection, often neglecting the incorporation of predictive analytics to forecast future defect trends. This limitation hinders the ability to proactively manage quality control by anticipating potential issues before they occur.</w:t>
      </w:r>
    </w:p>
    <w:p w14:paraId="4E64E721" w14:textId="77777777" w:rsidR="00B16CF0" w:rsidRDefault="00B16CF0" w:rsidP="002A146C">
      <w:pPr>
        <w:pStyle w:val="ListParagraph"/>
        <w:numPr>
          <w:ilvl w:val="0"/>
          <w:numId w:val="8"/>
        </w:numPr>
        <w:spacing w:line="360" w:lineRule="auto"/>
        <w:jc w:val="both"/>
      </w:pPr>
      <w:r w:rsidRPr="00B16CF0">
        <w:rPr>
          <w:rStyle w:val="Strong"/>
          <w:rFonts w:eastAsiaTheme="majorEastAsia"/>
        </w:rPr>
        <w:t>Limited Integration of Historical Data:</w:t>
      </w:r>
      <w:r>
        <w:t xml:space="preserve"> Studies by </w:t>
      </w:r>
      <w:proofErr w:type="spellStart"/>
      <w:r>
        <w:t>Pavlyshenko</w:t>
      </w:r>
      <w:proofErr w:type="spellEnd"/>
      <w:r>
        <w:t xml:space="preserve"> [6] and others emphasize that historical data is often underutilized in enhancing the accuracy and effectiveness of defect detection systems. The failure to integrate past data into current models limits the depth of analysis and the system’s ability to learn from previous patterns of defects.</w:t>
      </w:r>
    </w:p>
    <w:p w14:paraId="1003CF08" w14:textId="661B8B4F" w:rsidR="00B16CF0" w:rsidRDefault="00B16CF0" w:rsidP="002A146C">
      <w:pPr>
        <w:pStyle w:val="ListParagraph"/>
        <w:numPr>
          <w:ilvl w:val="0"/>
          <w:numId w:val="8"/>
        </w:numPr>
        <w:spacing w:line="360" w:lineRule="auto"/>
        <w:jc w:val="both"/>
      </w:pPr>
      <w:r w:rsidRPr="00B16CF0">
        <w:rPr>
          <w:rStyle w:val="Strong"/>
          <w:rFonts w:eastAsiaTheme="majorEastAsia"/>
        </w:rPr>
        <w:t>Absence of Worker-Centric Data:</w:t>
      </w:r>
      <w:r>
        <w:t xml:space="preserve"> Research by Linthicum [10] highlights that most existing models do not </w:t>
      </w:r>
      <w:r w:rsidR="00DD3E01">
        <w:t>consider</w:t>
      </w:r>
      <w:r>
        <w:t xml:space="preserve"> worker-centric factors, such as demographics and skill levels, which can significantly influence defect rates. The lack of integration of these factors reduces the effectiveness of predictive models, as they fail to account for variations in human performance.</w:t>
      </w:r>
    </w:p>
    <w:p w14:paraId="7D2A2AE9" w14:textId="77777777" w:rsidR="00B16CF0" w:rsidRDefault="00B16CF0" w:rsidP="002A146C">
      <w:pPr>
        <w:pStyle w:val="ListParagraph"/>
        <w:numPr>
          <w:ilvl w:val="0"/>
          <w:numId w:val="8"/>
        </w:numPr>
        <w:spacing w:line="360" w:lineRule="auto"/>
        <w:jc w:val="both"/>
      </w:pPr>
      <w:r w:rsidRPr="00B16CF0">
        <w:rPr>
          <w:rStyle w:val="Strong"/>
          <w:rFonts w:eastAsiaTheme="majorEastAsia"/>
        </w:rPr>
        <w:t>Narrow Scope of Analysis:</w:t>
      </w:r>
      <w:r>
        <w:t xml:space="preserve"> Many current systems, as noted by Seçkin et al. [3], do not offer a comprehensive analysis that integrates multiple data sources and analytical methods. This narrow scope limits the ability of these systems to provide actionable insights, thereby reducing their overall utility in improving quality control processes.</w:t>
      </w:r>
    </w:p>
    <w:p w14:paraId="1C4BB01B" w14:textId="77777777" w:rsidR="00B16CF0" w:rsidRDefault="00B16CF0" w:rsidP="00B16CF0">
      <w:pPr>
        <w:pStyle w:val="ListParagraph"/>
        <w:spacing w:line="360" w:lineRule="auto"/>
        <w:ind w:left="360"/>
        <w:jc w:val="both"/>
      </w:pPr>
    </w:p>
    <w:p w14:paraId="55BD3803" w14:textId="77777777" w:rsidR="00B16CF0" w:rsidRDefault="00B16CF0" w:rsidP="00B16CF0">
      <w:pPr>
        <w:spacing w:line="360" w:lineRule="auto"/>
        <w:jc w:val="both"/>
      </w:pPr>
      <w:r>
        <w:rPr>
          <w:rStyle w:val="Strong"/>
          <w:rFonts w:eastAsiaTheme="majorEastAsia"/>
        </w:rPr>
        <w:t>Proposed Solution for SeamSense:</w:t>
      </w:r>
    </w:p>
    <w:p w14:paraId="571A9F3C" w14:textId="77777777" w:rsidR="00B16CF0" w:rsidRDefault="00B16CF0" w:rsidP="00B16CF0">
      <w:pPr>
        <w:spacing w:line="360" w:lineRule="auto"/>
        <w:jc w:val="both"/>
      </w:pPr>
      <w:r>
        <w:t xml:space="preserve">SeamSense addresses these gaps by introducing a fusion model that combines traditional machine learning techniques with time-series analysis to deliver comprehensive defect analysis. This model not only facilitates real-time defect detection but also leverages historical data to predict future trends, enabling a more proactive approach to quality control. Additionally, the inclusion of worker-centric factors ensures that predictions are tailored to the specific production environment, accounting for variations in human performance. By integrating multiple data sources and analytical methods, the fusion model provides a holistic view of defect trends, </w:t>
      </w:r>
      <w:r>
        <w:lastRenderedPageBreak/>
        <w:t>thereby enabling more effective and proactive management of quality control in garment manufacturing.</w:t>
      </w:r>
    </w:p>
    <w:p w14:paraId="41C65AC7" w14:textId="77777777" w:rsidR="00F0362A" w:rsidRDefault="00F0362A" w:rsidP="00B16CF0">
      <w:pPr>
        <w:spacing w:line="360" w:lineRule="auto"/>
        <w:jc w:val="both"/>
      </w:pPr>
    </w:p>
    <w:p w14:paraId="413886F4" w14:textId="5D73D46E" w:rsidR="00805616" w:rsidRDefault="00805616" w:rsidP="00805616">
      <w:pPr>
        <w:pStyle w:val="Caption"/>
        <w:keepNext/>
        <w:jc w:val="center"/>
      </w:pPr>
      <w:bookmarkStart w:id="110" w:name="_Toc175253761"/>
      <w:r w:rsidRPr="00805616">
        <w:rPr>
          <w:color w:val="auto"/>
        </w:rPr>
        <w:t xml:space="preserve">Table </w:t>
      </w:r>
      <w:r w:rsidRPr="00805616">
        <w:rPr>
          <w:color w:val="auto"/>
        </w:rPr>
        <w:fldChar w:fldCharType="begin"/>
      </w:r>
      <w:r w:rsidRPr="00805616">
        <w:rPr>
          <w:color w:val="auto"/>
        </w:rPr>
        <w:instrText xml:space="preserve"> SEQ Table \* ARABIC </w:instrText>
      </w:r>
      <w:r w:rsidRPr="00805616">
        <w:rPr>
          <w:color w:val="auto"/>
        </w:rPr>
        <w:fldChar w:fldCharType="separate"/>
      </w:r>
      <w:r w:rsidR="00866EE8">
        <w:rPr>
          <w:noProof/>
          <w:color w:val="auto"/>
        </w:rPr>
        <w:t>5</w:t>
      </w:r>
      <w:r w:rsidRPr="00805616">
        <w:rPr>
          <w:color w:val="auto"/>
        </w:rPr>
        <w:fldChar w:fldCharType="end"/>
      </w:r>
      <w:r w:rsidRPr="00805616">
        <w:rPr>
          <w:color w:val="auto"/>
        </w:rPr>
        <w:t xml:space="preserve"> - Research Gap Comparison (Component 04</w:t>
      </w:r>
      <w:r>
        <w:t>)</w:t>
      </w:r>
      <w:bookmarkEnd w:id="110"/>
    </w:p>
    <w:tbl>
      <w:tblPr>
        <w:tblStyle w:val="TableGrid"/>
        <w:tblW w:w="8869" w:type="dxa"/>
        <w:tblLook w:val="04A0" w:firstRow="1" w:lastRow="0" w:firstColumn="1" w:lastColumn="0" w:noHBand="0" w:noVBand="1"/>
      </w:tblPr>
      <w:tblGrid>
        <w:gridCol w:w="1723"/>
        <w:gridCol w:w="1163"/>
        <w:gridCol w:w="1163"/>
        <w:gridCol w:w="1163"/>
        <w:gridCol w:w="1163"/>
        <w:gridCol w:w="1163"/>
        <w:gridCol w:w="1331"/>
      </w:tblGrid>
      <w:tr w:rsidR="00805616" w:rsidRPr="00805616" w14:paraId="500D35A9" w14:textId="77777777" w:rsidTr="00805616">
        <w:tc>
          <w:tcPr>
            <w:tcW w:w="1723" w:type="dxa"/>
          </w:tcPr>
          <w:p w14:paraId="63740E5E" w14:textId="77777777" w:rsidR="00805616" w:rsidRPr="00805616" w:rsidRDefault="00805616" w:rsidP="00805616">
            <w:pPr>
              <w:jc w:val="center"/>
              <w:rPr>
                <w:b/>
                <w:bCs/>
                <w:color w:val="000000"/>
                <w:sz w:val="22"/>
                <w:szCs w:val="22"/>
              </w:rPr>
            </w:pPr>
            <w:r w:rsidRPr="00805616">
              <w:rPr>
                <w:b/>
                <w:bCs/>
                <w:color w:val="000000"/>
                <w:sz w:val="22"/>
                <w:szCs w:val="22"/>
              </w:rPr>
              <w:t>Research Gap</w:t>
            </w:r>
          </w:p>
          <w:p w14:paraId="765815B8" w14:textId="77777777" w:rsidR="00805616" w:rsidRPr="00805616" w:rsidRDefault="00805616" w:rsidP="00805616">
            <w:pPr>
              <w:jc w:val="center"/>
              <w:rPr>
                <w:b/>
                <w:bCs/>
                <w:sz w:val="22"/>
                <w:szCs w:val="22"/>
              </w:rPr>
            </w:pPr>
            <w:r w:rsidRPr="00805616">
              <w:rPr>
                <w:b/>
                <w:bCs/>
                <w:color w:val="000000"/>
                <w:sz w:val="22"/>
                <w:szCs w:val="22"/>
              </w:rPr>
              <w:t>Feature</w:t>
            </w:r>
          </w:p>
        </w:tc>
        <w:tc>
          <w:tcPr>
            <w:tcW w:w="1163" w:type="dxa"/>
          </w:tcPr>
          <w:p w14:paraId="2C46316D" w14:textId="77777777" w:rsidR="00805616" w:rsidRPr="00805616" w:rsidRDefault="00805616" w:rsidP="00805616">
            <w:pPr>
              <w:jc w:val="center"/>
              <w:rPr>
                <w:b/>
                <w:bCs/>
                <w:color w:val="000000"/>
                <w:sz w:val="22"/>
                <w:szCs w:val="22"/>
              </w:rPr>
            </w:pPr>
            <w:r w:rsidRPr="00805616">
              <w:rPr>
                <w:b/>
                <w:bCs/>
                <w:color w:val="000000"/>
                <w:sz w:val="22"/>
                <w:szCs w:val="22"/>
              </w:rPr>
              <w:t>Research</w:t>
            </w:r>
          </w:p>
          <w:p w14:paraId="1BE2E68F" w14:textId="77777777" w:rsidR="00805616" w:rsidRPr="00805616" w:rsidRDefault="00805616" w:rsidP="00805616">
            <w:pPr>
              <w:jc w:val="center"/>
              <w:rPr>
                <w:b/>
                <w:bCs/>
                <w:color w:val="000000"/>
                <w:sz w:val="22"/>
                <w:szCs w:val="22"/>
              </w:rPr>
            </w:pPr>
            <w:r w:rsidRPr="00805616">
              <w:rPr>
                <w:b/>
                <w:bCs/>
                <w:color w:val="000000"/>
                <w:sz w:val="22"/>
                <w:szCs w:val="22"/>
              </w:rPr>
              <w:t>1</w:t>
            </w:r>
          </w:p>
          <w:p w14:paraId="6AB3CC1F" w14:textId="77777777" w:rsidR="00805616" w:rsidRPr="00805616" w:rsidRDefault="00805616" w:rsidP="00805616">
            <w:pPr>
              <w:jc w:val="center"/>
              <w:rPr>
                <w:b/>
                <w:bCs/>
                <w:sz w:val="22"/>
                <w:szCs w:val="22"/>
              </w:rPr>
            </w:pPr>
            <w:sdt>
              <w:sdtPr>
                <w:rPr>
                  <w:b/>
                  <w:bCs/>
                  <w:sz w:val="22"/>
                  <w:szCs w:val="22"/>
                </w:rPr>
                <w:id w:val="-1718270531"/>
                <w:citation/>
              </w:sdtPr>
              <w:sdtContent>
                <w:r w:rsidRPr="00805616">
                  <w:rPr>
                    <w:b/>
                    <w:bCs/>
                    <w:sz w:val="22"/>
                    <w:szCs w:val="22"/>
                  </w:rPr>
                  <w:fldChar w:fldCharType="begin"/>
                </w:r>
                <w:r w:rsidRPr="00805616">
                  <w:rPr>
                    <w:b/>
                    <w:bCs/>
                    <w:sz w:val="22"/>
                    <w:szCs w:val="22"/>
                  </w:rPr>
                  <w:instrText xml:space="preserve"> CITATION Seç19 \l 1033 </w:instrText>
                </w:r>
                <w:r w:rsidRPr="00805616">
                  <w:rPr>
                    <w:b/>
                    <w:bCs/>
                    <w:sz w:val="22"/>
                    <w:szCs w:val="22"/>
                  </w:rPr>
                  <w:fldChar w:fldCharType="separate"/>
                </w:r>
                <w:r w:rsidRPr="00805616">
                  <w:rPr>
                    <w:noProof/>
                    <w:sz w:val="22"/>
                    <w:szCs w:val="22"/>
                  </w:rPr>
                  <w:t>[3]</w:t>
                </w:r>
                <w:r w:rsidRPr="00805616">
                  <w:rPr>
                    <w:b/>
                    <w:bCs/>
                    <w:sz w:val="22"/>
                    <w:szCs w:val="22"/>
                  </w:rPr>
                  <w:fldChar w:fldCharType="end"/>
                </w:r>
              </w:sdtContent>
            </w:sdt>
          </w:p>
        </w:tc>
        <w:tc>
          <w:tcPr>
            <w:tcW w:w="1163" w:type="dxa"/>
          </w:tcPr>
          <w:p w14:paraId="0EAAA8BE" w14:textId="77777777" w:rsidR="00805616" w:rsidRPr="00805616" w:rsidRDefault="00805616" w:rsidP="00805616">
            <w:pPr>
              <w:jc w:val="center"/>
              <w:rPr>
                <w:b/>
                <w:bCs/>
                <w:color w:val="000000"/>
                <w:sz w:val="22"/>
                <w:szCs w:val="22"/>
              </w:rPr>
            </w:pPr>
            <w:r w:rsidRPr="00805616">
              <w:rPr>
                <w:b/>
                <w:bCs/>
                <w:color w:val="000000"/>
                <w:sz w:val="22"/>
                <w:szCs w:val="22"/>
              </w:rPr>
              <w:t>Research</w:t>
            </w:r>
          </w:p>
          <w:p w14:paraId="44182E94" w14:textId="77777777" w:rsidR="00805616" w:rsidRPr="00805616" w:rsidRDefault="00805616" w:rsidP="00805616">
            <w:pPr>
              <w:jc w:val="center"/>
              <w:rPr>
                <w:b/>
                <w:bCs/>
                <w:color w:val="000000"/>
                <w:sz w:val="22"/>
                <w:szCs w:val="22"/>
              </w:rPr>
            </w:pPr>
            <w:r w:rsidRPr="00805616">
              <w:rPr>
                <w:b/>
                <w:bCs/>
                <w:color w:val="000000"/>
                <w:sz w:val="22"/>
                <w:szCs w:val="22"/>
              </w:rPr>
              <w:t>2</w:t>
            </w:r>
          </w:p>
          <w:p w14:paraId="6EBFCE63" w14:textId="77777777" w:rsidR="00805616" w:rsidRPr="00805616" w:rsidRDefault="00805616" w:rsidP="00805616">
            <w:pPr>
              <w:jc w:val="center"/>
              <w:rPr>
                <w:b/>
                <w:bCs/>
                <w:sz w:val="22"/>
                <w:szCs w:val="22"/>
              </w:rPr>
            </w:pPr>
            <w:sdt>
              <w:sdtPr>
                <w:rPr>
                  <w:b/>
                  <w:bCs/>
                  <w:sz w:val="22"/>
                  <w:szCs w:val="22"/>
                </w:rPr>
                <w:id w:val="-1385475911"/>
                <w:citation/>
              </w:sdtPr>
              <w:sdtContent>
                <w:r w:rsidRPr="00805616">
                  <w:rPr>
                    <w:b/>
                    <w:bCs/>
                    <w:sz w:val="22"/>
                    <w:szCs w:val="22"/>
                  </w:rPr>
                  <w:fldChar w:fldCharType="begin"/>
                </w:r>
                <w:r w:rsidRPr="00805616">
                  <w:rPr>
                    <w:b/>
                    <w:bCs/>
                    <w:sz w:val="22"/>
                    <w:szCs w:val="22"/>
                  </w:rPr>
                  <w:instrText xml:space="preserve"> CITATION WuX23 \l 1033 </w:instrText>
                </w:r>
                <w:r w:rsidRPr="00805616">
                  <w:rPr>
                    <w:b/>
                    <w:bCs/>
                    <w:sz w:val="22"/>
                    <w:szCs w:val="22"/>
                  </w:rPr>
                  <w:fldChar w:fldCharType="separate"/>
                </w:r>
                <w:r w:rsidRPr="00805616">
                  <w:rPr>
                    <w:noProof/>
                    <w:sz w:val="22"/>
                    <w:szCs w:val="22"/>
                  </w:rPr>
                  <w:t>[5]</w:t>
                </w:r>
                <w:r w:rsidRPr="00805616">
                  <w:rPr>
                    <w:b/>
                    <w:bCs/>
                    <w:sz w:val="22"/>
                    <w:szCs w:val="22"/>
                  </w:rPr>
                  <w:fldChar w:fldCharType="end"/>
                </w:r>
              </w:sdtContent>
            </w:sdt>
          </w:p>
        </w:tc>
        <w:tc>
          <w:tcPr>
            <w:tcW w:w="1163" w:type="dxa"/>
          </w:tcPr>
          <w:p w14:paraId="4F5D9803" w14:textId="77777777" w:rsidR="00805616" w:rsidRPr="00805616" w:rsidRDefault="00805616" w:rsidP="00805616">
            <w:pPr>
              <w:jc w:val="center"/>
              <w:rPr>
                <w:b/>
                <w:bCs/>
                <w:color w:val="000000"/>
                <w:sz w:val="22"/>
                <w:szCs w:val="22"/>
              </w:rPr>
            </w:pPr>
            <w:r w:rsidRPr="00805616">
              <w:rPr>
                <w:b/>
                <w:bCs/>
                <w:color w:val="000000"/>
                <w:sz w:val="22"/>
                <w:szCs w:val="22"/>
              </w:rPr>
              <w:t>Research</w:t>
            </w:r>
          </w:p>
          <w:p w14:paraId="549D823B" w14:textId="77777777" w:rsidR="00805616" w:rsidRPr="00805616" w:rsidRDefault="00805616" w:rsidP="00805616">
            <w:pPr>
              <w:jc w:val="center"/>
              <w:rPr>
                <w:b/>
                <w:bCs/>
                <w:color w:val="000000"/>
                <w:sz w:val="22"/>
                <w:szCs w:val="22"/>
              </w:rPr>
            </w:pPr>
            <w:r w:rsidRPr="00805616">
              <w:rPr>
                <w:b/>
                <w:bCs/>
                <w:color w:val="000000"/>
                <w:sz w:val="22"/>
                <w:szCs w:val="22"/>
              </w:rPr>
              <w:t>3</w:t>
            </w:r>
          </w:p>
          <w:p w14:paraId="3999F4CA" w14:textId="77777777" w:rsidR="00805616" w:rsidRPr="00805616" w:rsidRDefault="00805616" w:rsidP="00805616">
            <w:pPr>
              <w:jc w:val="center"/>
              <w:rPr>
                <w:b/>
                <w:bCs/>
                <w:sz w:val="22"/>
                <w:szCs w:val="22"/>
              </w:rPr>
            </w:pPr>
            <w:sdt>
              <w:sdtPr>
                <w:rPr>
                  <w:b/>
                  <w:bCs/>
                  <w:sz w:val="22"/>
                  <w:szCs w:val="22"/>
                </w:rPr>
                <w:id w:val="447972373"/>
                <w:citation/>
              </w:sdtPr>
              <w:sdtContent>
                <w:r w:rsidRPr="00805616">
                  <w:rPr>
                    <w:b/>
                    <w:bCs/>
                    <w:sz w:val="22"/>
                    <w:szCs w:val="22"/>
                  </w:rPr>
                  <w:fldChar w:fldCharType="begin"/>
                </w:r>
                <w:r w:rsidRPr="00805616">
                  <w:rPr>
                    <w:b/>
                    <w:bCs/>
                    <w:sz w:val="22"/>
                    <w:szCs w:val="22"/>
                  </w:rPr>
                  <w:instrText xml:space="preserve"> CITATION Zha03 \l 1033 </w:instrText>
                </w:r>
                <w:r w:rsidRPr="00805616">
                  <w:rPr>
                    <w:b/>
                    <w:bCs/>
                    <w:sz w:val="22"/>
                    <w:szCs w:val="22"/>
                  </w:rPr>
                  <w:fldChar w:fldCharType="separate"/>
                </w:r>
                <w:r w:rsidRPr="00805616">
                  <w:rPr>
                    <w:noProof/>
                    <w:sz w:val="22"/>
                    <w:szCs w:val="22"/>
                  </w:rPr>
                  <w:t>[4]</w:t>
                </w:r>
                <w:r w:rsidRPr="00805616">
                  <w:rPr>
                    <w:b/>
                    <w:bCs/>
                    <w:sz w:val="22"/>
                    <w:szCs w:val="22"/>
                  </w:rPr>
                  <w:fldChar w:fldCharType="end"/>
                </w:r>
              </w:sdtContent>
            </w:sdt>
          </w:p>
        </w:tc>
        <w:tc>
          <w:tcPr>
            <w:tcW w:w="1163" w:type="dxa"/>
          </w:tcPr>
          <w:p w14:paraId="6250BDAD" w14:textId="77777777" w:rsidR="00805616" w:rsidRPr="00805616" w:rsidRDefault="00805616" w:rsidP="00805616">
            <w:pPr>
              <w:jc w:val="center"/>
              <w:rPr>
                <w:b/>
                <w:bCs/>
                <w:color w:val="000000"/>
                <w:sz w:val="22"/>
                <w:szCs w:val="22"/>
              </w:rPr>
            </w:pPr>
            <w:r w:rsidRPr="00805616">
              <w:rPr>
                <w:b/>
                <w:bCs/>
                <w:color w:val="000000"/>
                <w:sz w:val="22"/>
                <w:szCs w:val="22"/>
              </w:rPr>
              <w:t>Research</w:t>
            </w:r>
          </w:p>
          <w:p w14:paraId="4E897CF3" w14:textId="77777777" w:rsidR="00805616" w:rsidRPr="00805616" w:rsidRDefault="00805616" w:rsidP="00805616">
            <w:pPr>
              <w:jc w:val="center"/>
              <w:rPr>
                <w:b/>
                <w:bCs/>
                <w:color w:val="000000"/>
                <w:sz w:val="22"/>
                <w:szCs w:val="22"/>
              </w:rPr>
            </w:pPr>
            <w:r w:rsidRPr="00805616">
              <w:rPr>
                <w:b/>
                <w:bCs/>
                <w:color w:val="000000"/>
                <w:sz w:val="22"/>
                <w:szCs w:val="22"/>
              </w:rPr>
              <w:t>4</w:t>
            </w:r>
          </w:p>
          <w:p w14:paraId="0B8B4DB9" w14:textId="77777777" w:rsidR="00805616" w:rsidRPr="00805616" w:rsidRDefault="00805616" w:rsidP="00805616">
            <w:pPr>
              <w:jc w:val="center"/>
              <w:rPr>
                <w:b/>
                <w:bCs/>
                <w:sz w:val="22"/>
                <w:szCs w:val="22"/>
              </w:rPr>
            </w:pPr>
            <w:sdt>
              <w:sdtPr>
                <w:rPr>
                  <w:b/>
                  <w:bCs/>
                  <w:sz w:val="22"/>
                  <w:szCs w:val="22"/>
                </w:rPr>
                <w:id w:val="1912811039"/>
                <w:citation/>
              </w:sdtPr>
              <w:sdtContent>
                <w:r w:rsidRPr="00805616">
                  <w:rPr>
                    <w:b/>
                    <w:bCs/>
                    <w:sz w:val="22"/>
                    <w:szCs w:val="22"/>
                  </w:rPr>
                  <w:fldChar w:fldCharType="begin"/>
                </w:r>
                <w:r w:rsidRPr="00805616">
                  <w:rPr>
                    <w:b/>
                    <w:bCs/>
                    <w:sz w:val="22"/>
                    <w:szCs w:val="22"/>
                  </w:rPr>
                  <w:instrText xml:space="preserve"> CITATION Boh18 \l 1033 </w:instrText>
                </w:r>
                <w:r w:rsidRPr="00805616">
                  <w:rPr>
                    <w:b/>
                    <w:bCs/>
                    <w:sz w:val="22"/>
                    <w:szCs w:val="22"/>
                  </w:rPr>
                  <w:fldChar w:fldCharType="separate"/>
                </w:r>
                <w:r w:rsidRPr="00805616">
                  <w:rPr>
                    <w:noProof/>
                    <w:sz w:val="22"/>
                    <w:szCs w:val="22"/>
                  </w:rPr>
                  <w:t>[6]</w:t>
                </w:r>
                <w:r w:rsidRPr="00805616">
                  <w:rPr>
                    <w:b/>
                    <w:bCs/>
                    <w:sz w:val="22"/>
                    <w:szCs w:val="22"/>
                  </w:rPr>
                  <w:fldChar w:fldCharType="end"/>
                </w:r>
              </w:sdtContent>
            </w:sdt>
          </w:p>
        </w:tc>
        <w:tc>
          <w:tcPr>
            <w:tcW w:w="1163" w:type="dxa"/>
          </w:tcPr>
          <w:p w14:paraId="7A3164B5" w14:textId="77777777" w:rsidR="00805616" w:rsidRPr="00805616" w:rsidRDefault="00805616" w:rsidP="00805616">
            <w:pPr>
              <w:jc w:val="center"/>
              <w:rPr>
                <w:b/>
                <w:bCs/>
                <w:color w:val="000000"/>
                <w:sz w:val="22"/>
                <w:szCs w:val="22"/>
              </w:rPr>
            </w:pPr>
            <w:r w:rsidRPr="00805616">
              <w:rPr>
                <w:b/>
                <w:bCs/>
                <w:color w:val="000000"/>
                <w:sz w:val="22"/>
                <w:szCs w:val="22"/>
              </w:rPr>
              <w:t>Research</w:t>
            </w:r>
          </w:p>
          <w:p w14:paraId="53F15DED" w14:textId="77777777" w:rsidR="00805616" w:rsidRPr="00805616" w:rsidRDefault="00805616" w:rsidP="00805616">
            <w:pPr>
              <w:jc w:val="center"/>
              <w:rPr>
                <w:b/>
                <w:bCs/>
                <w:color w:val="000000"/>
                <w:sz w:val="22"/>
                <w:szCs w:val="22"/>
              </w:rPr>
            </w:pPr>
            <w:r w:rsidRPr="00805616">
              <w:rPr>
                <w:b/>
                <w:bCs/>
                <w:color w:val="000000"/>
                <w:sz w:val="22"/>
                <w:szCs w:val="22"/>
              </w:rPr>
              <w:t>5</w:t>
            </w:r>
          </w:p>
          <w:p w14:paraId="6DAD35C5" w14:textId="77777777" w:rsidR="00805616" w:rsidRPr="00805616" w:rsidRDefault="00805616" w:rsidP="00805616">
            <w:pPr>
              <w:jc w:val="center"/>
              <w:rPr>
                <w:b/>
                <w:bCs/>
                <w:sz w:val="22"/>
                <w:szCs w:val="22"/>
              </w:rPr>
            </w:pPr>
            <w:sdt>
              <w:sdtPr>
                <w:rPr>
                  <w:b/>
                  <w:bCs/>
                  <w:sz w:val="22"/>
                  <w:szCs w:val="22"/>
                </w:rPr>
                <w:id w:val="-1258207217"/>
                <w:citation/>
              </w:sdtPr>
              <w:sdtContent>
                <w:r w:rsidRPr="00805616">
                  <w:rPr>
                    <w:b/>
                    <w:bCs/>
                    <w:sz w:val="22"/>
                    <w:szCs w:val="22"/>
                  </w:rPr>
                  <w:fldChar w:fldCharType="begin"/>
                </w:r>
                <w:r w:rsidRPr="00805616">
                  <w:rPr>
                    <w:b/>
                    <w:bCs/>
                    <w:sz w:val="22"/>
                    <w:szCs w:val="22"/>
                  </w:rPr>
                  <w:instrText xml:space="preserve"> CITATION Dav04 \l 1033 </w:instrText>
                </w:r>
                <w:r w:rsidRPr="00805616">
                  <w:rPr>
                    <w:b/>
                    <w:bCs/>
                    <w:sz w:val="22"/>
                    <w:szCs w:val="22"/>
                  </w:rPr>
                  <w:fldChar w:fldCharType="separate"/>
                </w:r>
                <w:r w:rsidRPr="00805616">
                  <w:rPr>
                    <w:noProof/>
                    <w:sz w:val="22"/>
                    <w:szCs w:val="22"/>
                  </w:rPr>
                  <w:t>[10]</w:t>
                </w:r>
                <w:r w:rsidRPr="00805616">
                  <w:rPr>
                    <w:b/>
                    <w:bCs/>
                    <w:sz w:val="22"/>
                    <w:szCs w:val="22"/>
                  </w:rPr>
                  <w:fldChar w:fldCharType="end"/>
                </w:r>
              </w:sdtContent>
            </w:sdt>
          </w:p>
        </w:tc>
        <w:tc>
          <w:tcPr>
            <w:tcW w:w="1331" w:type="dxa"/>
          </w:tcPr>
          <w:p w14:paraId="28F4BD41" w14:textId="77777777" w:rsidR="00805616" w:rsidRPr="00805616" w:rsidRDefault="00805616" w:rsidP="00805616">
            <w:pPr>
              <w:jc w:val="center"/>
              <w:rPr>
                <w:b/>
                <w:bCs/>
                <w:sz w:val="22"/>
                <w:szCs w:val="22"/>
              </w:rPr>
            </w:pPr>
            <w:r w:rsidRPr="00805616">
              <w:rPr>
                <w:b/>
                <w:bCs/>
                <w:sz w:val="22"/>
                <w:szCs w:val="22"/>
              </w:rPr>
              <w:t>Proposed Research Solution</w:t>
            </w:r>
          </w:p>
        </w:tc>
      </w:tr>
      <w:tr w:rsidR="00805616" w:rsidRPr="00805616" w14:paraId="735A28EB" w14:textId="77777777" w:rsidTr="00805616">
        <w:trPr>
          <w:trHeight w:val="1097"/>
        </w:trPr>
        <w:tc>
          <w:tcPr>
            <w:tcW w:w="1723" w:type="dxa"/>
          </w:tcPr>
          <w:p w14:paraId="25D08670"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805616">
              <w:rPr>
                <w:color w:val="000000"/>
                <w:sz w:val="22"/>
                <w:szCs w:val="22"/>
              </w:rPr>
              <w:t>Predictive</w:t>
            </w:r>
          </w:p>
          <w:p w14:paraId="4BC23BB2"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805616">
              <w:rPr>
                <w:color w:val="000000"/>
                <w:sz w:val="22"/>
                <w:szCs w:val="22"/>
              </w:rPr>
              <w:t>Forecasting with</w:t>
            </w:r>
          </w:p>
          <w:p w14:paraId="757900AA"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805616">
              <w:rPr>
                <w:color w:val="000000"/>
                <w:sz w:val="22"/>
                <w:szCs w:val="22"/>
              </w:rPr>
              <w:t>Real-Time</w:t>
            </w:r>
          </w:p>
          <w:p w14:paraId="3E1B7444" w14:textId="77777777" w:rsidR="00805616" w:rsidRPr="00805616" w:rsidRDefault="00805616" w:rsidP="00805616">
            <w:pPr>
              <w:rPr>
                <w:b/>
                <w:bCs/>
                <w:sz w:val="22"/>
                <w:szCs w:val="22"/>
              </w:rPr>
            </w:pPr>
            <w:r w:rsidRPr="00805616">
              <w:rPr>
                <w:color w:val="000000"/>
                <w:sz w:val="22"/>
                <w:szCs w:val="22"/>
              </w:rPr>
              <w:t>Adaptation</w:t>
            </w:r>
          </w:p>
        </w:tc>
        <w:tc>
          <w:tcPr>
            <w:tcW w:w="1163" w:type="dxa"/>
          </w:tcPr>
          <w:p w14:paraId="3E482DF1" w14:textId="77777777" w:rsidR="00805616" w:rsidRPr="00805616" w:rsidRDefault="00805616" w:rsidP="00805616">
            <w:pPr>
              <w:jc w:val="center"/>
              <w:rPr>
                <w:sz w:val="22"/>
                <w:szCs w:val="22"/>
              </w:rPr>
            </w:pPr>
          </w:p>
          <w:p w14:paraId="72175D33"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055F67E4"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6F2DD902" wp14:editId="7BC1A2B1">
                  <wp:extent cx="285626" cy="291465"/>
                  <wp:effectExtent l="0" t="0" r="0" b="635"/>
                  <wp:docPr id="1209819386"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19386"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38213AC5" w14:textId="77777777" w:rsidR="00805616" w:rsidRPr="00805616" w:rsidRDefault="00805616" w:rsidP="00805616">
            <w:pPr>
              <w:rPr>
                <w:sz w:val="22"/>
                <w:szCs w:val="22"/>
              </w:rPr>
            </w:pPr>
          </w:p>
          <w:p w14:paraId="6DD86018"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20EB7254"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7028DFBF" wp14:editId="6B1C8331">
                  <wp:extent cx="256540" cy="256540"/>
                  <wp:effectExtent l="0" t="0" r="0" b="0"/>
                  <wp:docPr id="145764340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038DD2DE" w14:textId="77777777" w:rsidR="00805616" w:rsidRPr="00805616" w:rsidRDefault="00805616" w:rsidP="00805616">
            <w:pPr>
              <w:jc w:val="center"/>
              <w:rPr>
                <w:sz w:val="22"/>
                <w:szCs w:val="22"/>
              </w:rPr>
            </w:pPr>
          </w:p>
          <w:p w14:paraId="72DF33A9"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77CDD041"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3FE1E2B7" wp14:editId="4E8B5231">
                  <wp:extent cx="285626" cy="291465"/>
                  <wp:effectExtent l="0" t="0" r="0" b="635"/>
                  <wp:docPr id="218210842"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10842"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2DBB432D" w14:textId="77777777" w:rsidR="00805616" w:rsidRPr="00805616" w:rsidRDefault="00805616" w:rsidP="00805616">
            <w:pPr>
              <w:rPr>
                <w:sz w:val="22"/>
                <w:szCs w:val="22"/>
              </w:rPr>
            </w:pPr>
          </w:p>
          <w:p w14:paraId="040CEF0A"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7F3B165D"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7D52FB75" wp14:editId="7385B741">
                  <wp:extent cx="256540" cy="256540"/>
                  <wp:effectExtent l="0" t="0" r="0" b="0"/>
                  <wp:docPr id="1500134947"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18D5F5C8" w14:textId="77777777" w:rsidR="00805616" w:rsidRPr="00805616" w:rsidRDefault="00805616" w:rsidP="00805616">
            <w:pPr>
              <w:rPr>
                <w:sz w:val="22"/>
                <w:szCs w:val="22"/>
              </w:rPr>
            </w:pPr>
          </w:p>
          <w:p w14:paraId="6342C735"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13E11605"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6BD42D46" wp14:editId="45D9CF97">
                  <wp:extent cx="256540" cy="256540"/>
                  <wp:effectExtent l="0" t="0" r="0" b="0"/>
                  <wp:docPr id="145677095"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331" w:type="dxa"/>
          </w:tcPr>
          <w:p w14:paraId="3D168885" w14:textId="77777777" w:rsidR="00805616" w:rsidRPr="00805616" w:rsidRDefault="00805616" w:rsidP="00805616">
            <w:pPr>
              <w:jc w:val="center"/>
              <w:rPr>
                <w:sz w:val="22"/>
                <w:szCs w:val="22"/>
              </w:rPr>
            </w:pPr>
          </w:p>
          <w:p w14:paraId="248033D4"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655119DD"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4FFDA2C1" wp14:editId="51DCFF3C">
                  <wp:extent cx="285626" cy="291465"/>
                  <wp:effectExtent l="0" t="0" r="0" b="635"/>
                  <wp:docPr id="302200153"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00153"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805616">
              <w:rPr>
                <w:rFonts w:ascii="Segoe UI" w:hAnsi="Segoe UI" w:cs="Segoe UI"/>
                <w:sz w:val="22"/>
                <w:szCs w:val="22"/>
              </w:rPr>
              <w:fldChar w:fldCharType="end"/>
            </w:r>
          </w:p>
        </w:tc>
      </w:tr>
      <w:tr w:rsidR="00805616" w:rsidRPr="00805616" w14:paraId="4EDB921C" w14:textId="77777777" w:rsidTr="00805616">
        <w:trPr>
          <w:trHeight w:val="1439"/>
        </w:trPr>
        <w:tc>
          <w:tcPr>
            <w:tcW w:w="1723" w:type="dxa"/>
          </w:tcPr>
          <w:p w14:paraId="64E0C651"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805616">
              <w:rPr>
                <w:color w:val="000000"/>
                <w:sz w:val="22"/>
                <w:szCs w:val="22"/>
              </w:rPr>
              <w:t>Worker</w:t>
            </w:r>
          </w:p>
          <w:p w14:paraId="1E24F083"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805616">
              <w:rPr>
                <w:color w:val="000000"/>
                <w:sz w:val="22"/>
                <w:szCs w:val="22"/>
              </w:rPr>
              <w:t>Demographic</w:t>
            </w:r>
          </w:p>
          <w:p w14:paraId="0A2B9853"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805616">
              <w:rPr>
                <w:color w:val="000000"/>
                <w:sz w:val="22"/>
                <w:szCs w:val="22"/>
              </w:rPr>
              <w:t>Predictive</w:t>
            </w:r>
          </w:p>
          <w:p w14:paraId="457F6D9C"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805616">
              <w:rPr>
                <w:color w:val="000000"/>
                <w:sz w:val="22"/>
                <w:szCs w:val="22"/>
              </w:rPr>
              <w:t>Analytics</w:t>
            </w:r>
          </w:p>
          <w:p w14:paraId="449CE21F" w14:textId="77777777" w:rsidR="00805616" w:rsidRPr="00805616" w:rsidRDefault="00805616" w:rsidP="00805616">
            <w:pPr>
              <w:rPr>
                <w:b/>
                <w:bCs/>
                <w:sz w:val="22"/>
                <w:szCs w:val="22"/>
              </w:rPr>
            </w:pPr>
            <w:r w:rsidRPr="00805616">
              <w:rPr>
                <w:color w:val="000000"/>
                <w:sz w:val="22"/>
                <w:szCs w:val="22"/>
              </w:rPr>
              <w:t>Integration</w:t>
            </w:r>
          </w:p>
        </w:tc>
        <w:tc>
          <w:tcPr>
            <w:tcW w:w="1163" w:type="dxa"/>
          </w:tcPr>
          <w:p w14:paraId="519BA10B" w14:textId="77777777" w:rsidR="00805616" w:rsidRPr="00805616" w:rsidRDefault="00805616" w:rsidP="00805616">
            <w:pPr>
              <w:rPr>
                <w:sz w:val="22"/>
                <w:szCs w:val="22"/>
              </w:rPr>
            </w:pPr>
          </w:p>
          <w:p w14:paraId="5A7DFE68"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2E95CCB3"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1AE3F399" wp14:editId="3604F279">
                  <wp:extent cx="256540" cy="256540"/>
                  <wp:effectExtent l="0" t="0" r="0" b="0"/>
                  <wp:docPr id="661227291"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43DABE9A" w14:textId="77777777" w:rsidR="00805616" w:rsidRPr="00805616" w:rsidRDefault="00805616" w:rsidP="00805616">
            <w:pPr>
              <w:rPr>
                <w:sz w:val="22"/>
                <w:szCs w:val="22"/>
              </w:rPr>
            </w:pPr>
          </w:p>
          <w:p w14:paraId="39CEF00A"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52DB7E28"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76D6E724" wp14:editId="2D6E5274">
                  <wp:extent cx="256540" cy="256540"/>
                  <wp:effectExtent l="0" t="0" r="0" b="0"/>
                  <wp:docPr id="175556645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4983AC28" w14:textId="77777777" w:rsidR="00805616" w:rsidRPr="00805616" w:rsidRDefault="00805616" w:rsidP="00805616">
            <w:pPr>
              <w:rPr>
                <w:sz w:val="22"/>
                <w:szCs w:val="22"/>
              </w:rPr>
            </w:pPr>
          </w:p>
          <w:p w14:paraId="5B705C63"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0095245A"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7C5E0813" wp14:editId="3E68BC3C">
                  <wp:extent cx="256540" cy="256540"/>
                  <wp:effectExtent l="0" t="0" r="0" b="0"/>
                  <wp:docPr id="1429944787"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74A030C3" w14:textId="77777777" w:rsidR="00805616" w:rsidRPr="00805616" w:rsidRDefault="00805616" w:rsidP="00805616">
            <w:pPr>
              <w:rPr>
                <w:sz w:val="22"/>
                <w:szCs w:val="22"/>
              </w:rPr>
            </w:pPr>
          </w:p>
          <w:p w14:paraId="407B9F27"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6195795A"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530A2309" wp14:editId="46EEF6EC">
                  <wp:extent cx="256540" cy="256540"/>
                  <wp:effectExtent l="0" t="0" r="0" b="0"/>
                  <wp:docPr id="189753515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3E5D57E6" w14:textId="77777777" w:rsidR="00805616" w:rsidRPr="00805616" w:rsidRDefault="00805616" w:rsidP="00805616">
            <w:pPr>
              <w:jc w:val="center"/>
              <w:rPr>
                <w:sz w:val="22"/>
                <w:szCs w:val="22"/>
              </w:rPr>
            </w:pPr>
          </w:p>
          <w:p w14:paraId="1E01E31B"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49724066"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58838FBA" wp14:editId="26388E0B">
                  <wp:extent cx="285626" cy="291465"/>
                  <wp:effectExtent l="0" t="0" r="0" b="635"/>
                  <wp:docPr id="7277563"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563"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331" w:type="dxa"/>
          </w:tcPr>
          <w:p w14:paraId="3F1D6EBC" w14:textId="77777777" w:rsidR="00805616" w:rsidRPr="00805616" w:rsidRDefault="00805616" w:rsidP="00805616">
            <w:pPr>
              <w:jc w:val="center"/>
              <w:rPr>
                <w:sz w:val="22"/>
                <w:szCs w:val="22"/>
              </w:rPr>
            </w:pPr>
          </w:p>
          <w:p w14:paraId="672DE86D"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673A9E66"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58CB40D2" wp14:editId="62AE0F64">
                  <wp:extent cx="285626" cy="291465"/>
                  <wp:effectExtent l="0" t="0" r="0" b="635"/>
                  <wp:docPr id="443571845"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71845"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805616">
              <w:rPr>
                <w:rFonts w:ascii="Segoe UI" w:hAnsi="Segoe UI" w:cs="Segoe UI"/>
                <w:sz w:val="22"/>
                <w:szCs w:val="22"/>
              </w:rPr>
              <w:fldChar w:fldCharType="end"/>
            </w:r>
          </w:p>
        </w:tc>
      </w:tr>
      <w:tr w:rsidR="00805616" w:rsidRPr="00805616" w14:paraId="022018E2" w14:textId="77777777" w:rsidTr="00805616">
        <w:trPr>
          <w:trHeight w:val="1151"/>
        </w:trPr>
        <w:tc>
          <w:tcPr>
            <w:tcW w:w="1723" w:type="dxa"/>
          </w:tcPr>
          <w:p w14:paraId="58811AF4"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805616">
              <w:rPr>
                <w:color w:val="000000"/>
                <w:sz w:val="22"/>
                <w:szCs w:val="22"/>
              </w:rPr>
              <w:t>Innovative</w:t>
            </w:r>
          </w:p>
          <w:p w14:paraId="6BF3FA39"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805616">
              <w:rPr>
                <w:color w:val="000000"/>
                <w:sz w:val="22"/>
                <w:szCs w:val="22"/>
              </w:rPr>
              <w:t>Ensemble</w:t>
            </w:r>
          </w:p>
          <w:p w14:paraId="09D35904"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805616">
              <w:rPr>
                <w:color w:val="000000"/>
                <w:sz w:val="22"/>
                <w:szCs w:val="22"/>
              </w:rPr>
              <w:t>Methods in</w:t>
            </w:r>
          </w:p>
          <w:p w14:paraId="0C0AAF1F" w14:textId="77777777" w:rsidR="00805616" w:rsidRPr="00805616" w:rsidRDefault="00805616" w:rsidP="00805616">
            <w:pPr>
              <w:rPr>
                <w:b/>
                <w:bCs/>
                <w:sz w:val="22"/>
                <w:szCs w:val="22"/>
              </w:rPr>
            </w:pPr>
            <w:r w:rsidRPr="00805616">
              <w:rPr>
                <w:color w:val="000000"/>
                <w:sz w:val="22"/>
                <w:szCs w:val="22"/>
              </w:rPr>
              <w:t>apparel industry</w:t>
            </w:r>
          </w:p>
        </w:tc>
        <w:tc>
          <w:tcPr>
            <w:tcW w:w="1163" w:type="dxa"/>
          </w:tcPr>
          <w:p w14:paraId="10ECE260" w14:textId="77777777" w:rsidR="00805616" w:rsidRPr="00805616" w:rsidRDefault="00805616" w:rsidP="00805616">
            <w:pPr>
              <w:rPr>
                <w:sz w:val="22"/>
                <w:szCs w:val="22"/>
              </w:rPr>
            </w:pPr>
          </w:p>
          <w:p w14:paraId="6AB5337F"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448578EF"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13CDF1EE" wp14:editId="5EC6FF64">
                  <wp:extent cx="256540" cy="256540"/>
                  <wp:effectExtent l="0" t="0" r="0" b="0"/>
                  <wp:docPr id="1686484289"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4F7D54F2" w14:textId="77777777" w:rsidR="00805616" w:rsidRPr="00805616" w:rsidRDefault="00805616" w:rsidP="00805616">
            <w:pPr>
              <w:jc w:val="center"/>
              <w:rPr>
                <w:sz w:val="22"/>
                <w:szCs w:val="22"/>
              </w:rPr>
            </w:pPr>
          </w:p>
          <w:p w14:paraId="1630A5E1"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635853AC"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1340878E" wp14:editId="4A914F89">
                  <wp:extent cx="285626" cy="291465"/>
                  <wp:effectExtent l="0" t="0" r="0" b="635"/>
                  <wp:docPr id="403460729"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60729"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4E8ECA65" w14:textId="77777777" w:rsidR="00805616" w:rsidRPr="00805616" w:rsidRDefault="00805616" w:rsidP="00805616">
            <w:pPr>
              <w:rPr>
                <w:sz w:val="22"/>
                <w:szCs w:val="22"/>
              </w:rPr>
            </w:pPr>
          </w:p>
          <w:p w14:paraId="56F76785"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6C4B498E"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7FCCD9A4" wp14:editId="70C6585E">
                  <wp:extent cx="256540" cy="256540"/>
                  <wp:effectExtent l="0" t="0" r="0" b="0"/>
                  <wp:docPr id="156322671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1F51D089" w14:textId="77777777" w:rsidR="00805616" w:rsidRPr="00805616" w:rsidRDefault="00805616" w:rsidP="00805616">
            <w:pPr>
              <w:jc w:val="center"/>
              <w:rPr>
                <w:sz w:val="22"/>
                <w:szCs w:val="22"/>
              </w:rPr>
            </w:pPr>
          </w:p>
          <w:p w14:paraId="20B9ECAA"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17B907E2"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04390EA8" wp14:editId="43A51D4D">
                  <wp:extent cx="285626" cy="291465"/>
                  <wp:effectExtent l="0" t="0" r="0" b="635"/>
                  <wp:docPr id="729170403"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70403"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30701F93" w14:textId="77777777" w:rsidR="00805616" w:rsidRPr="00805616" w:rsidRDefault="00805616" w:rsidP="00805616">
            <w:pPr>
              <w:rPr>
                <w:sz w:val="22"/>
                <w:szCs w:val="22"/>
              </w:rPr>
            </w:pPr>
          </w:p>
          <w:p w14:paraId="58782643"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1460CCB5"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767BCAF8" wp14:editId="06267E10">
                  <wp:extent cx="256540" cy="256540"/>
                  <wp:effectExtent l="0" t="0" r="0" b="0"/>
                  <wp:docPr id="704311817"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331" w:type="dxa"/>
          </w:tcPr>
          <w:p w14:paraId="6099F29A" w14:textId="77777777" w:rsidR="00805616" w:rsidRPr="00805616" w:rsidRDefault="00805616" w:rsidP="00805616">
            <w:pPr>
              <w:jc w:val="center"/>
              <w:rPr>
                <w:sz w:val="22"/>
                <w:szCs w:val="22"/>
              </w:rPr>
            </w:pPr>
          </w:p>
          <w:p w14:paraId="0CFCD64A"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5AB58E47"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0DBEE9EE" wp14:editId="3061E758">
                  <wp:extent cx="285626" cy="291465"/>
                  <wp:effectExtent l="0" t="0" r="0" b="635"/>
                  <wp:docPr id="1089588049"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8049"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805616">
              <w:rPr>
                <w:rFonts w:ascii="Segoe UI" w:hAnsi="Segoe UI" w:cs="Segoe UI"/>
                <w:sz w:val="22"/>
                <w:szCs w:val="22"/>
              </w:rPr>
              <w:fldChar w:fldCharType="end"/>
            </w:r>
          </w:p>
        </w:tc>
      </w:tr>
      <w:tr w:rsidR="00805616" w:rsidRPr="00805616" w14:paraId="6F707B40" w14:textId="77777777" w:rsidTr="00805616">
        <w:tc>
          <w:tcPr>
            <w:tcW w:w="1723" w:type="dxa"/>
          </w:tcPr>
          <w:p w14:paraId="24673679"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805616">
              <w:rPr>
                <w:color w:val="000000"/>
                <w:sz w:val="22"/>
                <w:szCs w:val="22"/>
              </w:rPr>
              <w:t>Synergistic</w:t>
            </w:r>
          </w:p>
          <w:p w14:paraId="26A1856B" w14:textId="77777777" w:rsidR="00805616" w:rsidRPr="00805616" w:rsidRDefault="00805616" w:rsidP="00805616">
            <w:pPr>
              <w:rPr>
                <w:b/>
                <w:bCs/>
                <w:sz w:val="22"/>
                <w:szCs w:val="22"/>
              </w:rPr>
            </w:pPr>
            <w:r w:rsidRPr="00805616">
              <w:rPr>
                <w:color w:val="000000"/>
                <w:sz w:val="22"/>
                <w:szCs w:val="22"/>
              </w:rPr>
              <w:t>Model Stacking</w:t>
            </w:r>
          </w:p>
        </w:tc>
        <w:tc>
          <w:tcPr>
            <w:tcW w:w="1163" w:type="dxa"/>
          </w:tcPr>
          <w:p w14:paraId="1D8832F7" w14:textId="77777777" w:rsidR="00805616" w:rsidRPr="00805616" w:rsidRDefault="00805616" w:rsidP="00805616">
            <w:pPr>
              <w:rPr>
                <w:sz w:val="22"/>
                <w:szCs w:val="22"/>
              </w:rPr>
            </w:pPr>
          </w:p>
          <w:p w14:paraId="0D17E016"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40D03C73" wp14:editId="0FABE4EB">
                  <wp:extent cx="256540" cy="256540"/>
                  <wp:effectExtent l="0" t="0" r="0" b="0"/>
                  <wp:docPr id="1286152188"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67FC61DD" w14:textId="77777777" w:rsidR="00805616" w:rsidRPr="00805616" w:rsidRDefault="00805616" w:rsidP="00805616">
            <w:pPr>
              <w:rPr>
                <w:sz w:val="22"/>
                <w:szCs w:val="22"/>
              </w:rPr>
            </w:pPr>
          </w:p>
          <w:p w14:paraId="58434C20"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5079B661" wp14:editId="68568B1E">
                  <wp:extent cx="256540" cy="256540"/>
                  <wp:effectExtent l="0" t="0" r="0" b="0"/>
                  <wp:docPr id="137635153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28CC5698" w14:textId="77777777" w:rsidR="00805616" w:rsidRPr="00805616" w:rsidRDefault="00805616" w:rsidP="00805616">
            <w:pPr>
              <w:rPr>
                <w:sz w:val="22"/>
                <w:szCs w:val="22"/>
              </w:rPr>
            </w:pPr>
          </w:p>
          <w:p w14:paraId="4222DF6F"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5B23DC9B" wp14:editId="09D316EE">
                  <wp:extent cx="256540" cy="256540"/>
                  <wp:effectExtent l="0" t="0" r="0" b="0"/>
                  <wp:docPr id="150802424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4EE27379" w14:textId="77777777" w:rsidR="00805616" w:rsidRPr="00805616" w:rsidRDefault="00805616" w:rsidP="00805616">
            <w:pPr>
              <w:jc w:val="center"/>
              <w:rPr>
                <w:sz w:val="22"/>
                <w:szCs w:val="22"/>
              </w:rPr>
            </w:pPr>
          </w:p>
          <w:p w14:paraId="6074D41A"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02235C2A" wp14:editId="36F4E2AD">
                  <wp:extent cx="285626" cy="291465"/>
                  <wp:effectExtent l="0" t="0" r="0" b="635"/>
                  <wp:docPr id="1762618525"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18525"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7CF9DFE7" w14:textId="77777777" w:rsidR="00805616" w:rsidRPr="00805616" w:rsidRDefault="00805616" w:rsidP="00805616">
            <w:pPr>
              <w:rPr>
                <w:sz w:val="22"/>
                <w:szCs w:val="22"/>
              </w:rPr>
            </w:pPr>
          </w:p>
          <w:p w14:paraId="190FA7CB"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315B29FD" wp14:editId="11668EE7">
                  <wp:extent cx="256540" cy="256540"/>
                  <wp:effectExtent l="0" t="0" r="0" b="0"/>
                  <wp:docPr id="28486961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331" w:type="dxa"/>
          </w:tcPr>
          <w:p w14:paraId="08A4C86D" w14:textId="77777777" w:rsidR="00805616" w:rsidRPr="00805616" w:rsidRDefault="00805616" w:rsidP="00805616">
            <w:pPr>
              <w:jc w:val="center"/>
              <w:rPr>
                <w:sz w:val="22"/>
                <w:szCs w:val="22"/>
              </w:rPr>
            </w:pPr>
          </w:p>
          <w:p w14:paraId="34A9C17C"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2684EC0B" wp14:editId="6BA8DA2A">
                  <wp:extent cx="285626" cy="291465"/>
                  <wp:effectExtent l="0" t="0" r="0" b="635"/>
                  <wp:docPr id="2036382793"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2793"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805616">
              <w:rPr>
                <w:rFonts w:ascii="Segoe UI" w:hAnsi="Segoe UI" w:cs="Segoe UI"/>
                <w:sz w:val="22"/>
                <w:szCs w:val="22"/>
              </w:rPr>
              <w:fldChar w:fldCharType="end"/>
            </w:r>
          </w:p>
        </w:tc>
      </w:tr>
      <w:tr w:rsidR="00805616" w:rsidRPr="00805616" w14:paraId="655B4796" w14:textId="77777777" w:rsidTr="00805616">
        <w:trPr>
          <w:trHeight w:val="1871"/>
        </w:trPr>
        <w:tc>
          <w:tcPr>
            <w:tcW w:w="1723" w:type="dxa"/>
          </w:tcPr>
          <w:p w14:paraId="493531D9"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805616">
              <w:rPr>
                <w:color w:val="000000"/>
                <w:sz w:val="22"/>
                <w:szCs w:val="22"/>
              </w:rPr>
              <w:t>Dynamic Data</w:t>
            </w:r>
          </w:p>
          <w:p w14:paraId="18C62561"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805616">
              <w:rPr>
                <w:color w:val="000000"/>
                <w:sz w:val="22"/>
                <w:szCs w:val="22"/>
              </w:rPr>
              <w:t>Fusion for</w:t>
            </w:r>
          </w:p>
          <w:p w14:paraId="0494C206"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805616">
              <w:rPr>
                <w:color w:val="000000"/>
                <w:sz w:val="22"/>
                <w:szCs w:val="22"/>
              </w:rPr>
              <w:t>Enhanced</w:t>
            </w:r>
          </w:p>
          <w:p w14:paraId="59E4141B"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805616">
              <w:rPr>
                <w:color w:val="000000"/>
                <w:sz w:val="22"/>
                <w:szCs w:val="22"/>
              </w:rPr>
              <w:t>Predictions /</w:t>
            </w:r>
          </w:p>
          <w:p w14:paraId="1DE424EE"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805616">
              <w:rPr>
                <w:color w:val="000000"/>
                <w:sz w:val="22"/>
                <w:szCs w:val="22"/>
              </w:rPr>
              <w:t>adaptive</w:t>
            </w:r>
          </w:p>
          <w:p w14:paraId="54697F20"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805616">
              <w:rPr>
                <w:color w:val="000000"/>
                <w:sz w:val="22"/>
                <w:szCs w:val="22"/>
              </w:rPr>
              <w:t>iterative</w:t>
            </w:r>
          </w:p>
          <w:p w14:paraId="6E3EBF18" w14:textId="77777777" w:rsidR="00805616" w:rsidRPr="00805616" w:rsidRDefault="00805616" w:rsidP="00805616">
            <w:pPr>
              <w:rPr>
                <w:b/>
                <w:bCs/>
                <w:sz w:val="22"/>
                <w:szCs w:val="22"/>
              </w:rPr>
            </w:pPr>
            <w:r w:rsidRPr="00805616">
              <w:rPr>
                <w:color w:val="000000"/>
                <w:sz w:val="22"/>
                <w:szCs w:val="22"/>
              </w:rPr>
              <w:t>refinement</w:t>
            </w:r>
          </w:p>
        </w:tc>
        <w:tc>
          <w:tcPr>
            <w:tcW w:w="1163" w:type="dxa"/>
          </w:tcPr>
          <w:p w14:paraId="7835FF11" w14:textId="77777777" w:rsidR="00805616" w:rsidRPr="00805616" w:rsidRDefault="00805616" w:rsidP="00805616">
            <w:pPr>
              <w:rPr>
                <w:sz w:val="22"/>
                <w:szCs w:val="22"/>
              </w:rPr>
            </w:pPr>
          </w:p>
          <w:p w14:paraId="4A87190D"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3BD8D486"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085DF97E"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056C7166" wp14:editId="2C471525">
                  <wp:extent cx="256540" cy="256540"/>
                  <wp:effectExtent l="0" t="0" r="0" b="0"/>
                  <wp:docPr id="58367992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1838FDF7" w14:textId="77777777" w:rsidR="00805616" w:rsidRPr="00805616" w:rsidRDefault="00805616" w:rsidP="00805616">
            <w:pPr>
              <w:rPr>
                <w:sz w:val="22"/>
                <w:szCs w:val="22"/>
              </w:rPr>
            </w:pPr>
          </w:p>
          <w:p w14:paraId="5D73A021"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37D3030E"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35290D99"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3E030408" wp14:editId="14BE8DB6">
                  <wp:extent cx="256540" cy="256540"/>
                  <wp:effectExtent l="0" t="0" r="0" b="0"/>
                  <wp:docPr id="48647293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02FB7470" w14:textId="77777777" w:rsidR="00805616" w:rsidRPr="00805616" w:rsidRDefault="00805616" w:rsidP="00805616">
            <w:pPr>
              <w:jc w:val="center"/>
              <w:rPr>
                <w:sz w:val="22"/>
                <w:szCs w:val="22"/>
              </w:rPr>
            </w:pPr>
          </w:p>
          <w:p w14:paraId="03AE959A"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5BADEF2A"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3ABD1443"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6D4F3AAF" wp14:editId="47C67CDC">
                  <wp:extent cx="285626" cy="291465"/>
                  <wp:effectExtent l="0" t="0" r="0" b="635"/>
                  <wp:docPr id="341923544"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23544"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02BF1C1F" w14:textId="77777777" w:rsidR="00805616" w:rsidRPr="00805616" w:rsidRDefault="00805616" w:rsidP="00805616">
            <w:pPr>
              <w:rPr>
                <w:sz w:val="22"/>
                <w:szCs w:val="22"/>
              </w:rPr>
            </w:pPr>
          </w:p>
          <w:p w14:paraId="78A67333"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249E7699"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6E389AEE"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5E7A2A8F" wp14:editId="0FBF8E36">
                  <wp:extent cx="256540" cy="256540"/>
                  <wp:effectExtent l="0" t="0" r="0" b="0"/>
                  <wp:docPr id="1268604168"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0C9C8404" w14:textId="77777777" w:rsidR="00805616" w:rsidRPr="00805616" w:rsidRDefault="00805616" w:rsidP="00805616">
            <w:pPr>
              <w:rPr>
                <w:sz w:val="22"/>
                <w:szCs w:val="22"/>
              </w:rPr>
            </w:pPr>
          </w:p>
          <w:p w14:paraId="6B814220"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58D2BA10"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2738DC25"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42BF746D" wp14:editId="45E24606">
                  <wp:extent cx="256540" cy="256540"/>
                  <wp:effectExtent l="0" t="0" r="0" b="0"/>
                  <wp:docPr id="251513493"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331" w:type="dxa"/>
          </w:tcPr>
          <w:p w14:paraId="4B62333C" w14:textId="77777777" w:rsidR="00805616" w:rsidRPr="00805616" w:rsidRDefault="00805616" w:rsidP="00805616">
            <w:pPr>
              <w:jc w:val="center"/>
              <w:rPr>
                <w:sz w:val="22"/>
                <w:szCs w:val="22"/>
              </w:rPr>
            </w:pPr>
          </w:p>
          <w:p w14:paraId="11545CB1"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6C74A83F"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526770B2"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14A53883" wp14:editId="24B0EAA7">
                  <wp:extent cx="285626" cy="291465"/>
                  <wp:effectExtent l="0" t="0" r="0" b="635"/>
                  <wp:docPr id="167352645"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2645"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805616">
              <w:rPr>
                <w:rFonts w:ascii="Segoe UI" w:hAnsi="Segoe UI" w:cs="Segoe UI"/>
                <w:sz w:val="22"/>
                <w:szCs w:val="22"/>
              </w:rPr>
              <w:fldChar w:fldCharType="end"/>
            </w:r>
          </w:p>
        </w:tc>
      </w:tr>
      <w:tr w:rsidR="00805616" w:rsidRPr="00805616" w14:paraId="59C12B36" w14:textId="77777777" w:rsidTr="00805616">
        <w:trPr>
          <w:trHeight w:val="1619"/>
        </w:trPr>
        <w:tc>
          <w:tcPr>
            <w:tcW w:w="1723" w:type="dxa"/>
          </w:tcPr>
          <w:p w14:paraId="79D6270C"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F1D15"/>
                <w:sz w:val="22"/>
                <w:szCs w:val="22"/>
              </w:rPr>
            </w:pPr>
            <w:r w:rsidRPr="00805616">
              <w:rPr>
                <w:color w:val="1F1D15"/>
                <w:sz w:val="22"/>
                <w:szCs w:val="22"/>
              </w:rPr>
              <w:t>Comprehensive</w:t>
            </w:r>
          </w:p>
          <w:p w14:paraId="27A4E43B"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F1D15"/>
                <w:sz w:val="22"/>
                <w:szCs w:val="22"/>
              </w:rPr>
            </w:pPr>
            <w:r w:rsidRPr="00805616">
              <w:rPr>
                <w:color w:val="1F1D15"/>
                <w:sz w:val="22"/>
                <w:szCs w:val="22"/>
              </w:rPr>
              <w:t>system</w:t>
            </w:r>
          </w:p>
          <w:p w14:paraId="7BD4826C"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F1D15"/>
                <w:sz w:val="22"/>
                <w:szCs w:val="22"/>
              </w:rPr>
            </w:pPr>
            <w:r w:rsidRPr="00805616">
              <w:rPr>
                <w:color w:val="1F1D15"/>
                <w:sz w:val="22"/>
                <w:szCs w:val="22"/>
              </w:rPr>
              <w:t>combining</w:t>
            </w:r>
          </w:p>
          <w:p w14:paraId="229C6505"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F1D15"/>
                <w:sz w:val="22"/>
                <w:szCs w:val="22"/>
              </w:rPr>
            </w:pPr>
            <w:r w:rsidRPr="00805616">
              <w:rPr>
                <w:color w:val="1F1D15"/>
                <w:sz w:val="22"/>
                <w:szCs w:val="22"/>
              </w:rPr>
              <w:t>multiple</w:t>
            </w:r>
          </w:p>
          <w:p w14:paraId="64DC26FD" w14:textId="77777777" w:rsidR="00805616" w:rsidRPr="00805616" w:rsidRDefault="00805616" w:rsidP="00805616">
            <w:pPr>
              <w:rPr>
                <w:b/>
                <w:bCs/>
                <w:sz w:val="22"/>
                <w:szCs w:val="22"/>
              </w:rPr>
            </w:pPr>
            <w:r w:rsidRPr="00805616">
              <w:rPr>
                <w:color w:val="1F1D15"/>
                <w:sz w:val="22"/>
                <w:szCs w:val="22"/>
              </w:rPr>
              <w:t>advanced models</w:t>
            </w:r>
          </w:p>
        </w:tc>
        <w:tc>
          <w:tcPr>
            <w:tcW w:w="1163" w:type="dxa"/>
          </w:tcPr>
          <w:p w14:paraId="6CD09E43" w14:textId="77777777" w:rsidR="00805616" w:rsidRPr="00805616" w:rsidRDefault="00805616" w:rsidP="00805616">
            <w:pPr>
              <w:rPr>
                <w:sz w:val="22"/>
                <w:szCs w:val="22"/>
              </w:rPr>
            </w:pPr>
          </w:p>
          <w:p w14:paraId="1A544ED4"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2F60D071" w14:textId="77777777" w:rsidR="00805616" w:rsidRPr="00805616" w:rsidRDefault="00805616" w:rsidP="00805616">
            <w:pPr>
              <w:rPr>
                <w:rFonts w:ascii="Segoe UI" w:hAnsi="Segoe UI" w:cs="Segoe UI"/>
                <w:sz w:val="22"/>
                <w:szCs w:val="22"/>
              </w:rPr>
            </w:pPr>
          </w:p>
          <w:p w14:paraId="30294616"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3BBC487E" wp14:editId="4135E616">
                  <wp:extent cx="256540" cy="256540"/>
                  <wp:effectExtent l="0" t="0" r="0" b="0"/>
                  <wp:docPr id="151415849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3A7274F6" w14:textId="77777777" w:rsidR="00805616" w:rsidRPr="00805616" w:rsidRDefault="00805616" w:rsidP="00805616">
            <w:pPr>
              <w:jc w:val="center"/>
              <w:rPr>
                <w:sz w:val="22"/>
                <w:szCs w:val="22"/>
              </w:rPr>
            </w:pPr>
          </w:p>
          <w:p w14:paraId="53FDD955"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4C877529"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03A67339"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4BC8AB70" wp14:editId="3226BD45">
                  <wp:extent cx="285626" cy="291465"/>
                  <wp:effectExtent l="0" t="0" r="0" b="635"/>
                  <wp:docPr id="1495937205"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37205"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239F1691" w14:textId="77777777" w:rsidR="00805616" w:rsidRPr="00805616" w:rsidRDefault="00805616" w:rsidP="00805616">
            <w:pPr>
              <w:rPr>
                <w:sz w:val="22"/>
                <w:szCs w:val="22"/>
              </w:rPr>
            </w:pPr>
          </w:p>
          <w:p w14:paraId="29318FBF"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6D644868"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3B3ABC8F"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194AAC5C" wp14:editId="60C31020">
                  <wp:extent cx="256540" cy="256540"/>
                  <wp:effectExtent l="0" t="0" r="0" b="0"/>
                  <wp:docPr id="77844553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5760A0AD" w14:textId="77777777" w:rsidR="00805616" w:rsidRPr="00805616" w:rsidRDefault="00805616" w:rsidP="00805616">
            <w:pPr>
              <w:rPr>
                <w:sz w:val="22"/>
                <w:szCs w:val="22"/>
              </w:rPr>
            </w:pPr>
          </w:p>
          <w:p w14:paraId="3100E7D0"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0AC9DDAC"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7D49D16B"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364E7923" wp14:editId="7B8A0190">
                  <wp:extent cx="256540" cy="256540"/>
                  <wp:effectExtent l="0" t="0" r="0" b="0"/>
                  <wp:docPr id="123910920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13F3F015" w14:textId="77777777" w:rsidR="00805616" w:rsidRPr="00805616" w:rsidRDefault="00805616" w:rsidP="00805616">
            <w:pPr>
              <w:rPr>
                <w:sz w:val="22"/>
                <w:szCs w:val="22"/>
              </w:rPr>
            </w:pPr>
          </w:p>
          <w:p w14:paraId="104E1300"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1E3B9169"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6E463BA3" w14:textId="77777777" w:rsidR="00805616" w:rsidRPr="00805616" w:rsidRDefault="00805616" w:rsidP="00805616">
            <w:pPr>
              <w:rPr>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786AE6F2" wp14:editId="382AD903">
                  <wp:extent cx="256540" cy="256540"/>
                  <wp:effectExtent l="0" t="0" r="0" b="0"/>
                  <wp:docPr id="253079427"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331" w:type="dxa"/>
          </w:tcPr>
          <w:p w14:paraId="176ADBE5" w14:textId="77777777" w:rsidR="00805616" w:rsidRPr="00805616" w:rsidRDefault="00805616" w:rsidP="00805616">
            <w:pPr>
              <w:jc w:val="center"/>
              <w:rPr>
                <w:sz w:val="22"/>
                <w:szCs w:val="22"/>
              </w:rPr>
            </w:pPr>
          </w:p>
          <w:p w14:paraId="7982A772"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245EB6A7"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p>
          <w:p w14:paraId="6091F06B" w14:textId="77777777" w:rsidR="00805616" w:rsidRPr="00805616" w:rsidRDefault="00805616" w:rsidP="00805616">
            <w:pPr>
              <w:rPr>
                <w:b/>
                <w:bCs/>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5ED40EBF" wp14:editId="1337C72D">
                  <wp:extent cx="285626" cy="291465"/>
                  <wp:effectExtent l="0" t="0" r="0" b="635"/>
                  <wp:docPr id="11162082"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082"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805616">
              <w:rPr>
                <w:rFonts w:ascii="Segoe UI" w:hAnsi="Segoe UI" w:cs="Segoe UI"/>
                <w:sz w:val="22"/>
                <w:szCs w:val="22"/>
              </w:rPr>
              <w:fldChar w:fldCharType="end"/>
            </w:r>
          </w:p>
        </w:tc>
      </w:tr>
      <w:tr w:rsidR="00805616" w:rsidRPr="00805616" w14:paraId="70685FBD" w14:textId="77777777" w:rsidTr="00805616">
        <w:trPr>
          <w:trHeight w:val="1070"/>
        </w:trPr>
        <w:tc>
          <w:tcPr>
            <w:tcW w:w="1723" w:type="dxa"/>
          </w:tcPr>
          <w:p w14:paraId="62A3977F"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F1D15"/>
                <w:sz w:val="22"/>
                <w:szCs w:val="22"/>
              </w:rPr>
            </w:pPr>
            <w:r w:rsidRPr="00805616">
              <w:rPr>
                <w:color w:val="1F1D15"/>
                <w:sz w:val="22"/>
                <w:szCs w:val="22"/>
              </w:rPr>
              <w:t>Long term</w:t>
            </w:r>
          </w:p>
          <w:p w14:paraId="38F7DE05"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F1D15"/>
                <w:sz w:val="22"/>
                <w:szCs w:val="22"/>
              </w:rPr>
            </w:pPr>
            <w:r w:rsidRPr="00805616">
              <w:rPr>
                <w:color w:val="1F1D15"/>
                <w:sz w:val="22"/>
                <w:szCs w:val="22"/>
              </w:rPr>
              <w:t>defect rate</w:t>
            </w:r>
          </w:p>
          <w:p w14:paraId="180D3B76" w14:textId="77777777" w:rsidR="00805616" w:rsidRPr="00805616" w:rsidRDefault="00805616" w:rsidP="00805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F1D15"/>
                <w:sz w:val="22"/>
                <w:szCs w:val="22"/>
              </w:rPr>
            </w:pPr>
            <w:r w:rsidRPr="00805616">
              <w:rPr>
                <w:color w:val="1F1D15"/>
                <w:sz w:val="22"/>
                <w:szCs w:val="22"/>
              </w:rPr>
              <w:t>forecasting</w:t>
            </w:r>
          </w:p>
          <w:p w14:paraId="4EAEE8F2" w14:textId="77777777" w:rsidR="00805616" w:rsidRPr="00805616" w:rsidRDefault="00805616" w:rsidP="00805616">
            <w:pPr>
              <w:rPr>
                <w:b/>
                <w:bCs/>
                <w:sz w:val="22"/>
                <w:szCs w:val="22"/>
              </w:rPr>
            </w:pPr>
            <w:r w:rsidRPr="00805616">
              <w:rPr>
                <w:color w:val="1F1D15"/>
                <w:sz w:val="22"/>
                <w:szCs w:val="22"/>
              </w:rPr>
              <w:t>capability</w:t>
            </w:r>
          </w:p>
        </w:tc>
        <w:tc>
          <w:tcPr>
            <w:tcW w:w="1163" w:type="dxa"/>
          </w:tcPr>
          <w:p w14:paraId="272B65E8" w14:textId="77777777" w:rsidR="00805616" w:rsidRPr="00805616" w:rsidRDefault="00805616" w:rsidP="00805616">
            <w:pPr>
              <w:rPr>
                <w:sz w:val="22"/>
                <w:szCs w:val="22"/>
              </w:rPr>
            </w:pPr>
          </w:p>
          <w:p w14:paraId="46F12E87"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179802BC" wp14:editId="3DADA157">
                  <wp:extent cx="256540" cy="256540"/>
                  <wp:effectExtent l="0" t="0" r="0" b="0"/>
                  <wp:docPr id="1088253715"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2D92C231" w14:textId="77777777" w:rsidR="00805616" w:rsidRPr="00805616" w:rsidRDefault="00805616" w:rsidP="00805616">
            <w:pPr>
              <w:rPr>
                <w:sz w:val="22"/>
                <w:szCs w:val="22"/>
              </w:rPr>
            </w:pPr>
          </w:p>
          <w:p w14:paraId="7230A0C6"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4913658A" wp14:editId="082B3E4C">
                  <wp:extent cx="256540" cy="256540"/>
                  <wp:effectExtent l="0" t="0" r="0" b="0"/>
                  <wp:docPr id="173473725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4E94B700" w14:textId="77777777" w:rsidR="00805616" w:rsidRPr="00805616" w:rsidRDefault="00805616" w:rsidP="00805616">
            <w:pPr>
              <w:rPr>
                <w:sz w:val="22"/>
                <w:szCs w:val="22"/>
              </w:rPr>
            </w:pPr>
          </w:p>
          <w:p w14:paraId="3A3D6A92"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7E0190F1" wp14:editId="1D227B9E">
                  <wp:extent cx="256540" cy="256540"/>
                  <wp:effectExtent l="0" t="0" r="0" b="0"/>
                  <wp:docPr id="1808985879"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612E2845" w14:textId="77777777" w:rsidR="00805616" w:rsidRPr="00805616" w:rsidRDefault="00805616" w:rsidP="00805616">
            <w:pPr>
              <w:rPr>
                <w:sz w:val="22"/>
                <w:szCs w:val="22"/>
              </w:rPr>
            </w:pPr>
          </w:p>
          <w:p w14:paraId="42CBD8FA"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4EED1EDC" wp14:editId="79C5BC2E">
                  <wp:extent cx="256540" cy="256540"/>
                  <wp:effectExtent l="0" t="0" r="0" b="0"/>
                  <wp:docPr id="909980867"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163" w:type="dxa"/>
          </w:tcPr>
          <w:p w14:paraId="214FB69B" w14:textId="77777777" w:rsidR="00805616" w:rsidRPr="00805616" w:rsidRDefault="00805616" w:rsidP="00805616">
            <w:pPr>
              <w:rPr>
                <w:sz w:val="22"/>
                <w:szCs w:val="22"/>
              </w:rPr>
            </w:pPr>
          </w:p>
          <w:p w14:paraId="0A1D0C3D"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31D11DE2" wp14:editId="3E74339B">
                  <wp:extent cx="256540" cy="256540"/>
                  <wp:effectExtent l="0" t="0" r="0" b="0"/>
                  <wp:docPr id="72456481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35" cy="263735"/>
                          </a:xfrm>
                          <a:prstGeom prst="rect">
                            <a:avLst/>
                          </a:prstGeom>
                          <a:noFill/>
                          <a:ln>
                            <a:noFill/>
                          </a:ln>
                        </pic:spPr>
                      </pic:pic>
                    </a:graphicData>
                  </a:graphic>
                </wp:inline>
              </w:drawing>
            </w:r>
            <w:r w:rsidRPr="00805616">
              <w:rPr>
                <w:rFonts w:ascii="Segoe UI" w:hAnsi="Segoe UI" w:cs="Segoe UI"/>
                <w:sz w:val="22"/>
                <w:szCs w:val="22"/>
              </w:rPr>
              <w:fldChar w:fldCharType="end"/>
            </w:r>
          </w:p>
        </w:tc>
        <w:tc>
          <w:tcPr>
            <w:tcW w:w="1331" w:type="dxa"/>
          </w:tcPr>
          <w:p w14:paraId="176B2EEB" w14:textId="77777777" w:rsidR="00805616" w:rsidRPr="00805616" w:rsidRDefault="00805616" w:rsidP="00805616">
            <w:pPr>
              <w:jc w:val="center"/>
              <w:rPr>
                <w:sz w:val="22"/>
                <w:szCs w:val="22"/>
              </w:rPr>
            </w:pPr>
          </w:p>
          <w:p w14:paraId="05F3AE0A" w14:textId="77777777" w:rsidR="00805616" w:rsidRPr="00805616" w:rsidRDefault="00805616" w:rsidP="00805616">
            <w:pPr>
              <w:rPr>
                <w:rFonts w:ascii="Segoe UI" w:hAnsi="Segoe UI" w:cs="Segoe UI"/>
                <w:sz w:val="22"/>
                <w:szCs w:val="22"/>
              </w:rPr>
            </w:pPr>
            <w:r w:rsidRPr="00805616">
              <w:rPr>
                <w:rFonts w:ascii="Segoe UI" w:hAnsi="Segoe UI" w:cs="Segoe UI"/>
                <w:sz w:val="22"/>
                <w:szCs w:val="22"/>
              </w:rPr>
              <w:t xml:space="preserve">     </w:t>
            </w:r>
            <w:r w:rsidRPr="00805616">
              <w:rPr>
                <w:rFonts w:ascii="Segoe UI" w:hAnsi="Segoe UI" w:cs="Segoe UI"/>
                <w:sz w:val="22"/>
                <w:szCs w:val="22"/>
              </w:rPr>
              <w:fldChar w:fldCharType="begin"/>
            </w:r>
            <w:r w:rsidRPr="00805616">
              <w:rPr>
                <w:rFonts w:ascii="Segoe UI" w:hAnsi="Segoe UI" w:cs="Segoe UI"/>
                <w:sz w:val="22"/>
                <w:szCs w:val="22"/>
              </w:rPr>
              <w:instrText xml:space="preserve"> INCLUDEPICTURE "/Users/minu/Library/Group Containers/UBF8T346G9.ms/WebArchiveCopyPasteTempFiles/com.microsoft.Word/2Q==" \* MERGEFORMATINET </w:instrText>
            </w:r>
            <w:r w:rsidRPr="00805616">
              <w:rPr>
                <w:rFonts w:ascii="Segoe UI" w:hAnsi="Segoe UI" w:cs="Segoe UI"/>
                <w:sz w:val="22"/>
                <w:szCs w:val="22"/>
              </w:rPr>
              <w:fldChar w:fldCharType="separate"/>
            </w:r>
            <w:r w:rsidRPr="00805616">
              <w:rPr>
                <w:rFonts w:ascii="Segoe UI" w:hAnsi="Segoe UI" w:cs="Segoe UI"/>
                <w:noProof/>
                <w:sz w:val="22"/>
                <w:szCs w:val="22"/>
              </w:rPr>
              <w:drawing>
                <wp:inline distT="0" distB="0" distL="0" distR="0" wp14:anchorId="0AEC863F" wp14:editId="5DE0CB48">
                  <wp:extent cx="285626" cy="291465"/>
                  <wp:effectExtent l="0" t="0" r="0" b="635"/>
                  <wp:docPr id="2026593945" name="Picture 99" descr="A green check mark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93945" name="Picture 99" descr="A green check mark in a box&#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723" cy="297687"/>
                          </a:xfrm>
                          <a:prstGeom prst="rect">
                            <a:avLst/>
                          </a:prstGeom>
                          <a:noFill/>
                          <a:ln>
                            <a:noFill/>
                          </a:ln>
                        </pic:spPr>
                      </pic:pic>
                    </a:graphicData>
                  </a:graphic>
                </wp:inline>
              </w:drawing>
            </w:r>
            <w:r w:rsidRPr="00805616">
              <w:rPr>
                <w:rFonts w:ascii="Segoe UI" w:hAnsi="Segoe UI" w:cs="Segoe UI"/>
                <w:sz w:val="22"/>
                <w:szCs w:val="22"/>
              </w:rPr>
              <w:fldChar w:fldCharType="end"/>
            </w:r>
          </w:p>
        </w:tc>
      </w:tr>
    </w:tbl>
    <w:p w14:paraId="5784F6EE" w14:textId="77777777" w:rsidR="00B16CF0" w:rsidRDefault="00B16CF0" w:rsidP="00B16CF0">
      <w:pPr>
        <w:spacing w:line="360" w:lineRule="auto"/>
        <w:jc w:val="both"/>
      </w:pPr>
    </w:p>
    <w:p w14:paraId="335B99F6" w14:textId="77777777" w:rsidR="00B16CF0" w:rsidRDefault="00B16CF0" w:rsidP="00B16CF0">
      <w:pPr>
        <w:spacing w:line="360" w:lineRule="auto"/>
        <w:jc w:val="both"/>
      </w:pPr>
      <w:r>
        <w:rPr>
          <w:rStyle w:val="Strong"/>
          <w:rFonts w:eastAsiaTheme="majorEastAsia"/>
        </w:rPr>
        <w:t>Overall Research Gap:</w:t>
      </w:r>
    </w:p>
    <w:p w14:paraId="1978FF7A" w14:textId="77777777" w:rsidR="00B16CF0" w:rsidRDefault="00B16CF0" w:rsidP="00B16CF0">
      <w:pPr>
        <w:spacing w:line="360" w:lineRule="auto"/>
        <w:jc w:val="both"/>
      </w:pPr>
      <w:r>
        <w:t xml:space="preserve">The primary research gap lies in the absence of predictive analytics and comprehensive defect analysis in existing systems. SeamSense addresses this gap by integrating </w:t>
      </w:r>
      <w:r>
        <w:lastRenderedPageBreak/>
        <w:t>historical data, worker-centric factors, and advanced time-series analysis into a robust fusion model, offering a comprehensive solution for both real-time and predictive defect management. This approach enhances the system's ability to not only detect defects but also anticipate and mitigate future quality issues, providing a significant advancement in the field of quality control.</w:t>
      </w:r>
    </w:p>
    <w:p w14:paraId="24D1FFB2" w14:textId="77777777" w:rsidR="00B16CF0" w:rsidRDefault="00B16CF0" w:rsidP="00B16CF0">
      <w:pPr>
        <w:spacing w:line="360" w:lineRule="auto"/>
        <w:jc w:val="both"/>
      </w:pPr>
    </w:p>
    <w:p w14:paraId="63C4C5D7" w14:textId="77777777" w:rsidR="00DD3E01" w:rsidRPr="00DD3E01" w:rsidRDefault="00DD3E01" w:rsidP="00DD3E01">
      <w:pPr>
        <w:spacing w:line="360" w:lineRule="auto"/>
        <w:jc w:val="both"/>
        <w:rPr>
          <w:b/>
          <w:bCs/>
          <w:sz w:val="27"/>
          <w:szCs w:val="27"/>
          <w:lang w:bidi="ar-SA"/>
        </w:rPr>
      </w:pPr>
      <w:r w:rsidRPr="00DD3E01">
        <w:rPr>
          <w:b/>
          <w:bCs/>
        </w:rPr>
        <w:t>Comprehensive Research Gap</w:t>
      </w:r>
    </w:p>
    <w:p w14:paraId="0EE6ACC3" w14:textId="77777777" w:rsidR="00DD3E01" w:rsidRDefault="00DD3E01" w:rsidP="00DD3E01">
      <w:pPr>
        <w:spacing w:line="360" w:lineRule="auto"/>
        <w:jc w:val="both"/>
      </w:pPr>
      <w:r>
        <w:t>The overall research gap addressed by SeamSense lies in the significant limitations of existing quality control systems in garment manufacturing, particularly in their ability to deliver real-time, accurate, and comprehensive defect detection and analysis. Traditional systems are often characterized by static setups, dependency on cloud-based processing, and a narrow focus on specific defect types. These systems typically lack the adaptability, speed, and depth of analysis necessary to meet the demands of modern, high-paced production environments.</w:t>
      </w:r>
    </w:p>
    <w:p w14:paraId="38FEA26E" w14:textId="1CA7D348" w:rsidR="00A02767" w:rsidRPr="00B30CA2" w:rsidRDefault="00DD3E01" w:rsidP="00B30CA2">
      <w:pPr>
        <w:spacing w:line="360" w:lineRule="auto"/>
        <w:jc w:val="both"/>
      </w:pPr>
      <w:r>
        <w:t>SeamSense effectively fills these gaps by introducing a dynamic, edge-based system that leverages advanced machine learning models, adaptive image processing techniques, and comprehensive data integration. This innovative approach provides a holistic solution for seam defect detection and prediction, ensuring that the system not only detects defects in real-time but also predicts future trends, enabling proactive quality control. By addressing these critical deficiencies, SeamSense sets a new standard for quality control in the apparel industry, offering enhanced accuracy, efficiency, and responsiveness in managing production quality.</w:t>
      </w:r>
      <w:r w:rsidR="00E07715">
        <w:rPr>
          <w:b/>
          <w:bCs/>
          <w:color w:val="000000" w:themeColor="text1"/>
          <w:sz w:val="28"/>
          <w:szCs w:val="28"/>
        </w:rPr>
        <w:br w:type="page"/>
      </w:r>
      <w:bookmarkStart w:id="111" w:name="_Toc174616705"/>
    </w:p>
    <w:p w14:paraId="6E0DB298" w14:textId="418A3E7B" w:rsidR="00E07B24" w:rsidRPr="00AE5816" w:rsidRDefault="00960D6B" w:rsidP="002A146C">
      <w:pPr>
        <w:pStyle w:val="Heading1"/>
        <w:numPr>
          <w:ilvl w:val="0"/>
          <w:numId w:val="1"/>
        </w:numPr>
        <w:spacing w:line="360" w:lineRule="auto"/>
        <w:rPr>
          <w:rFonts w:ascii="Times New Roman" w:hAnsi="Times New Roman" w:cs="Times New Roman"/>
          <w:b/>
          <w:bCs/>
          <w:color w:val="000000" w:themeColor="text1"/>
          <w:sz w:val="28"/>
          <w:szCs w:val="28"/>
        </w:rPr>
      </w:pPr>
      <w:bookmarkStart w:id="112" w:name="_Toc175254741"/>
      <w:bookmarkStart w:id="113" w:name="_Toc175301057"/>
      <w:bookmarkStart w:id="114" w:name="_Toc175301097"/>
      <w:r w:rsidRPr="00EE501A">
        <w:rPr>
          <w:rFonts w:ascii="Times New Roman" w:hAnsi="Times New Roman" w:cs="Times New Roman"/>
          <w:b/>
          <w:bCs/>
          <w:color w:val="000000" w:themeColor="text1"/>
          <w:sz w:val="28"/>
          <w:szCs w:val="28"/>
        </w:rPr>
        <w:lastRenderedPageBreak/>
        <w:t>RESEARCH PROBLEM</w:t>
      </w:r>
      <w:bookmarkEnd w:id="111"/>
      <w:bookmarkEnd w:id="112"/>
      <w:bookmarkEnd w:id="113"/>
      <w:bookmarkEnd w:id="114"/>
    </w:p>
    <w:p w14:paraId="6352EF63" w14:textId="77777777" w:rsidR="00B955EC" w:rsidRPr="00B955EC" w:rsidRDefault="00B955EC" w:rsidP="00B955EC">
      <w:pPr>
        <w:spacing w:line="360" w:lineRule="auto"/>
        <w:jc w:val="both"/>
      </w:pPr>
      <w:r w:rsidRPr="00B955EC">
        <w:t>In the fast-paced and highly competitive apparel manufacturing industry, ensuring consistent product quality is paramount. However, traditional quality control methods, particularly in the detection of seam defects, are predominantly manual and fraught with inefficiencies. These manual inspections are labor-intensive, time-consuming, and prone to human error, leading to inconsistent results and delayed defect identification. The reliance on such outdated methods results in increased rework, higher production costs, and a significant risk of defective products reaching the market, ultimately undermining the competitiveness of manufacturers like MAS Linea Aqua.</w:t>
      </w:r>
    </w:p>
    <w:p w14:paraId="7FB68C04" w14:textId="77777777" w:rsidR="00B955EC" w:rsidRDefault="00B955EC" w:rsidP="00B955EC">
      <w:pPr>
        <w:spacing w:line="360" w:lineRule="auto"/>
        <w:jc w:val="both"/>
      </w:pPr>
      <w:r w:rsidRPr="00B955EC">
        <w:t>The SeamSense project seeks to address these critical challenges by developing an advanced, automated system for real-time seam defect detection. The research problem is multifaceted, encompassing several key components that together form a comprehensive solution to the limitations of current quality control practices.</w:t>
      </w:r>
    </w:p>
    <w:p w14:paraId="442BEA35" w14:textId="77777777" w:rsidR="00B955EC" w:rsidRPr="00B955EC" w:rsidRDefault="00B955EC" w:rsidP="00B955EC">
      <w:pPr>
        <w:spacing w:line="360" w:lineRule="auto"/>
        <w:jc w:val="both"/>
      </w:pPr>
    </w:p>
    <w:p w14:paraId="19267A9A" w14:textId="77777777" w:rsidR="00B955EC" w:rsidRPr="00B955EC" w:rsidRDefault="00B955EC" w:rsidP="00B955EC">
      <w:pPr>
        <w:spacing w:line="360" w:lineRule="auto"/>
        <w:jc w:val="both"/>
        <w:rPr>
          <w:b/>
          <w:bCs/>
        </w:rPr>
      </w:pPr>
      <w:r w:rsidRPr="00B955EC">
        <w:rPr>
          <w:b/>
          <w:bCs/>
        </w:rPr>
        <w:t>1. Camera Installations &amp; Adaptive Frame Extraction</w:t>
      </w:r>
    </w:p>
    <w:p w14:paraId="743A373D" w14:textId="2E68E1C5" w:rsidR="00B955EC" w:rsidRDefault="00B955EC" w:rsidP="00B955EC">
      <w:pPr>
        <w:spacing w:line="360" w:lineRule="auto"/>
        <w:jc w:val="both"/>
      </w:pPr>
      <w:r w:rsidRPr="00B955EC">
        <w:t>The first major challenge lies in the effective capture of high-quality images that accurately represent the seam areas under inspection. Traditional systems typically utilize fixed camera placements, which often fail to provide optimal coverage of the seam area due to factors such as varying lighting conditions, machine vibrations, and the presence of surrounding fabric or machine parts. These issues lead to inconsistent image quality, making it difficult for defect detection algorithms to perform reliably. Additionally, the absence of adaptive frame extraction in existing systems results in the unnecessary processing of irrelevant image data, increasing the computational load and reducing the system’s efficiency. Thus, there is a pressing need for a dynamic, adaptive system that can adjust camera settings and frame extraction parameters in real-time to ensure consistent, high-quality image capture, regardless of environmental variations.</w:t>
      </w:r>
    </w:p>
    <w:p w14:paraId="7EF42BC3" w14:textId="77777777" w:rsidR="00B955EC" w:rsidRPr="00B955EC" w:rsidRDefault="00B955EC" w:rsidP="00B955EC">
      <w:pPr>
        <w:spacing w:line="360" w:lineRule="auto"/>
        <w:jc w:val="both"/>
      </w:pPr>
    </w:p>
    <w:p w14:paraId="7866226E" w14:textId="77777777" w:rsidR="00B955EC" w:rsidRPr="00B955EC" w:rsidRDefault="00B955EC" w:rsidP="00B955EC">
      <w:pPr>
        <w:spacing w:line="360" w:lineRule="auto"/>
        <w:jc w:val="both"/>
        <w:rPr>
          <w:b/>
          <w:bCs/>
        </w:rPr>
      </w:pPr>
      <w:r w:rsidRPr="00B955EC">
        <w:rPr>
          <w:b/>
          <w:bCs/>
        </w:rPr>
        <w:t>2. Fog Computing for Image Augmentation and Content Filtering</w:t>
      </w:r>
    </w:p>
    <w:p w14:paraId="0143DF29" w14:textId="2341C691" w:rsidR="00B955EC" w:rsidRDefault="00B955EC" w:rsidP="00B955EC">
      <w:pPr>
        <w:spacing w:line="360" w:lineRule="auto"/>
        <w:jc w:val="both"/>
      </w:pPr>
      <w:r w:rsidRPr="00B955EC">
        <w:t xml:space="preserve">The second component of the research problem involves the efficient preprocessing of captured images to enhance their quality and relevance for defect detection. Traditional cloud-based systems often suffer from latency issues due to the time required to </w:t>
      </w:r>
      <w:r w:rsidRPr="00B955EC">
        <w:lastRenderedPageBreak/>
        <w:t>transmit large volumes of data to and from centralized servers. This latency is particularly problematic in real-time applications, where delays in processing can hinder the timely identification and correction of defects. Furthermore, these systems typically do not leverage localized processing capabilities, leading to inefficient bandwidth usage and increased reliance on cloud resources. The lack of advanced preprocessing, such as image augmentation and content filtering, close to the data source also means that the system is less effective in enhancing the critical features necessary for accurate defect detection. Therefore, the research problem includes the development of a fog computing architecture that can perform real-time image preprocessing at the edge of the network, reducing latency, optimizing bandwidth usage, and ensuring that only the most relevant and high-quality data is transmitted for further analysis.</w:t>
      </w:r>
    </w:p>
    <w:p w14:paraId="0DDFF1A2" w14:textId="77777777" w:rsidR="00B955EC" w:rsidRPr="00B955EC" w:rsidRDefault="00B955EC" w:rsidP="00B955EC">
      <w:pPr>
        <w:spacing w:line="360" w:lineRule="auto"/>
        <w:jc w:val="both"/>
      </w:pPr>
    </w:p>
    <w:p w14:paraId="23D4CB7D" w14:textId="77777777" w:rsidR="00B955EC" w:rsidRPr="00B955EC" w:rsidRDefault="00B955EC" w:rsidP="00B955EC">
      <w:pPr>
        <w:spacing w:line="360" w:lineRule="auto"/>
        <w:jc w:val="both"/>
        <w:rPr>
          <w:b/>
          <w:bCs/>
        </w:rPr>
      </w:pPr>
      <w:r w:rsidRPr="00B955EC">
        <w:rPr>
          <w:b/>
          <w:bCs/>
        </w:rPr>
        <w:t>3. Seam Defect Detection Using YOLO Models</w:t>
      </w:r>
    </w:p>
    <w:p w14:paraId="358F389A" w14:textId="03A660F3" w:rsidR="00B955EC" w:rsidRDefault="00B955EC" w:rsidP="00B955EC">
      <w:pPr>
        <w:spacing w:line="360" w:lineRule="auto"/>
        <w:jc w:val="both"/>
      </w:pPr>
      <w:r w:rsidRPr="00B955EC">
        <w:t>The third component addresses the limitations of existing machine learning models in accurately and efficiently detecting seam defects in real-time. Many current systems are not designed to handle the complexities and nuances of seam defects, which can vary widely depending on the type of fabric, machine settings, and production environment. Traditional models often struggle with the speed and precision required for real-time detection, leading to delays in identifying defects and missed opportunities for immediate corrective actions. Moreover, these models tend to focus on a narrow range of defect types, limiting their applicability in comprehensive quality control systems. The research problem here involves developing a machine learning model, specifically leveraging the latest YOLO (You Only Look Once) algorithms, that can accurately detect a broad spectrum of seam defects in real-time. The model must be optimized for both speed and accuracy, capable of operating effectively in diverse production environments, and adaptable to various seam types and defect scenarios.</w:t>
      </w:r>
    </w:p>
    <w:p w14:paraId="17BF9313" w14:textId="77777777" w:rsidR="00B955EC" w:rsidRPr="00B955EC" w:rsidRDefault="00B955EC" w:rsidP="00B955EC">
      <w:pPr>
        <w:spacing w:line="360" w:lineRule="auto"/>
        <w:jc w:val="both"/>
      </w:pPr>
    </w:p>
    <w:p w14:paraId="527B4825" w14:textId="77777777" w:rsidR="00B955EC" w:rsidRPr="00B955EC" w:rsidRDefault="00B955EC" w:rsidP="00B955EC">
      <w:pPr>
        <w:spacing w:line="360" w:lineRule="auto"/>
        <w:jc w:val="both"/>
        <w:rPr>
          <w:b/>
          <w:bCs/>
        </w:rPr>
      </w:pPr>
      <w:r w:rsidRPr="00B955EC">
        <w:rPr>
          <w:b/>
          <w:bCs/>
        </w:rPr>
        <w:t>4. Fusion Model for Defect Analysis</w:t>
      </w:r>
    </w:p>
    <w:p w14:paraId="5E8B8DA7" w14:textId="1A5FD929" w:rsidR="00B955EC" w:rsidRDefault="00B955EC" w:rsidP="00B955EC">
      <w:pPr>
        <w:spacing w:line="360" w:lineRule="auto"/>
        <w:jc w:val="both"/>
      </w:pPr>
      <w:r w:rsidRPr="00B955EC">
        <w:t xml:space="preserve">The final component of the research problem centers on the need for a comprehensive defect analysis system that integrates real-time detection with predictive analytics. Traditional defect detection systems are primarily reactive, identifying issues only after </w:t>
      </w:r>
      <w:r w:rsidRPr="00B955EC">
        <w:lastRenderedPageBreak/>
        <w:t>they have occurred, which limits the ability of manufacturers to implement preventive measures. These systems often operate in isolation, without integrating multiple data sources or considering historical trends that could provide deeper insights into the causes and patterns of defects. Additionally, current models frequently overlook the impact of worker-centric factors, such as demographics, experience, and skill levels, on defect rates. This lack of integration and foresight results in incomplete analyses and missed opportunities for optimizing the production process. Therefore, the research problem includes the development of a fusion model that combines real-time defect detection with historical data analysis, time-series forecasting, and worker-centric insights. This model aims to provide a holistic view of the manufacturing process, enabling proactive quality control, predictive maintenance, and targeted interventions to reduce defect rates and improve overall production efficiency.</w:t>
      </w:r>
    </w:p>
    <w:p w14:paraId="200BFE0F" w14:textId="77777777" w:rsidR="00B955EC" w:rsidRDefault="00B955EC" w:rsidP="00B955EC">
      <w:pPr>
        <w:spacing w:line="360" w:lineRule="auto"/>
        <w:jc w:val="both"/>
      </w:pPr>
    </w:p>
    <w:p w14:paraId="6A2EA858" w14:textId="2C2EA677" w:rsidR="00F23789" w:rsidRPr="00AE5816" w:rsidRDefault="00F10625" w:rsidP="00AE5816">
      <w:pPr>
        <w:spacing w:line="360" w:lineRule="auto"/>
        <w:jc w:val="both"/>
      </w:pPr>
      <w:r w:rsidRPr="00F10625">
        <w:t>The SeamSense project addresses the multifaceted challenges of seam defect detection in the apparel manufacturing industry by developing an integrated, real-time quality monitoring system. The research problem encompasses the need for advanced camera installations and adaptive frame extraction to capture high-quality images, the implementation of fog computing for efficient image preprocessing, the development of YOLO-based machine learning models for real-time defect detection, and the creation of a fusion model for comprehensive defect analysis. Together, these components aim to revolutionize the quality control process, shifting from reactive to proactive approaches, enhancing the accuracy and efficiency of defect detection, and ultimately improving the overall quality and competitiveness of garment production at MAS Linea Aqua and beyond.</w:t>
      </w:r>
      <w:r w:rsidR="00F23789">
        <w:rPr>
          <w:b/>
          <w:bCs/>
          <w:sz w:val="28"/>
          <w:szCs w:val="28"/>
        </w:rPr>
        <w:br w:type="page"/>
      </w:r>
    </w:p>
    <w:p w14:paraId="743B79AE" w14:textId="23E6AAAB" w:rsidR="0023632B" w:rsidRPr="00EE501A" w:rsidRDefault="00960D6B" w:rsidP="002A146C">
      <w:pPr>
        <w:pStyle w:val="Heading1"/>
        <w:numPr>
          <w:ilvl w:val="0"/>
          <w:numId w:val="1"/>
        </w:numPr>
        <w:spacing w:line="360" w:lineRule="auto"/>
        <w:rPr>
          <w:rFonts w:ascii="Times New Roman" w:hAnsi="Times New Roman" w:cs="Times New Roman"/>
          <w:b/>
          <w:bCs/>
          <w:color w:val="000000" w:themeColor="text1"/>
          <w:sz w:val="28"/>
          <w:szCs w:val="28"/>
        </w:rPr>
      </w:pPr>
      <w:bookmarkStart w:id="115" w:name="_Toc174616706"/>
      <w:bookmarkStart w:id="116" w:name="_Toc175254742"/>
      <w:bookmarkStart w:id="117" w:name="_Toc175301058"/>
      <w:bookmarkStart w:id="118" w:name="_Toc175301098"/>
      <w:r w:rsidRPr="00EE501A">
        <w:rPr>
          <w:rFonts w:ascii="Times New Roman" w:hAnsi="Times New Roman" w:cs="Times New Roman"/>
          <w:b/>
          <w:bCs/>
          <w:color w:val="000000" w:themeColor="text1"/>
          <w:sz w:val="28"/>
          <w:szCs w:val="28"/>
        </w:rPr>
        <w:lastRenderedPageBreak/>
        <w:t>OBJ</w:t>
      </w:r>
      <w:r w:rsidR="00AB5521" w:rsidRPr="00EE501A">
        <w:rPr>
          <w:rFonts w:ascii="Times New Roman" w:hAnsi="Times New Roman" w:cs="Times New Roman"/>
          <w:b/>
          <w:bCs/>
          <w:color w:val="000000" w:themeColor="text1"/>
          <w:sz w:val="28"/>
          <w:szCs w:val="28"/>
        </w:rPr>
        <w:t>E</w:t>
      </w:r>
      <w:r w:rsidRPr="00EE501A">
        <w:rPr>
          <w:rFonts w:ascii="Times New Roman" w:hAnsi="Times New Roman" w:cs="Times New Roman"/>
          <w:b/>
          <w:bCs/>
          <w:color w:val="000000" w:themeColor="text1"/>
          <w:sz w:val="28"/>
          <w:szCs w:val="28"/>
        </w:rPr>
        <w:t>CTIVE</w:t>
      </w:r>
      <w:r w:rsidR="00AB5521" w:rsidRPr="00EE501A">
        <w:rPr>
          <w:rFonts w:ascii="Times New Roman" w:hAnsi="Times New Roman" w:cs="Times New Roman"/>
          <w:b/>
          <w:bCs/>
          <w:color w:val="000000" w:themeColor="text1"/>
          <w:sz w:val="28"/>
          <w:szCs w:val="28"/>
        </w:rPr>
        <w:t>S</w:t>
      </w:r>
      <w:bookmarkEnd w:id="115"/>
      <w:bookmarkEnd w:id="116"/>
      <w:bookmarkEnd w:id="117"/>
      <w:bookmarkEnd w:id="118"/>
    </w:p>
    <w:p w14:paraId="076F5391" w14:textId="063076C3" w:rsidR="00E63A3E" w:rsidRPr="00695EE1" w:rsidRDefault="0023632B" w:rsidP="002A146C">
      <w:pPr>
        <w:pStyle w:val="Heading2"/>
        <w:numPr>
          <w:ilvl w:val="1"/>
          <w:numId w:val="1"/>
        </w:numPr>
        <w:spacing w:line="360" w:lineRule="auto"/>
        <w:rPr>
          <w:rFonts w:ascii="Times New Roman" w:hAnsi="Times New Roman" w:cs="Times New Roman"/>
          <w:b/>
          <w:bCs/>
          <w:color w:val="000000" w:themeColor="text1"/>
          <w:sz w:val="24"/>
          <w:szCs w:val="24"/>
        </w:rPr>
      </w:pPr>
      <w:bookmarkStart w:id="119" w:name="_Toc174616707"/>
      <w:bookmarkStart w:id="120" w:name="_Toc175254743"/>
      <w:bookmarkStart w:id="121" w:name="_Toc175301059"/>
      <w:bookmarkStart w:id="122" w:name="_Toc175301099"/>
      <w:r w:rsidRPr="00695EE1">
        <w:rPr>
          <w:rFonts w:ascii="Times New Roman" w:hAnsi="Times New Roman" w:cs="Times New Roman"/>
          <w:b/>
          <w:bCs/>
          <w:color w:val="000000" w:themeColor="text1"/>
          <w:sz w:val="24"/>
          <w:szCs w:val="24"/>
        </w:rPr>
        <w:t>Main Objective</w:t>
      </w:r>
      <w:bookmarkEnd w:id="119"/>
      <w:bookmarkEnd w:id="120"/>
      <w:bookmarkEnd w:id="121"/>
      <w:bookmarkEnd w:id="122"/>
    </w:p>
    <w:p w14:paraId="7477ACCE" w14:textId="77777777" w:rsidR="008948B7" w:rsidRDefault="008948B7" w:rsidP="008948B7">
      <w:pPr>
        <w:pStyle w:val="NormalWeb"/>
        <w:spacing w:line="360" w:lineRule="auto"/>
        <w:jc w:val="both"/>
      </w:pPr>
      <w:r>
        <w:t>The primary objective of the SeamSense project is to develop an advanced, real-time quality monitoring system tailored specifically for detecting and analyzing seam defects during garment production. This system is designed to integrate state-of-the-art machine learning algorithms, including Convolutional Neural Networks (CNN) and the You Only Look Once (YOLO) models, with innovative technologies such as fog computing, adaptive frame extraction, and a fusion model for comprehensive defect analysis. By combining these advanced methodologies, SeamSense seeks to overcome the inherent limitations of traditional manual inspection processes, which are often labor-intensive, prone to human error, and incapable of providing real-time feedback.</w:t>
      </w:r>
    </w:p>
    <w:p w14:paraId="2E2D57D1" w14:textId="77777777" w:rsidR="008948B7" w:rsidRDefault="008948B7" w:rsidP="008948B7">
      <w:pPr>
        <w:pStyle w:val="NormalWeb"/>
        <w:spacing w:line="360" w:lineRule="auto"/>
        <w:jc w:val="both"/>
      </w:pPr>
      <w:r>
        <w:t>The SeamSense system is intended to enhance the precision, speed, and efficiency of defect detection on flat seam machines by providing a seamless integration into existing production workflows. This will enable manufacturers to identify defects as they occur, offer immediate feedback to operators, and facilitate timely corrective actions. Furthermore, the system’s predictive capabilities, powered by the fusion model, will allow manufacturers to anticipate potential future defects by analyzing historical data and trends, enabling proactive quality control measures.</w:t>
      </w:r>
    </w:p>
    <w:p w14:paraId="1C8EC5DE" w14:textId="77777777" w:rsidR="008948B7" w:rsidRDefault="008948B7" w:rsidP="008948B7">
      <w:pPr>
        <w:pStyle w:val="NormalWeb"/>
        <w:spacing w:line="360" w:lineRule="auto"/>
        <w:jc w:val="both"/>
      </w:pPr>
      <w:r>
        <w:t>The overarching goal of SeamSense is to provide the apparel industry, particularly at MAS Linea Aqua, with a scalable and adaptable solution that not only reduces rework and waste but also improves overall production quality, enhances operational efficiency, and ultimately strengthens the competitive advantage of manufacturers in the global market. By setting a new standard for real-time quality monitoring, SeamSense aims to drive innovation in garment manufacturing and contribute to the broader adoption of intelligent, data-driven quality control systems across the industry.</w:t>
      </w:r>
    </w:p>
    <w:p w14:paraId="6873E8FA" w14:textId="77777777" w:rsidR="008948B7" w:rsidRDefault="008948B7" w:rsidP="008948B7">
      <w:pPr>
        <w:pStyle w:val="NormalWeb"/>
        <w:spacing w:line="360" w:lineRule="auto"/>
        <w:jc w:val="both"/>
      </w:pPr>
    </w:p>
    <w:p w14:paraId="251454D9" w14:textId="77777777" w:rsidR="008948B7" w:rsidRDefault="008948B7" w:rsidP="008948B7">
      <w:pPr>
        <w:pStyle w:val="NormalWeb"/>
        <w:spacing w:line="360" w:lineRule="auto"/>
        <w:jc w:val="both"/>
      </w:pPr>
      <w:bookmarkStart w:id="123" w:name="_Toc174616708"/>
    </w:p>
    <w:p w14:paraId="58C9D2BC" w14:textId="1A5297AD" w:rsidR="00DB0E06" w:rsidRPr="004E4ADA" w:rsidRDefault="0023632B" w:rsidP="002A146C">
      <w:pPr>
        <w:pStyle w:val="Heading2"/>
        <w:numPr>
          <w:ilvl w:val="1"/>
          <w:numId w:val="1"/>
        </w:numPr>
        <w:spacing w:line="360" w:lineRule="auto"/>
        <w:rPr>
          <w:rFonts w:ascii="Times New Roman" w:hAnsi="Times New Roman" w:cs="Times New Roman"/>
          <w:b/>
          <w:bCs/>
          <w:color w:val="000000" w:themeColor="text1"/>
          <w:sz w:val="24"/>
          <w:szCs w:val="24"/>
        </w:rPr>
      </w:pPr>
      <w:bookmarkStart w:id="124" w:name="_Toc175254744"/>
      <w:bookmarkStart w:id="125" w:name="_Toc175301060"/>
      <w:bookmarkStart w:id="126" w:name="_Toc175301100"/>
      <w:r w:rsidRPr="00695EE1">
        <w:rPr>
          <w:rFonts w:ascii="Times New Roman" w:hAnsi="Times New Roman" w:cs="Times New Roman"/>
          <w:b/>
          <w:bCs/>
          <w:color w:val="000000" w:themeColor="text1"/>
          <w:sz w:val="24"/>
          <w:szCs w:val="24"/>
        </w:rPr>
        <w:lastRenderedPageBreak/>
        <w:t>Sub Objectives</w:t>
      </w:r>
      <w:bookmarkEnd w:id="123"/>
      <w:bookmarkEnd w:id="124"/>
      <w:bookmarkEnd w:id="125"/>
      <w:bookmarkEnd w:id="126"/>
    </w:p>
    <w:p w14:paraId="472EA52B" w14:textId="319A5CCE" w:rsidR="00F452E2" w:rsidRPr="00F452E2" w:rsidRDefault="00F452E2" w:rsidP="002A146C">
      <w:pPr>
        <w:pStyle w:val="ListParagraph"/>
        <w:numPr>
          <w:ilvl w:val="0"/>
          <w:numId w:val="3"/>
        </w:numPr>
        <w:spacing w:line="360" w:lineRule="auto"/>
        <w:jc w:val="both"/>
      </w:pPr>
      <w:r w:rsidRPr="00F452E2">
        <w:rPr>
          <w:b/>
          <w:bCs/>
        </w:rPr>
        <w:t>Enhanced Defect Detection and Classification:</w:t>
      </w:r>
    </w:p>
    <w:p w14:paraId="63832FCC" w14:textId="77777777" w:rsidR="00F452E2" w:rsidRPr="00F452E2" w:rsidRDefault="00F452E2" w:rsidP="0061013B">
      <w:pPr>
        <w:pStyle w:val="ListParagraph"/>
        <w:spacing w:line="360" w:lineRule="auto"/>
        <w:ind w:left="0"/>
        <w:jc w:val="both"/>
      </w:pPr>
      <w:r w:rsidRPr="00F452E2">
        <w:t>Develop and implement a machine learning model, specifically leveraging CNN and YOLO algorithms, to accurately identify and classify a wide range of seam defects, such as open seams, high-low seams, and SPI (Stitches Per Inch) errors. This objective focuses on training the model to recognize these defects in real-time, even under varying production conditions, to ensure high precision and reliability in the detection process.</w:t>
      </w:r>
    </w:p>
    <w:p w14:paraId="3ACD8265" w14:textId="0C395207" w:rsidR="00F452E2" w:rsidRPr="00F452E2" w:rsidRDefault="00F452E2" w:rsidP="002A146C">
      <w:pPr>
        <w:pStyle w:val="ListParagraph"/>
        <w:numPr>
          <w:ilvl w:val="0"/>
          <w:numId w:val="3"/>
        </w:numPr>
        <w:spacing w:line="360" w:lineRule="auto"/>
        <w:jc w:val="both"/>
      </w:pPr>
      <w:r w:rsidRPr="00F452E2">
        <w:rPr>
          <w:b/>
          <w:bCs/>
        </w:rPr>
        <w:t>Optimized Image Capture and Processing:</w:t>
      </w:r>
    </w:p>
    <w:p w14:paraId="79103BFF" w14:textId="77777777" w:rsidR="00F452E2" w:rsidRPr="00F452E2" w:rsidRDefault="00F452E2" w:rsidP="0061013B">
      <w:pPr>
        <w:pStyle w:val="ListParagraph"/>
        <w:spacing w:line="360" w:lineRule="auto"/>
        <w:ind w:left="0"/>
        <w:jc w:val="both"/>
      </w:pPr>
      <w:r w:rsidRPr="00F452E2">
        <w:t>Design and deploy an adaptive frame extraction system integrated with strategically placed high-definition cameras to capture clear and focused images of garment seams. This system will dynamically adjust to environmental factors such as lighting conditions and machine vibrations, ensuring that only the most relevant image frames are processed for defect detection, thereby reducing computational load and enhancing processing speed.</w:t>
      </w:r>
    </w:p>
    <w:p w14:paraId="7EDAA7A2" w14:textId="247DD268" w:rsidR="00F452E2" w:rsidRPr="00F452E2" w:rsidRDefault="00F452E2" w:rsidP="002A146C">
      <w:pPr>
        <w:pStyle w:val="ListParagraph"/>
        <w:numPr>
          <w:ilvl w:val="0"/>
          <w:numId w:val="3"/>
        </w:numPr>
        <w:spacing w:line="360" w:lineRule="auto"/>
        <w:jc w:val="both"/>
      </w:pPr>
      <w:r w:rsidRPr="00F452E2">
        <w:rPr>
          <w:b/>
          <w:bCs/>
        </w:rPr>
        <w:t>Real-Time Data Processing with Fog Computing:</w:t>
      </w:r>
    </w:p>
    <w:p w14:paraId="255DF7C0" w14:textId="77777777" w:rsidR="00F452E2" w:rsidRPr="00F452E2" w:rsidRDefault="00F452E2" w:rsidP="0061013B">
      <w:pPr>
        <w:pStyle w:val="ListParagraph"/>
        <w:spacing w:line="360" w:lineRule="auto"/>
        <w:ind w:left="0"/>
        <w:jc w:val="both"/>
      </w:pPr>
      <w:r w:rsidRPr="00F452E2">
        <w:t>Integrate fog computing into the SeamSense system to enable real-time preprocessing of captured images, including image augmentation and content filtering, at the edge of the network. This will minimize latency and optimize bandwidth usage, ensuring that high-quality, relevant data is transmitted to the cloud for further analysis, thus maintaining the efficiency and effectiveness of the real-time defect detection process.</w:t>
      </w:r>
    </w:p>
    <w:p w14:paraId="20F64B02" w14:textId="41ED55E5" w:rsidR="00F452E2" w:rsidRPr="00F452E2" w:rsidRDefault="00F452E2" w:rsidP="002A146C">
      <w:pPr>
        <w:pStyle w:val="ListParagraph"/>
        <w:numPr>
          <w:ilvl w:val="0"/>
          <w:numId w:val="3"/>
        </w:numPr>
        <w:spacing w:line="360" w:lineRule="auto"/>
        <w:jc w:val="both"/>
      </w:pPr>
      <w:r w:rsidRPr="00F452E2">
        <w:rPr>
          <w:b/>
          <w:bCs/>
        </w:rPr>
        <w:t>Comprehensive Defect Analysis through Fusion Modeling:</w:t>
      </w:r>
    </w:p>
    <w:p w14:paraId="14CE77AC" w14:textId="37AA18DB" w:rsidR="00DB0E06" w:rsidRPr="00F452E2" w:rsidRDefault="00F452E2" w:rsidP="0061013B">
      <w:pPr>
        <w:pStyle w:val="ListParagraph"/>
        <w:spacing w:line="360" w:lineRule="auto"/>
        <w:ind w:left="0"/>
        <w:jc w:val="both"/>
      </w:pPr>
      <w:r w:rsidRPr="00F452E2">
        <w:t>Develop a fusion model that combines real-time machine learning outputs with historical time-series data to provide a holistic analysis of seam defects. This model will not only identify current defects but also predict potential future defects by analyzing trends and patterns over time. Additionally, it will incorporate worker-centric factors such as demographics and skill levels to refine the analysis and provide targeted insights for improving production quality.</w:t>
      </w:r>
    </w:p>
    <w:p w14:paraId="08961F2E" w14:textId="72B69584" w:rsidR="00F452E2" w:rsidRPr="00F452E2" w:rsidRDefault="00F452E2" w:rsidP="002A146C">
      <w:pPr>
        <w:pStyle w:val="ListParagraph"/>
        <w:numPr>
          <w:ilvl w:val="0"/>
          <w:numId w:val="3"/>
        </w:numPr>
        <w:spacing w:line="360" w:lineRule="auto"/>
        <w:jc w:val="both"/>
      </w:pPr>
      <w:r w:rsidRPr="00F452E2">
        <w:rPr>
          <w:b/>
          <w:bCs/>
        </w:rPr>
        <w:t>Proactive Quality Control and Predictive Maintenance:</w:t>
      </w:r>
    </w:p>
    <w:p w14:paraId="0236CE61" w14:textId="77777777" w:rsidR="00F452E2" w:rsidRPr="00F452E2" w:rsidRDefault="00F452E2" w:rsidP="0061013B">
      <w:pPr>
        <w:pStyle w:val="ListParagraph"/>
        <w:spacing w:line="360" w:lineRule="auto"/>
        <w:ind w:left="0"/>
        <w:jc w:val="both"/>
      </w:pPr>
      <w:r w:rsidRPr="00F452E2">
        <w:t xml:space="preserve">Utilize the predictive capabilities of the fusion model to anticipate potential issues in the production process before they escalate into significant defects. This objective aims </w:t>
      </w:r>
      <w:r w:rsidRPr="00F452E2">
        <w:lastRenderedPageBreak/>
        <w:t>to shift from a reactive to a proactive approach in quality control, enabling manufacturers to implement timely interventions and maintenance strategies that reduce downtime, prevent defects, and improve overall operational efficiency.</w:t>
      </w:r>
    </w:p>
    <w:p w14:paraId="0B98083A" w14:textId="0C65E527" w:rsidR="00F452E2" w:rsidRPr="00F452E2" w:rsidRDefault="00F452E2" w:rsidP="002A146C">
      <w:pPr>
        <w:pStyle w:val="ListParagraph"/>
        <w:numPr>
          <w:ilvl w:val="0"/>
          <w:numId w:val="3"/>
        </w:numPr>
        <w:spacing w:line="360" w:lineRule="auto"/>
        <w:jc w:val="both"/>
      </w:pPr>
      <w:r w:rsidRPr="00F452E2">
        <w:rPr>
          <w:b/>
          <w:bCs/>
        </w:rPr>
        <w:t>Scalable and Adaptable System Integration:</w:t>
      </w:r>
    </w:p>
    <w:p w14:paraId="62805A42" w14:textId="77777777" w:rsidR="00F452E2" w:rsidRPr="00F452E2" w:rsidRDefault="00F452E2" w:rsidP="0061013B">
      <w:pPr>
        <w:pStyle w:val="ListParagraph"/>
        <w:spacing w:line="360" w:lineRule="auto"/>
        <w:ind w:left="0"/>
        <w:jc w:val="both"/>
      </w:pPr>
      <w:r w:rsidRPr="00F452E2">
        <w:t>Ensure that the SeamSense system is scalable and adaptable, capable of being integrated seamlessly into various production environments and across different garment manufacturing lines. This includes designing the system to accommodate future expansions, such as adding new types of defects to be detected or adapting to different types of sewing machines, thereby providing a versatile solution that can evolve with the needs of the industry.</w:t>
      </w:r>
    </w:p>
    <w:p w14:paraId="711387DB" w14:textId="40812322" w:rsidR="00F452E2" w:rsidRPr="00F452E2" w:rsidRDefault="00F452E2" w:rsidP="002A146C">
      <w:pPr>
        <w:pStyle w:val="ListParagraph"/>
        <w:numPr>
          <w:ilvl w:val="0"/>
          <w:numId w:val="9"/>
        </w:numPr>
        <w:spacing w:line="360" w:lineRule="auto"/>
        <w:jc w:val="both"/>
      </w:pPr>
      <w:r w:rsidRPr="00293AC3">
        <w:rPr>
          <w:b/>
          <w:bCs/>
        </w:rPr>
        <w:t>Implementation and Evaluation in a Real-World Setting:</w:t>
      </w:r>
    </w:p>
    <w:p w14:paraId="7C76E164" w14:textId="0E05F950" w:rsidR="001F129E" w:rsidRPr="004E4ADA" w:rsidRDefault="00F452E2" w:rsidP="00293AC3">
      <w:pPr>
        <w:pStyle w:val="ListParagraph"/>
        <w:spacing w:line="360" w:lineRule="auto"/>
        <w:ind w:left="0"/>
        <w:jc w:val="both"/>
        <w:rPr>
          <w:rFonts w:eastAsiaTheme="majorEastAsia"/>
        </w:rPr>
      </w:pPr>
      <w:r w:rsidRPr="00F452E2">
        <w:t>Pilot the SeamSense system at MAS Linea Aqua, evaluating its performance in a real-world manufacturing environment. This objective includes assessing the system’s accuracy, speed, and impact on production efficiency, as well as gathering feedback from operators and management to refine and optimize the system for broader deployment across the apparel industry.</w:t>
      </w:r>
      <w:r w:rsidR="001F129E">
        <w:rPr>
          <w:b/>
          <w:bCs/>
          <w:sz w:val="28"/>
          <w:szCs w:val="28"/>
        </w:rPr>
        <w:br w:type="page"/>
      </w:r>
    </w:p>
    <w:p w14:paraId="6C257599" w14:textId="441A18BF" w:rsidR="00710729" w:rsidRPr="0035732F" w:rsidRDefault="00960D6B" w:rsidP="002A146C">
      <w:pPr>
        <w:pStyle w:val="Heading1"/>
        <w:numPr>
          <w:ilvl w:val="0"/>
          <w:numId w:val="1"/>
        </w:numPr>
        <w:rPr>
          <w:rFonts w:ascii="Times New Roman" w:hAnsi="Times New Roman" w:cs="Times New Roman"/>
          <w:b/>
          <w:bCs/>
          <w:color w:val="000000" w:themeColor="text1"/>
          <w:sz w:val="28"/>
          <w:szCs w:val="28"/>
        </w:rPr>
      </w:pPr>
      <w:bookmarkStart w:id="127" w:name="_Toc174616709"/>
      <w:bookmarkStart w:id="128" w:name="_Toc175254745"/>
      <w:bookmarkStart w:id="129" w:name="_Toc175301061"/>
      <w:bookmarkStart w:id="130" w:name="_Toc175301101"/>
      <w:r w:rsidRPr="0035732F">
        <w:rPr>
          <w:rFonts w:ascii="Times New Roman" w:hAnsi="Times New Roman" w:cs="Times New Roman"/>
          <w:b/>
          <w:bCs/>
          <w:color w:val="000000" w:themeColor="text1"/>
          <w:sz w:val="28"/>
          <w:szCs w:val="28"/>
        </w:rPr>
        <w:lastRenderedPageBreak/>
        <w:t>METHODOLOGY</w:t>
      </w:r>
      <w:bookmarkEnd w:id="127"/>
      <w:bookmarkEnd w:id="128"/>
      <w:bookmarkEnd w:id="129"/>
      <w:bookmarkEnd w:id="130"/>
    </w:p>
    <w:p w14:paraId="0D2BCE9B" w14:textId="26C22B32" w:rsidR="00CF0E1E" w:rsidRPr="00C9583D" w:rsidRDefault="00221C79" w:rsidP="002A146C">
      <w:pPr>
        <w:pStyle w:val="Heading2"/>
        <w:numPr>
          <w:ilvl w:val="1"/>
          <w:numId w:val="1"/>
        </w:numPr>
        <w:rPr>
          <w:rFonts w:ascii="Times New Roman" w:hAnsi="Times New Roman" w:cs="Times New Roman"/>
          <w:b/>
          <w:bCs/>
          <w:color w:val="000000" w:themeColor="text1"/>
          <w:sz w:val="24"/>
          <w:szCs w:val="24"/>
        </w:rPr>
      </w:pPr>
      <w:bookmarkStart w:id="131" w:name="_Toc174616710"/>
      <w:bookmarkStart w:id="132" w:name="_Toc175254746"/>
      <w:bookmarkStart w:id="133" w:name="_Toc175301062"/>
      <w:bookmarkStart w:id="134" w:name="_Toc175301102"/>
      <w:r w:rsidRPr="00142231">
        <w:rPr>
          <w:rFonts w:ascii="Times New Roman" w:hAnsi="Times New Roman" w:cs="Times New Roman"/>
          <w:b/>
          <w:bCs/>
          <w:color w:val="000000" w:themeColor="text1"/>
          <w:sz w:val="24"/>
          <w:szCs w:val="24"/>
        </w:rPr>
        <w:t>Requirement Gathering and Analysis</w:t>
      </w:r>
      <w:bookmarkEnd w:id="131"/>
      <w:bookmarkEnd w:id="132"/>
      <w:bookmarkEnd w:id="133"/>
      <w:bookmarkEnd w:id="134"/>
    </w:p>
    <w:p w14:paraId="618B36B8" w14:textId="6F20111E" w:rsidR="00BF0D22" w:rsidRPr="00BF0D22" w:rsidRDefault="00CF4099" w:rsidP="00CF4099">
      <w:pPr>
        <w:spacing w:line="360" w:lineRule="auto"/>
        <w:jc w:val="both"/>
      </w:pPr>
      <w:r w:rsidRPr="00CF4099">
        <w:t>The requirement gathering and analysis phase is a critical step in the development of the SeamSense project. It involves systematically collecting, analyzing, and documenting the necessary requirements to ensure that the system meets the needs of its stakeholders and functions as intended in a real-world manufacturing environment. The SeamSense project, which focuses on real-time seam defect detection in garment production, requires a comprehensive understanding of both functional and non-functional requirements to deliver a robust and effective solution.</w:t>
      </w:r>
    </w:p>
    <w:p w14:paraId="2D6DA15B" w14:textId="14B6491C" w:rsidR="00CF0E1E" w:rsidRPr="00C9583D" w:rsidRDefault="00423A3C" w:rsidP="002A146C">
      <w:pPr>
        <w:pStyle w:val="Heading3"/>
        <w:numPr>
          <w:ilvl w:val="2"/>
          <w:numId w:val="1"/>
        </w:numPr>
        <w:rPr>
          <w:rFonts w:cs="Times New Roman"/>
          <w:b/>
          <w:color w:val="000000" w:themeColor="text1"/>
          <w:sz w:val="24"/>
          <w:szCs w:val="24"/>
        </w:rPr>
      </w:pPr>
      <w:bookmarkStart w:id="135" w:name="_Toc174616711"/>
      <w:bookmarkStart w:id="136" w:name="_Toc175254747"/>
      <w:bookmarkStart w:id="137" w:name="_Toc175301063"/>
      <w:bookmarkStart w:id="138" w:name="_Toc175301103"/>
      <w:r w:rsidRPr="006321E5">
        <w:rPr>
          <w:rFonts w:cs="Times New Roman"/>
          <w:b/>
          <w:color w:val="000000" w:themeColor="text1"/>
          <w:sz w:val="24"/>
          <w:szCs w:val="24"/>
        </w:rPr>
        <w:t>Functional Requirements</w:t>
      </w:r>
      <w:bookmarkEnd w:id="135"/>
      <w:bookmarkEnd w:id="136"/>
      <w:bookmarkEnd w:id="137"/>
      <w:bookmarkEnd w:id="138"/>
    </w:p>
    <w:p w14:paraId="1D706F28" w14:textId="24D6F543" w:rsidR="005F298E" w:rsidRPr="005F298E" w:rsidRDefault="005F298E" w:rsidP="002A146C">
      <w:pPr>
        <w:pStyle w:val="ListParagraph"/>
        <w:numPr>
          <w:ilvl w:val="0"/>
          <w:numId w:val="10"/>
        </w:numPr>
        <w:spacing w:line="360" w:lineRule="auto"/>
        <w:jc w:val="both"/>
      </w:pPr>
      <w:r w:rsidRPr="005F298E">
        <w:rPr>
          <w:b/>
          <w:bCs/>
        </w:rPr>
        <w:t>Real-Time Seam Defect Detection:</w:t>
      </w:r>
    </w:p>
    <w:p w14:paraId="7D650980" w14:textId="27C965B1" w:rsidR="005F298E" w:rsidRPr="005F298E" w:rsidRDefault="005F298E" w:rsidP="00D018AA">
      <w:pPr>
        <w:spacing w:line="360" w:lineRule="auto"/>
        <w:ind w:left="360"/>
        <w:jc w:val="both"/>
      </w:pPr>
      <w:r w:rsidRPr="005F298E">
        <w:t>The system must be capable of detecting various types of seam defects (e.g., open seams, high-low seams, SPI errors) in real-time as garments are produced. The detection should occur as the garment passes through the flat seam machine, with immediate feedback provided to the operator for corrective action.</w:t>
      </w:r>
    </w:p>
    <w:p w14:paraId="282A67A4" w14:textId="6B63BB4E" w:rsidR="005F298E" w:rsidRPr="005F298E" w:rsidRDefault="005F298E" w:rsidP="00D018AA">
      <w:pPr>
        <w:spacing w:line="360" w:lineRule="auto"/>
        <w:ind w:left="360"/>
        <w:jc w:val="both"/>
      </w:pPr>
      <w:r w:rsidRPr="005F298E">
        <w:t xml:space="preserve"> Real-time detection is critical to minimizing the time between defect occurrence and correction, thereby reducing rework, waste, and production costs.</w:t>
      </w:r>
    </w:p>
    <w:p w14:paraId="7DD6C708" w14:textId="3D589E46" w:rsidR="005F298E" w:rsidRPr="005F298E" w:rsidRDefault="005F298E" w:rsidP="002A146C">
      <w:pPr>
        <w:pStyle w:val="ListParagraph"/>
        <w:numPr>
          <w:ilvl w:val="0"/>
          <w:numId w:val="10"/>
        </w:numPr>
        <w:spacing w:line="360" w:lineRule="auto"/>
        <w:jc w:val="both"/>
      </w:pPr>
      <w:r w:rsidRPr="005F298E">
        <w:rPr>
          <w:b/>
          <w:bCs/>
        </w:rPr>
        <w:t>Adaptive Frame Extraction:</w:t>
      </w:r>
    </w:p>
    <w:p w14:paraId="339E708C" w14:textId="2625B2A9" w:rsidR="005F298E" w:rsidRPr="005F298E" w:rsidRDefault="005F298E" w:rsidP="00D018AA">
      <w:pPr>
        <w:spacing w:line="360" w:lineRule="auto"/>
        <w:ind w:left="360"/>
        <w:jc w:val="both"/>
      </w:pPr>
      <w:r w:rsidRPr="005F298E">
        <w:t>The system should include an adaptive frame extraction mechanism that dynamically adjusts to environmental conditions, such as lighting and machine vibrations, to capture the most relevant frames for defect analysis.</w:t>
      </w:r>
    </w:p>
    <w:p w14:paraId="60508166" w14:textId="524E8643" w:rsidR="005F298E" w:rsidRPr="005F298E" w:rsidRDefault="005F298E" w:rsidP="00D018AA">
      <w:pPr>
        <w:spacing w:line="360" w:lineRule="auto"/>
        <w:ind w:left="360"/>
        <w:jc w:val="both"/>
      </w:pPr>
      <w:r w:rsidRPr="005F298E">
        <w:t>Ensuring that only the most pertinent image data is processed will reduce computational load and increase the efficiency and accuracy of the defect detection process.</w:t>
      </w:r>
    </w:p>
    <w:p w14:paraId="0B811E65" w14:textId="6D5D9C38" w:rsidR="005F298E" w:rsidRPr="005F298E" w:rsidRDefault="005F298E" w:rsidP="002A146C">
      <w:pPr>
        <w:pStyle w:val="ListParagraph"/>
        <w:numPr>
          <w:ilvl w:val="0"/>
          <w:numId w:val="10"/>
        </w:numPr>
        <w:spacing w:line="360" w:lineRule="auto"/>
        <w:jc w:val="both"/>
      </w:pPr>
      <w:r w:rsidRPr="005F298E">
        <w:rPr>
          <w:b/>
          <w:bCs/>
        </w:rPr>
        <w:t>Image Preprocessing with Fog Computing:</w:t>
      </w:r>
    </w:p>
    <w:p w14:paraId="7377B13A" w14:textId="18ED8486" w:rsidR="005F298E" w:rsidRPr="005F298E" w:rsidRDefault="005F298E" w:rsidP="00D018AA">
      <w:pPr>
        <w:spacing w:line="360" w:lineRule="auto"/>
        <w:ind w:left="360"/>
        <w:jc w:val="both"/>
      </w:pPr>
      <w:r w:rsidRPr="005F298E">
        <w:t>The system must incorporate fog computing to perform real-time image preprocessing, including tasks such as noise reduction, image augmentation, and content filtering, close to the data source.</w:t>
      </w:r>
    </w:p>
    <w:p w14:paraId="51D6E22C" w14:textId="292576E7" w:rsidR="005F298E" w:rsidRDefault="005F298E" w:rsidP="00D018AA">
      <w:pPr>
        <w:spacing w:line="360" w:lineRule="auto"/>
        <w:ind w:left="360"/>
        <w:jc w:val="both"/>
      </w:pPr>
      <w:r w:rsidRPr="005F298E">
        <w:t>Localized preprocessing will reduce latency, optimize bandwidth usage, and ensure that only high-quality, relevant images are sent to the cloud for further analysis, enabling efficient real-time processing.</w:t>
      </w:r>
    </w:p>
    <w:p w14:paraId="03699564" w14:textId="77777777" w:rsidR="00D018AA" w:rsidRPr="005F298E" w:rsidRDefault="00D018AA" w:rsidP="00D018AA">
      <w:pPr>
        <w:spacing w:line="360" w:lineRule="auto"/>
        <w:ind w:left="360"/>
        <w:jc w:val="both"/>
      </w:pPr>
    </w:p>
    <w:p w14:paraId="3BAFA599" w14:textId="04C7B961" w:rsidR="005F298E" w:rsidRPr="005F298E" w:rsidRDefault="005F298E" w:rsidP="002A146C">
      <w:pPr>
        <w:pStyle w:val="ListParagraph"/>
        <w:numPr>
          <w:ilvl w:val="0"/>
          <w:numId w:val="10"/>
        </w:numPr>
        <w:spacing w:line="360" w:lineRule="auto"/>
        <w:jc w:val="both"/>
      </w:pPr>
      <w:r w:rsidRPr="005F298E">
        <w:rPr>
          <w:b/>
          <w:bCs/>
        </w:rPr>
        <w:lastRenderedPageBreak/>
        <w:t>Seamless Integration with Existing Production Lines:</w:t>
      </w:r>
    </w:p>
    <w:p w14:paraId="6CEF66ED" w14:textId="554169C6" w:rsidR="005F298E" w:rsidRPr="005F298E" w:rsidRDefault="005F298E" w:rsidP="00D018AA">
      <w:pPr>
        <w:spacing w:line="360" w:lineRule="auto"/>
        <w:ind w:left="360"/>
        <w:jc w:val="both"/>
      </w:pPr>
      <w:r w:rsidRPr="005F298E">
        <w:t xml:space="preserve">The system should be easily integrated into existing garment production lines at MAS Linea Aqua without requiring significant modifications to the current </w:t>
      </w:r>
      <w:proofErr w:type="spellStart"/>
      <w:proofErr w:type="gramStart"/>
      <w:r w:rsidRPr="005F298E">
        <w:t>setup.Seamless</w:t>
      </w:r>
      <w:proofErr w:type="spellEnd"/>
      <w:proofErr w:type="gramEnd"/>
      <w:r w:rsidRPr="005F298E">
        <w:t xml:space="preserve"> integration is necessary to ensure minimal disruption to ongoing production activities and to facilitate the adoption of the SeamSense system in various manufacturing environments.</w:t>
      </w:r>
    </w:p>
    <w:p w14:paraId="374C9479" w14:textId="29870448" w:rsidR="005F298E" w:rsidRPr="005F298E" w:rsidRDefault="005F298E" w:rsidP="002A146C">
      <w:pPr>
        <w:pStyle w:val="ListParagraph"/>
        <w:numPr>
          <w:ilvl w:val="0"/>
          <w:numId w:val="10"/>
        </w:numPr>
        <w:spacing w:line="360" w:lineRule="auto"/>
        <w:jc w:val="both"/>
      </w:pPr>
      <w:r w:rsidRPr="005F298E">
        <w:rPr>
          <w:b/>
          <w:bCs/>
        </w:rPr>
        <w:t>Comprehensive Defect Analysis and Reporting:</w:t>
      </w:r>
    </w:p>
    <w:p w14:paraId="0FE8C1E6" w14:textId="19062DA6" w:rsidR="005F298E" w:rsidRPr="005F298E" w:rsidRDefault="005F298E" w:rsidP="00D018AA">
      <w:pPr>
        <w:spacing w:line="360" w:lineRule="auto"/>
        <w:ind w:left="360"/>
        <w:jc w:val="both"/>
      </w:pPr>
      <w:r w:rsidRPr="005F298E">
        <w:t>The system should provide detailed reports on detected defects, including the type, location, frequency, and possible causes. Additionally, the system should offer predictive insights based on historical data to anticipate future defects.</w:t>
      </w:r>
    </w:p>
    <w:p w14:paraId="6F634328" w14:textId="69355B0D" w:rsidR="005F298E" w:rsidRPr="005F298E" w:rsidRDefault="005F298E" w:rsidP="00D018AA">
      <w:pPr>
        <w:spacing w:line="360" w:lineRule="auto"/>
        <w:ind w:left="360"/>
        <w:jc w:val="both"/>
      </w:pPr>
      <w:r w:rsidRPr="005F298E">
        <w:t>Comprehensive analysis and reporting will enable manufacturers to identify trends, optimize production processes, and implement preventive measures, improving overall production quality.</w:t>
      </w:r>
    </w:p>
    <w:p w14:paraId="4E1454FC" w14:textId="35A2365B" w:rsidR="005F298E" w:rsidRPr="005F298E" w:rsidRDefault="005F298E" w:rsidP="002A146C">
      <w:pPr>
        <w:pStyle w:val="ListParagraph"/>
        <w:numPr>
          <w:ilvl w:val="0"/>
          <w:numId w:val="10"/>
        </w:numPr>
        <w:spacing w:line="360" w:lineRule="auto"/>
        <w:jc w:val="both"/>
      </w:pPr>
      <w:r w:rsidRPr="005F298E">
        <w:rPr>
          <w:b/>
          <w:bCs/>
        </w:rPr>
        <w:t>Worker-Centric Data Incorporation:</w:t>
      </w:r>
    </w:p>
    <w:p w14:paraId="7D0D2055" w14:textId="4729E0ED" w:rsidR="005F298E" w:rsidRPr="005F298E" w:rsidRDefault="00D018AA" w:rsidP="00D018AA">
      <w:pPr>
        <w:spacing w:line="360" w:lineRule="auto"/>
        <w:ind w:left="360"/>
        <w:jc w:val="both"/>
      </w:pPr>
      <w:r>
        <w:rPr>
          <w:b/>
          <w:bCs/>
        </w:rPr>
        <w:t>T</w:t>
      </w:r>
      <w:r w:rsidR="005F298E" w:rsidRPr="005F298E">
        <w:t>he system should be capable of integrating worker-related data, such as demographics, experience, and skill levels, into the defect analysis process.</w:t>
      </w:r>
    </w:p>
    <w:p w14:paraId="7B9E6672" w14:textId="3EDB1204" w:rsidR="005F298E" w:rsidRPr="005F298E" w:rsidRDefault="005F298E" w:rsidP="00D018AA">
      <w:pPr>
        <w:spacing w:line="360" w:lineRule="auto"/>
        <w:ind w:left="360"/>
        <w:jc w:val="both"/>
      </w:pPr>
      <w:r w:rsidRPr="005F298E">
        <w:t>Incorporating worker-centric data will allow for a more nuanced analysis of defect causes and enable targeted training and interventions to reduce defect rates.</w:t>
      </w:r>
    </w:p>
    <w:p w14:paraId="2BC1A7DD" w14:textId="77777777" w:rsidR="00CF4099" w:rsidRPr="00CF4099" w:rsidRDefault="00CF4099" w:rsidP="00CF4099">
      <w:pPr>
        <w:spacing w:line="360" w:lineRule="auto"/>
        <w:jc w:val="both"/>
      </w:pPr>
    </w:p>
    <w:p w14:paraId="7E108B1B" w14:textId="02A5E728" w:rsidR="00423A3C" w:rsidRPr="00C9583D" w:rsidRDefault="00423A3C" w:rsidP="002A146C">
      <w:pPr>
        <w:pStyle w:val="Heading3"/>
        <w:numPr>
          <w:ilvl w:val="2"/>
          <w:numId w:val="1"/>
        </w:numPr>
        <w:rPr>
          <w:rFonts w:cs="Times New Roman"/>
          <w:b/>
          <w:bCs/>
          <w:color w:val="auto"/>
          <w:sz w:val="24"/>
          <w:szCs w:val="24"/>
        </w:rPr>
      </w:pPr>
      <w:bookmarkStart w:id="139" w:name="_Toc174616712"/>
      <w:bookmarkStart w:id="140" w:name="_Toc175254748"/>
      <w:bookmarkStart w:id="141" w:name="_Toc175301064"/>
      <w:bookmarkStart w:id="142" w:name="_Toc175301104"/>
      <w:r w:rsidRPr="00423A3C">
        <w:rPr>
          <w:rFonts w:cs="Times New Roman"/>
          <w:b/>
          <w:bCs/>
          <w:color w:val="auto"/>
          <w:sz w:val="24"/>
          <w:szCs w:val="24"/>
        </w:rPr>
        <w:t>Non-Functional Requirements</w:t>
      </w:r>
      <w:bookmarkEnd w:id="139"/>
      <w:bookmarkEnd w:id="140"/>
      <w:bookmarkEnd w:id="141"/>
      <w:bookmarkEnd w:id="142"/>
    </w:p>
    <w:p w14:paraId="3EAB5369" w14:textId="77777777" w:rsidR="00FB3AF6" w:rsidRPr="00FB3AF6" w:rsidRDefault="00FB3AF6" w:rsidP="002A146C">
      <w:pPr>
        <w:pStyle w:val="ListParagraph"/>
        <w:numPr>
          <w:ilvl w:val="0"/>
          <w:numId w:val="9"/>
        </w:numPr>
        <w:spacing w:line="360" w:lineRule="auto"/>
        <w:jc w:val="both"/>
      </w:pPr>
      <w:r w:rsidRPr="00305613">
        <w:rPr>
          <w:b/>
          <w:bCs/>
        </w:rPr>
        <w:t>Performance:</w:t>
      </w:r>
    </w:p>
    <w:p w14:paraId="4D5BE54D" w14:textId="2771060B" w:rsidR="00FB3AF6" w:rsidRPr="00FB3AF6" w:rsidRDefault="00FB3AF6" w:rsidP="00305613">
      <w:pPr>
        <w:spacing w:line="360" w:lineRule="auto"/>
        <w:jc w:val="both"/>
      </w:pPr>
      <w:r w:rsidRPr="00FB3AF6">
        <w:t xml:space="preserve">The system must process and analyze images in real-time, with minimal latency, ensuring that defects are detected and reported within milliseconds of their </w:t>
      </w:r>
      <w:r w:rsidR="00C55CAD" w:rsidRPr="00FB3AF6">
        <w:t>occurrence. High</w:t>
      </w:r>
      <w:r w:rsidRPr="00FB3AF6">
        <w:t>-performance processing is essential for real-time applications in a fast-paced manufacturing environment.</w:t>
      </w:r>
    </w:p>
    <w:p w14:paraId="5978933D" w14:textId="5DDE10B8" w:rsidR="00FB3AF6" w:rsidRPr="00FB3AF6" w:rsidRDefault="00FB3AF6" w:rsidP="002A146C">
      <w:pPr>
        <w:pStyle w:val="ListParagraph"/>
        <w:numPr>
          <w:ilvl w:val="0"/>
          <w:numId w:val="9"/>
        </w:numPr>
        <w:spacing w:line="360" w:lineRule="auto"/>
        <w:jc w:val="both"/>
      </w:pPr>
      <w:r w:rsidRPr="00305613">
        <w:rPr>
          <w:b/>
          <w:bCs/>
        </w:rPr>
        <w:t>Accuracy:</w:t>
      </w:r>
    </w:p>
    <w:p w14:paraId="01B563F4" w14:textId="79090986" w:rsidR="00FB3AF6" w:rsidRPr="00FB3AF6" w:rsidRDefault="00FB3AF6" w:rsidP="00305613">
      <w:pPr>
        <w:spacing w:line="360" w:lineRule="auto"/>
        <w:jc w:val="both"/>
      </w:pPr>
      <w:r w:rsidRPr="00FB3AF6">
        <w:t>The system must achieve a high level of accuracy in detecting and classifying seam defects, minimizing false positives and false negatives.</w:t>
      </w:r>
    </w:p>
    <w:p w14:paraId="26C8447C" w14:textId="5C2DCFDD" w:rsidR="00FB3AF6" w:rsidRDefault="00FB3AF6" w:rsidP="00305613">
      <w:pPr>
        <w:spacing w:line="360" w:lineRule="auto"/>
        <w:jc w:val="both"/>
      </w:pPr>
      <w:r w:rsidRPr="00FB3AF6">
        <w:t>Accurate detection is crucial for reducing waste, rework, and ensuring that only high-quality products reach the market.</w:t>
      </w:r>
    </w:p>
    <w:p w14:paraId="771EEC4D" w14:textId="77777777" w:rsidR="00305613" w:rsidRDefault="00305613" w:rsidP="00DD4DAB">
      <w:pPr>
        <w:spacing w:line="360" w:lineRule="auto"/>
        <w:jc w:val="both"/>
      </w:pPr>
    </w:p>
    <w:p w14:paraId="06B80134" w14:textId="77777777" w:rsidR="00305613" w:rsidRPr="00FB3AF6" w:rsidRDefault="00305613" w:rsidP="00DD4DAB">
      <w:pPr>
        <w:spacing w:line="360" w:lineRule="auto"/>
        <w:jc w:val="both"/>
      </w:pPr>
    </w:p>
    <w:p w14:paraId="6BF80F68" w14:textId="4976CB92" w:rsidR="00FB3AF6" w:rsidRPr="00FB3AF6" w:rsidRDefault="00FB3AF6" w:rsidP="002A146C">
      <w:pPr>
        <w:pStyle w:val="ListParagraph"/>
        <w:numPr>
          <w:ilvl w:val="0"/>
          <w:numId w:val="9"/>
        </w:numPr>
        <w:spacing w:line="360" w:lineRule="auto"/>
        <w:jc w:val="both"/>
      </w:pPr>
      <w:r w:rsidRPr="00305613">
        <w:rPr>
          <w:b/>
          <w:bCs/>
        </w:rPr>
        <w:t>Scalability:</w:t>
      </w:r>
    </w:p>
    <w:p w14:paraId="2673E8C4" w14:textId="43E34026" w:rsidR="00FB3AF6" w:rsidRPr="00FB3AF6" w:rsidRDefault="00FB3AF6" w:rsidP="00305613">
      <w:pPr>
        <w:spacing w:line="360" w:lineRule="auto"/>
        <w:jc w:val="both"/>
      </w:pPr>
      <w:r w:rsidRPr="00FB3AF6">
        <w:t>The system should be scalable, capable of handling increasing amounts of data as the production line expands or as new data sources are integrated.</w:t>
      </w:r>
    </w:p>
    <w:p w14:paraId="47B574E7" w14:textId="73DA6D3C" w:rsidR="00FB3AF6" w:rsidRPr="00FB3AF6" w:rsidRDefault="00FB3AF6" w:rsidP="00305613">
      <w:pPr>
        <w:spacing w:line="360" w:lineRule="auto"/>
        <w:jc w:val="both"/>
      </w:pPr>
      <w:r w:rsidRPr="00FB3AF6">
        <w:t>Scalability ensures that the system can grow with the business, accommodating future production needs without requiring significant redesign.</w:t>
      </w:r>
    </w:p>
    <w:p w14:paraId="1752A99F" w14:textId="6A0F854A" w:rsidR="00FB3AF6" w:rsidRPr="00FB3AF6" w:rsidRDefault="00FB3AF6" w:rsidP="002A146C">
      <w:pPr>
        <w:pStyle w:val="ListParagraph"/>
        <w:numPr>
          <w:ilvl w:val="0"/>
          <w:numId w:val="9"/>
        </w:numPr>
        <w:spacing w:line="360" w:lineRule="auto"/>
        <w:jc w:val="both"/>
      </w:pPr>
      <w:r w:rsidRPr="00305613">
        <w:rPr>
          <w:b/>
          <w:bCs/>
        </w:rPr>
        <w:t>Usability:</w:t>
      </w:r>
    </w:p>
    <w:p w14:paraId="5941FB39" w14:textId="57D3B466" w:rsidR="00FB3AF6" w:rsidRPr="00FB3AF6" w:rsidRDefault="00FB3AF6" w:rsidP="00305613">
      <w:pPr>
        <w:spacing w:line="360" w:lineRule="auto"/>
        <w:jc w:val="both"/>
      </w:pPr>
      <w:r w:rsidRPr="00FB3AF6">
        <w:t>The system should provide an intuitive and user-friendly interface that can be easily operated by production staff with minimal training. The feedback and reporting features should be clear and actionable.</w:t>
      </w:r>
    </w:p>
    <w:p w14:paraId="534F97F7" w14:textId="5EC8A8F7" w:rsidR="00FB3AF6" w:rsidRPr="00FB3AF6" w:rsidRDefault="00FB3AF6" w:rsidP="00305613">
      <w:pPr>
        <w:spacing w:line="360" w:lineRule="auto"/>
        <w:jc w:val="both"/>
      </w:pPr>
      <w:r w:rsidRPr="00FB3AF6">
        <w:t>High usability will facilitate quick adoption by operators, reducing the learning curve and enhancing the overall efficiency of the production process.</w:t>
      </w:r>
    </w:p>
    <w:p w14:paraId="2F85CBE7" w14:textId="50074080" w:rsidR="00FB3AF6" w:rsidRPr="00FB3AF6" w:rsidRDefault="00FB3AF6" w:rsidP="002A146C">
      <w:pPr>
        <w:pStyle w:val="ListParagraph"/>
        <w:numPr>
          <w:ilvl w:val="0"/>
          <w:numId w:val="9"/>
        </w:numPr>
        <w:spacing w:line="360" w:lineRule="auto"/>
        <w:jc w:val="both"/>
      </w:pPr>
      <w:r w:rsidRPr="00305613">
        <w:rPr>
          <w:b/>
          <w:bCs/>
        </w:rPr>
        <w:t>Reliability:</w:t>
      </w:r>
    </w:p>
    <w:p w14:paraId="3AEC2958" w14:textId="5C42DB19" w:rsidR="00FB3AF6" w:rsidRPr="00FB3AF6" w:rsidRDefault="00FB3AF6" w:rsidP="00305613">
      <w:pPr>
        <w:spacing w:line="360" w:lineRule="auto"/>
        <w:jc w:val="both"/>
      </w:pPr>
      <w:r w:rsidRPr="00FB3AF6">
        <w:t>The system must be highly reliable, with minimal downtime and robust error-handling mechanisms. It should be capable of operating continuously in a demanding production environment.</w:t>
      </w:r>
    </w:p>
    <w:p w14:paraId="10FAF94D" w14:textId="47E0B52E" w:rsidR="00FB3AF6" w:rsidRPr="00FB3AF6" w:rsidRDefault="00FB3AF6" w:rsidP="00305613">
      <w:pPr>
        <w:spacing w:line="360" w:lineRule="auto"/>
        <w:jc w:val="both"/>
      </w:pPr>
      <w:r w:rsidRPr="00FB3AF6">
        <w:t>Reliability is critical in a manufacturing setting where any system failure could lead to production delays and increased costs.</w:t>
      </w:r>
    </w:p>
    <w:p w14:paraId="073ABAC5" w14:textId="746DF805" w:rsidR="00FB3AF6" w:rsidRPr="00FB3AF6" w:rsidRDefault="00FB3AF6" w:rsidP="002A146C">
      <w:pPr>
        <w:pStyle w:val="ListParagraph"/>
        <w:numPr>
          <w:ilvl w:val="0"/>
          <w:numId w:val="9"/>
        </w:numPr>
        <w:spacing w:line="360" w:lineRule="auto"/>
        <w:jc w:val="both"/>
      </w:pPr>
      <w:r w:rsidRPr="00305613">
        <w:rPr>
          <w:b/>
          <w:bCs/>
        </w:rPr>
        <w:t>Security:</w:t>
      </w:r>
    </w:p>
    <w:p w14:paraId="731BC917" w14:textId="56967E3A" w:rsidR="00FB3AF6" w:rsidRPr="00FB3AF6" w:rsidRDefault="00FB3AF6" w:rsidP="00305613">
      <w:pPr>
        <w:spacing w:line="360" w:lineRule="auto"/>
        <w:jc w:val="both"/>
      </w:pPr>
      <w:r w:rsidRPr="00FB3AF6">
        <w:t>The system must ensure the security of the data collected and processed, with appropriate measures in place to protect sensitive information from unauthorized access or breaches.</w:t>
      </w:r>
    </w:p>
    <w:p w14:paraId="0BFE7A09" w14:textId="0134EDE4" w:rsidR="00FB3AF6" w:rsidRDefault="00FB3AF6" w:rsidP="00305613">
      <w:pPr>
        <w:spacing w:line="360" w:lineRule="auto"/>
        <w:jc w:val="both"/>
      </w:pPr>
      <w:r w:rsidRPr="00FB3AF6">
        <w:t>Security is essential to protect the intellectual property and operational data of the manufacturing process, as well as to comply with industry regulations.</w:t>
      </w:r>
    </w:p>
    <w:p w14:paraId="6B1912CC" w14:textId="77777777" w:rsidR="00D23216" w:rsidRPr="00FB3AF6" w:rsidRDefault="00D23216" w:rsidP="00305613">
      <w:pPr>
        <w:spacing w:line="360" w:lineRule="auto"/>
        <w:jc w:val="both"/>
      </w:pPr>
    </w:p>
    <w:p w14:paraId="6515F930" w14:textId="41C8EB3D" w:rsidR="00FB3AF6" w:rsidRPr="00DD4DAB" w:rsidRDefault="00FB3AF6" w:rsidP="00DD4DAB">
      <w:pPr>
        <w:spacing w:line="360" w:lineRule="auto"/>
        <w:jc w:val="both"/>
        <w:rPr>
          <w:b/>
          <w:bCs/>
        </w:rPr>
      </w:pPr>
      <w:r w:rsidRPr="00DD4DAB">
        <w:rPr>
          <w:b/>
          <w:bCs/>
        </w:rPr>
        <w:t>Technical Requirements</w:t>
      </w:r>
    </w:p>
    <w:p w14:paraId="17058AB2" w14:textId="7B82131B" w:rsidR="00FB3AF6" w:rsidRPr="00FB3AF6" w:rsidRDefault="00FB3AF6" w:rsidP="002A146C">
      <w:pPr>
        <w:pStyle w:val="ListParagraph"/>
        <w:numPr>
          <w:ilvl w:val="0"/>
          <w:numId w:val="9"/>
        </w:numPr>
        <w:spacing w:line="360" w:lineRule="auto"/>
        <w:jc w:val="both"/>
      </w:pPr>
      <w:r w:rsidRPr="00305613">
        <w:rPr>
          <w:b/>
          <w:bCs/>
        </w:rPr>
        <w:t>Hardware:</w:t>
      </w:r>
    </w:p>
    <w:p w14:paraId="4AA6837D" w14:textId="77777777" w:rsidR="00FB3AF6" w:rsidRPr="00FB3AF6" w:rsidRDefault="00FB3AF6" w:rsidP="002A146C">
      <w:pPr>
        <w:pStyle w:val="ListParagraph"/>
        <w:numPr>
          <w:ilvl w:val="1"/>
          <w:numId w:val="11"/>
        </w:numPr>
        <w:spacing w:line="360" w:lineRule="auto"/>
        <w:jc w:val="both"/>
      </w:pPr>
      <w:r w:rsidRPr="00305613">
        <w:rPr>
          <w:b/>
          <w:bCs/>
        </w:rPr>
        <w:t>High-Definition Cameras:</w:t>
      </w:r>
      <w:r w:rsidRPr="00FB3AF6">
        <w:t xml:space="preserve"> For capturing detailed images of garment seams in real-time.</w:t>
      </w:r>
    </w:p>
    <w:p w14:paraId="710F2E6B" w14:textId="77777777" w:rsidR="00FB3AF6" w:rsidRPr="00FB3AF6" w:rsidRDefault="00FB3AF6" w:rsidP="002A146C">
      <w:pPr>
        <w:pStyle w:val="ListParagraph"/>
        <w:numPr>
          <w:ilvl w:val="1"/>
          <w:numId w:val="11"/>
        </w:numPr>
        <w:spacing w:line="360" w:lineRule="auto"/>
        <w:jc w:val="both"/>
      </w:pPr>
      <w:r w:rsidRPr="00305613">
        <w:rPr>
          <w:b/>
          <w:bCs/>
        </w:rPr>
        <w:t>Edge Devices for Fog Computing:</w:t>
      </w:r>
      <w:r w:rsidRPr="00FB3AF6">
        <w:t xml:space="preserve"> To perform local image preprocessing and reduce latency.</w:t>
      </w:r>
    </w:p>
    <w:p w14:paraId="6E74C12B" w14:textId="77777777" w:rsidR="00FB3AF6" w:rsidRDefault="00FB3AF6" w:rsidP="002A146C">
      <w:pPr>
        <w:pStyle w:val="ListParagraph"/>
        <w:numPr>
          <w:ilvl w:val="1"/>
          <w:numId w:val="11"/>
        </w:numPr>
        <w:spacing w:line="360" w:lineRule="auto"/>
        <w:jc w:val="both"/>
      </w:pPr>
      <w:r w:rsidRPr="00305613">
        <w:rPr>
          <w:b/>
          <w:bCs/>
        </w:rPr>
        <w:lastRenderedPageBreak/>
        <w:t>Processing Units:</w:t>
      </w:r>
      <w:r w:rsidRPr="00FB3AF6">
        <w:t xml:space="preserve"> High-performance CPUs/GPUs to handle real-time data processing and machine learning tasks.</w:t>
      </w:r>
    </w:p>
    <w:p w14:paraId="6A66DF89" w14:textId="77777777" w:rsidR="00305613" w:rsidRPr="00FB3AF6" w:rsidRDefault="00305613" w:rsidP="00305613">
      <w:pPr>
        <w:pStyle w:val="ListParagraph"/>
        <w:spacing w:line="360" w:lineRule="auto"/>
        <w:ind w:left="1080"/>
        <w:jc w:val="both"/>
      </w:pPr>
    </w:p>
    <w:p w14:paraId="10238A08" w14:textId="2B7B6187" w:rsidR="00FB3AF6" w:rsidRPr="00FB3AF6" w:rsidRDefault="00FB3AF6" w:rsidP="002A146C">
      <w:pPr>
        <w:pStyle w:val="ListParagraph"/>
        <w:numPr>
          <w:ilvl w:val="0"/>
          <w:numId w:val="11"/>
        </w:numPr>
        <w:spacing w:line="360" w:lineRule="auto"/>
        <w:jc w:val="both"/>
      </w:pPr>
      <w:r w:rsidRPr="00305613">
        <w:rPr>
          <w:b/>
          <w:bCs/>
        </w:rPr>
        <w:t>Software:</w:t>
      </w:r>
    </w:p>
    <w:p w14:paraId="3E730EAD" w14:textId="77777777" w:rsidR="00FB3AF6" w:rsidRPr="00FB3AF6" w:rsidRDefault="00FB3AF6" w:rsidP="002A146C">
      <w:pPr>
        <w:pStyle w:val="ListParagraph"/>
        <w:numPr>
          <w:ilvl w:val="1"/>
          <w:numId w:val="11"/>
        </w:numPr>
        <w:spacing w:line="360" w:lineRule="auto"/>
        <w:jc w:val="both"/>
      </w:pPr>
      <w:r w:rsidRPr="00305613">
        <w:rPr>
          <w:b/>
          <w:bCs/>
        </w:rPr>
        <w:t>Machine Learning Frameworks:</w:t>
      </w:r>
      <w:r w:rsidRPr="00FB3AF6">
        <w:t xml:space="preserve"> Such as TensorFlow or </w:t>
      </w:r>
      <w:proofErr w:type="spellStart"/>
      <w:r w:rsidRPr="00FB3AF6">
        <w:t>PyTorch</w:t>
      </w:r>
      <w:proofErr w:type="spellEnd"/>
      <w:r w:rsidRPr="00FB3AF6">
        <w:t xml:space="preserve"> for developing and deploying the CNN and YOLO models.</w:t>
      </w:r>
    </w:p>
    <w:p w14:paraId="5F06DE69" w14:textId="77777777" w:rsidR="00FB3AF6" w:rsidRPr="00FB3AF6" w:rsidRDefault="00FB3AF6" w:rsidP="002A146C">
      <w:pPr>
        <w:pStyle w:val="ListParagraph"/>
        <w:numPr>
          <w:ilvl w:val="1"/>
          <w:numId w:val="11"/>
        </w:numPr>
        <w:spacing w:line="360" w:lineRule="auto"/>
        <w:jc w:val="both"/>
      </w:pPr>
      <w:r w:rsidRPr="00305613">
        <w:rPr>
          <w:b/>
          <w:bCs/>
        </w:rPr>
        <w:t>Fog Computing Platform:</w:t>
      </w:r>
      <w:r w:rsidRPr="00FB3AF6">
        <w:t xml:space="preserve"> For implementing localized data processing and integration with the cloud.</w:t>
      </w:r>
    </w:p>
    <w:p w14:paraId="258F3AA3" w14:textId="77777777" w:rsidR="00FB3AF6" w:rsidRPr="00FB3AF6" w:rsidRDefault="00FB3AF6" w:rsidP="002A146C">
      <w:pPr>
        <w:pStyle w:val="ListParagraph"/>
        <w:numPr>
          <w:ilvl w:val="1"/>
          <w:numId w:val="11"/>
        </w:numPr>
        <w:spacing w:line="360" w:lineRule="auto"/>
        <w:jc w:val="both"/>
      </w:pPr>
      <w:r w:rsidRPr="00305613">
        <w:rPr>
          <w:b/>
          <w:bCs/>
        </w:rPr>
        <w:t>User Interface Software:</w:t>
      </w:r>
      <w:r w:rsidRPr="00FB3AF6">
        <w:t xml:space="preserve"> For creating an intuitive and accessible interface for operators and quality control managers.</w:t>
      </w:r>
    </w:p>
    <w:p w14:paraId="7EA43FB3" w14:textId="463EC60D" w:rsidR="00FB3AF6" w:rsidRPr="00305613" w:rsidRDefault="00FB3AF6" w:rsidP="002A146C">
      <w:pPr>
        <w:pStyle w:val="ListParagraph"/>
        <w:numPr>
          <w:ilvl w:val="0"/>
          <w:numId w:val="11"/>
        </w:numPr>
        <w:spacing w:line="360" w:lineRule="auto"/>
        <w:jc w:val="both"/>
        <w:rPr>
          <w:b/>
          <w:bCs/>
        </w:rPr>
      </w:pPr>
      <w:r w:rsidRPr="00305613">
        <w:rPr>
          <w:b/>
          <w:bCs/>
        </w:rPr>
        <w:t>Regulatory and Compliance Requirements</w:t>
      </w:r>
    </w:p>
    <w:p w14:paraId="7E2CA3DF" w14:textId="77777777" w:rsidR="00FB3AF6" w:rsidRPr="00FB3AF6" w:rsidRDefault="00FB3AF6" w:rsidP="002A146C">
      <w:pPr>
        <w:pStyle w:val="ListParagraph"/>
        <w:numPr>
          <w:ilvl w:val="0"/>
          <w:numId w:val="12"/>
        </w:numPr>
        <w:spacing w:line="360" w:lineRule="auto"/>
        <w:jc w:val="both"/>
      </w:pPr>
      <w:r w:rsidRPr="00305613">
        <w:rPr>
          <w:b/>
          <w:bCs/>
        </w:rPr>
        <w:t>Compliance with textile industry standards</w:t>
      </w:r>
      <w:r w:rsidRPr="00FB3AF6">
        <w:t xml:space="preserve"> for quality control and defect detection.</w:t>
      </w:r>
    </w:p>
    <w:p w14:paraId="0090313B" w14:textId="006D7DC6" w:rsidR="00FB3AF6" w:rsidRPr="00FB3AF6" w:rsidRDefault="00FB3AF6" w:rsidP="002A146C">
      <w:pPr>
        <w:pStyle w:val="ListParagraph"/>
        <w:numPr>
          <w:ilvl w:val="0"/>
          <w:numId w:val="12"/>
        </w:numPr>
        <w:spacing w:line="360" w:lineRule="auto"/>
        <w:jc w:val="both"/>
      </w:pPr>
      <w:r w:rsidRPr="00305613">
        <w:rPr>
          <w:b/>
          <w:bCs/>
        </w:rPr>
        <w:t>Data Privacy Regulations:</w:t>
      </w:r>
      <w:r w:rsidRPr="00FB3AF6">
        <w:t xml:space="preserve"> Ensuring that any worker-related data is handled in accordance with relevant data protection laws and regulations.</w:t>
      </w:r>
    </w:p>
    <w:p w14:paraId="36BD6745" w14:textId="77777777" w:rsidR="00FB3AF6" w:rsidRPr="00FB3AF6" w:rsidRDefault="00FB3AF6" w:rsidP="002A146C">
      <w:pPr>
        <w:pStyle w:val="ListParagraph"/>
        <w:numPr>
          <w:ilvl w:val="0"/>
          <w:numId w:val="12"/>
        </w:numPr>
        <w:spacing w:line="360" w:lineRule="auto"/>
        <w:jc w:val="both"/>
      </w:pPr>
      <w:r w:rsidRPr="00305613">
        <w:rPr>
          <w:b/>
          <w:bCs/>
        </w:rPr>
        <w:t>Safety Certifications:</w:t>
      </w:r>
      <w:r w:rsidRPr="00FB3AF6">
        <w:t xml:space="preserve"> Ensuring that all hardware components, especially those installed near production machinery, meet industry safety standards.</w:t>
      </w:r>
    </w:p>
    <w:p w14:paraId="00F50F84" w14:textId="77777777" w:rsidR="00FB3AF6" w:rsidRPr="00FB3AF6" w:rsidRDefault="00FB3AF6" w:rsidP="00FB3AF6">
      <w:pPr>
        <w:spacing w:line="360" w:lineRule="auto"/>
        <w:jc w:val="both"/>
      </w:pPr>
    </w:p>
    <w:p w14:paraId="3836918E" w14:textId="47E38275" w:rsidR="00AD0D1B" w:rsidRPr="00142231" w:rsidRDefault="00AD0D1B" w:rsidP="002A146C">
      <w:pPr>
        <w:pStyle w:val="Heading2"/>
        <w:numPr>
          <w:ilvl w:val="1"/>
          <w:numId w:val="1"/>
        </w:numPr>
        <w:rPr>
          <w:rFonts w:ascii="Times New Roman" w:hAnsi="Times New Roman" w:cs="Times New Roman"/>
          <w:b/>
          <w:bCs/>
          <w:color w:val="000000" w:themeColor="text1"/>
          <w:sz w:val="24"/>
          <w:szCs w:val="24"/>
        </w:rPr>
      </w:pPr>
      <w:bookmarkStart w:id="143" w:name="_Toc174616713"/>
      <w:bookmarkStart w:id="144" w:name="_Toc175254749"/>
      <w:bookmarkStart w:id="145" w:name="_Toc175301065"/>
      <w:bookmarkStart w:id="146" w:name="_Toc175301105"/>
      <w:r w:rsidRPr="00142231">
        <w:rPr>
          <w:rFonts w:ascii="Times New Roman" w:hAnsi="Times New Roman" w:cs="Times New Roman"/>
          <w:b/>
          <w:bCs/>
          <w:color w:val="000000" w:themeColor="text1"/>
          <w:sz w:val="24"/>
          <w:szCs w:val="24"/>
        </w:rPr>
        <w:t>Feasibility Study</w:t>
      </w:r>
      <w:bookmarkEnd w:id="143"/>
      <w:bookmarkEnd w:id="144"/>
      <w:bookmarkEnd w:id="145"/>
      <w:bookmarkEnd w:id="146"/>
    </w:p>
    <w:p w14:paraId="4098E442" w14:textId="77777777" w:rsidR="009A006B" w:rsidRPr="009A006B" w:rsidRDefault="009A006B" w:rsidP="009A006B"/>
    <w:p w14:paraId="538EFE59" w14:textId="3CE0AD3B" w:rsidR="009A006B" w:rsidRPr="009A006B" w:rsidRDefault="009A006B" w:rsidP="009A006B">
      <w:pPr>
        <w:spacing w:line="360" w:lineRule="auto"/>
        <w:jc w:val="both"/>
      </w:pPr>
      <w:r w:rsidRPr="009A006B">
        <w:t>The feasibility study for the SeamSense project demonstrates that the development of a real-time seam defect detection system is both viable and beneficial. Technically, the project leverages advanced machine learning algorithms, fog computing, and high-definition cameras, ensuring effective real-time defect detection with seamless integration into existing production lines. Economically, the system promises a quick return on investment by reducing rework, waste, and enhancing product quality. Operationally, strong stakeholder support and a well-planned implementation strategy further confirm the system's readiness for deployment. Overall, SeamSense is poised to revolutionize quality control in the apparel industry, offering significant improvements in efficiency and reliability.</w:t>
      </w:r>
    </w:p>
    <w:p w14:paraId="42119E33" w14:textId="77777777" w:rsidR="00D23216" w:rsidRPr="00D23216" w:rsidRDefault="00D23216" w:rsidP="00D23216"/>
    <w:p w14:paraId="7EFA0B12" w14:textId="389EBF8D" w:rsidR="00AD0D1B" w:rsidRPr="00126A83" w:rsidRDefault="00AD0D1B" w:rsidP="002A146C">
      <w:pPr>
        <w:pStyle w:val="Heading2"/>
        <w:numPr>
          <w:ilvl w:val="1"/>
          <w:numId w:val="1"/>
        </w:numPr>
        <w:rPr>
          <w:rFonts w:ascii="Times New Roman" w:hAnsi="Times New Roman" w:cs="Times New Roman"/>
          <w:b/>
          <w:bCs/>
          <w:color w:val="000000" w:themeColor="text1"/>
          <w:sz w:val="24"/>
          <w:szCs w:val="24"/>
        </w:rPr>
      </w:pPr>
      <w:bookmarkStart w:id="147" w:name="_Toc174616714"/>
      <w:bookmarkStart w:id="148" w:name="_Toc175254750"/>
      <w:bookmarkStart w:id="149" w:name="_Toc175301066"/>
      <w:bookmarkStart w:id="150" w:name="_Toc175301106"/>
      <w:r w:rsidRPr="00126A83">
        <w:rPr>
          <w:rFonts w:ascii="Times New Roman" w:hAnsi="Times New Roman" w:cs="Times New Roman"/>
          <w:b/>
          <w:bCs/>
          <w:color w:val="000000" w:themeColor="text1"/>
          <w:sz w:val="24"/>
          <w:szCs w:val="24"/>
        </w:rPr>
        <w:lastRenderedPageBreak/>
        <w:t>System Design</w:t>
      </w:r>
      <w:bookmarkEnd w:id="147"/>
      <w:bookmarkEnd w:id="148"/>
      <w:bookmarkEnd w:id="149"/>
      <w:bookmarkEnd w:id="150"/>
    </w:p>
    <w:p w14:paraId="200C202F" w14:textId="77777777" w:rsidR="006340FF" w:rsidRPr="00C9583D" w:rsidRDefault="00AD0D1B" w:rsidP="002A146C">
      <w:pPr>
        <w:pStyle w:val="Heading3"/>
        <w:numPr>
          <w:ilvl w:val="2"/>
          <w:numId w:val="1"/>
        </w:numPr>
        <w:rPr>
          <w:rFonts w:cs="Times New Roman"/>
          <w:b/>
          <w:bCs/>
          <w:color w:val="auto"/>
          <w:sz w:val="24"/>
          <w:szCs w:val="24"/>
        </w:rPr>
      </w:pPr>
      <w:bookmarkStart w:id="151" w:name="_Toc174616715"/>
      <w:bookmarkStart w:id="152" w:name="_Toc175254751"/>
      <w:bookmarkStart w:id="153" w:name="_Toc175301067"/>
      <w:bookmarkStart w:id="154" w:name="_Toc175301107"/>
      <w:r w:rsidRPr="00AD0D1B">
        <w:rPr>
          <w:rFonts w:cs="Times New Roman"/>
          <w:b/>
          <w:bCs/>
          <w:color w:val="auto"/>
          <w:sz w:val="24"/>
          <w:szCs w:val="24"/>
        </w:rPr>
        <w:t>High-level Overall System Architecture Diagra</w:t>
      </w:r>
      <w:bookmarkEnd w:id="151"/>
      <w:r w:rsidR="00C9583D">
        <w:rPr>
          <w:rFonts w:cs="Times New Roman"/>
          <w:b/>
          <w:bCs/>
          <w:color w:val="auto"/>
          <w:sz w:val="24"/>
          <w:szCs w:val="24"/>
        </w:rPr>
        <w:t>m</w:t>
      </w:r>
      <w:bookmarkEnd w:id="152"/>
      <w:bookmarkEnd w:id="153"/>
      <w:bookmarkEnd w:id="154"/>
    </w:p>
    <w:p w14:paraId="475FB661" w14:textId="77777777" w:rsidR="009E31D0" w:rsidRDefault="00112D01" w:rsidP="004266C3">
      <w:r>
        <w:drawing>
          <wp:inline distT="0" distB="0" distL="0" distR="0" wp14:anchorId="4A7BBD64" wp14:editId="453EA9EE">
            <wp:extent cx="5274310" cy="2962275"/>
            <wp:effectExtent l="19050" t="19050" r="21590" b="28575"/>
            <wp:docPr id="149017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56371" name="Picture 195195637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2962275"/>
                    </a:xfrm>
                    <a:prstGeom prst="rect">
                      <a:avLst/>
                    </a:prstGeom>
                    <a:ln>
                      <a:solidFill>
                        <a:schemeClr val="tx1"/>
                      </a:solidFill>
                    </a:ln>
                  </pic:spPr>
                </pic:pic>
              </a:graphicData>
            </a:graphic>
          </wp:inline>
        </w:drawing>
      </w:r>
    </w:p>
    <w:p w14:paraId="314973BE" w14:textId="605F1F0E" w:rsidR="00183099" w:rsidRPr="009E31D0" w:rsidRDefault="009E31D0" w:rsidP="009E31D0">
      <w:pPr>
        <w:pStyle w:val="Caption"/>
        <w:jc w:val="center"/>
        <w:rPr>
          <w:color w:val="auto"/>
        </w:rPr>
      </w:pPr>
      <w:bookmarkStart w:id="155" w:name="_Toc175298456"/>
      <w:r w:rsidRPr="009E31D0">
        <w:rPr>
          <w:color w:val="auto"/>
        </w:rPr>
        <w:t xml:space="preserve">Figure </w:t>
      </w:r>
      <w:r w:rsidRPr="009E31D0">
        <w:rPr>
          <w:color w:val="auto"/>
        </w:rPr>
        <w:fldChar w:fldCharType="begin"/>
      </w:r>
      <w:r w:rsidRPr="009E31D0">
        <w:rPr>
          <w:color w:val="auto"/>
        </w:rPr>
        <w:instrText xml:space="preserve"> SEQ Figure \* ARABIC </w:instrText>
      </w:r>
      <w:r w:rsidRPr="009E31D0">
        <w:rPr>
          <w:color w:val="auto"/>
        </w:rPr>
        <w:fldChar w:fldCharType="separate"/>
      </w:r>
      <w:r w:rsidRPr="009E31D0">
        <w:rPr>
          <w:noProof/>
          <w:color w:val="auto"/>
        </w:rPr>
        <w:t>1</w:t>
      </w:r>
      <w:r w:rsidRPr="009E31D0">
        <w:rPr>
          <w:color w:val="auto"/>
        </w:rPr>
        <w:fldChar w:fldCharType="end"/>
      </w:r>
      <w:r w:rsidRPr="009E31D0">
        <w:rPr>
          <w:color w:val="auto"/>
        </w:rPr>
        <w:t xml:space="preserve"> - Overall architecture</w:t>
      </w:r>
      <w:bookmarkEnd w:id="155"/>
    </w:p>
    <w:p w14:paraId="0782B8BF" w14:textId="77777777" w:rsidR="00072EB3" w:rsidRDefault="00072EB3" w:rsidP="00821325">
      <w:pPr>
        <w:spacing w:line="360" w:lineRule="auto"/>
        <w:jc w:val="both"/>
      </w:pPr>
    </w:p>
    <w:p w14:paraId="6CB71DCD" w14:textId="4A20EDCA" w:rsidR="009E31D0" w:rsidRPr="009E31D0" w:rsidRDefault="00B969EF" w:rsidP="009E31D0">
      <w:pPr>
        <w:spacing w:line="360" w:lineRule="auto"/>
        <w:jc w:val="both"/>
      </w:pPr>
      <w:r w:rsidRPr="00B969EF">
        <w:t xml:space="preserve">This component diagram illustrates the key elements and workflow of the SeamSense real-time quality analyzing system, which is designed for detecting seam defects in garment manufacturing. The diagram is organized into several interconnected components, each playing a crucial role in the overall </w:t>
      </w:r>
      <w:r w:rsidR="009C278E" w:rsidRPr="00B969EF">
        <w:t>system</w:t>
      </w:r>
      <w:r w:rsidR="009C278E">
        <w:t>.</w:t>
      </w:r>
    </w:p>
    <w:p w14:paraId="6D9A0400" w14:textId="22C41C1F" w:rsidR="00072EB3" w:rsidRPr="00821325" w:rsidRDefault="00072EB3" w:rsidP="00821325">
      <w:pPr>
        <w:spacing w:line="360" w:lineRule="auto"/>
        <w:jc w:val="both"/>
        <w:rPr>
          <w:rFonts w:eastAsiaTheme="majorEastAsia" w:cstheme="majorBidi"/>
        </w:rPr>
      </w:pPr>
      <w:r w:rsidRPr="00821325">
        <w:rPr>
          <w:rFonts w:eastAsiaTheme="majorEastAsia" w:cstheme="majorBidi"/>
          <w:b/>
          <w:bCs/>
        </w:rPr>
        <w:t>High-Definition Video Analysis and Image Processing</w:t>
      </w:r>
      <w:r w:rsidRPr="00821325">
        <w:rPr>
          <w:rFonts w:eastAsiaTheme="majorEastAsia" w:cstheme="majorBidi"/>
        </w:rPr>
        <w:t>:</w:t>
      </w:r>
    </w:p>
    <w:p w14:paraId="4898757A" w14:textId="77777777" w:rsidR="00072EB3" w:rsidRPr="00BD7A1F" w:rsidRDefault="00072EB3" w:rsidP="00BD7A1F">
      <w:pPr>
        <w:spacing w:line="360" w:lineRule="auto"/>
        <w:ind w:left="360"/>
        <w:jc w:val="both"/>
        <w:rPr>
          <w:rFonts w:eastAsiaTheme="majorEastAsia" w:cstheme="majorBidi"/>
        </w:rPr>
      </w:pPr>
      <w:r w:rsidRPr="00BD7A1F">
        <w:rPr>
          <w:rFonts w:eastAsiaTheme="majorEastAsia" w:cstheme="majorBidi"/>
          <w:b/>
          <w:bCs/>
        </w:rPr>
        <w:t>Camera Setup</w:t>
      </w:r>
      <w:r w:rsidRPr="00BD7A1F">
        <w:rPr>
          <w:rFonts w:eastAsiaTheme="majorEastAsia" w:cstheme="majorBidi"/>
        </w:rPr>
        <w:t>: High-definition cameras capture detailed images of garment seams as they move through the production line. These images are essential for accurate defect detection.</w:t>
      </w:r>
    </w:p>
    <w:p w14:paraId="1BDF9E5E" w14:textId="77777777" w:rsidR="00072EB3" w:rsidRPr="00BD7A1F" w:rsidRDefault="00072EB3" w:rsidP="00BD7A1F">
      <w:pPr>
        <w:spacing w:line="360" w:lineRule="auto"/>
        <w:ind w:left="360"/>
        <w:jc w:val="both"/>
        <w:rPr>
          <w:rFonts w:eastAsiaTheme="majorEastAsia" w:cstheme="majorBidi"/>
        </w:rPr>
      </w:pPr>
      <w:r w:rsidRPr="00BD7A1F">
        <w:rPr>
          <w:rFonts w:eastAsiaTheme="majorEastAsia" w:cstheme="majorBidi"/>
          <w:b/>
          <w:bCs/>
        </w:rPr>
        <w:t>Video Analytics and Edge Processing</w:t>
      </w:r>
      <w:r w:rsidRPr="00BD7A1F">
        <w:rPr>
          <w:rFonts w:eastAsiaTheme="majorEastAsia" w:cstheme="majorBidi"/>
        </w:rPr>
        <w:t>: The captured images are processed at the edge (near the source) to reduce latency and ensure that only relevant data is forwarded for further analysis.</w:t>
      </w:r>
    </w:p>
    <w:p w14:paraId="4ADD7410" w14:textId="58779FB6" w:rsidR="00072EB3" w:rsidRPr="00821325" w:rsidRDefault="00072EB3" w:rsidP="00821325">
      <w:pPr>
        <w:spacing w:line="360" w:lineRule="auto"/>
        <w:jc w:val="both"/>
        <w:rPr>
          <w:rFonts w:eastAsiaTheme="majorEastAsia" w:cstheme="majorBidi"/>
        </w:rPr>
      </w:pPr>
      <w:r w:rsidRPr="00821325">
        <w:rPr>
          <w:rFonts w:eastAsiaTheme="majorEastAsia" w:cstheme="majorBidi"/>
          <w:b/>
          <w:bCs/>
        </w:rPr>
        <w:t>Fog-Cloud Computing Integration</w:t>
      </w:r>
      <w:r w:rsidRPr="00821325">
        <w:rPr>
          <w:rFonts w:eastAsiaTheme="majorEastAsia" w:cstheme="majorBidi"/>
        </w:rPr>
        <w:t>:</w:t>
      </w:r>
    </w:p>
    <w:p w14:paraId="2CBA6680" w14:textId="77777777" w:rsidR="00072EB3" w:rsidRPr="00821325" w:rsidRDefault="00072EB3" w:rsidP="00BD7A1F">
      <w:pPr>
        <w:spacing w:line="360" w:lineRule="auto"/>
        <w:ind w:left="360"/>
        <w:jc w:val="both"/>
        <w:rPr>
          <w:rFonts w:eastAsiaTheme="majorEastAsia" w:cstheme="majorBidi"/>
        </w:rPr>
      </w:pPr>
      <w:r w:rsidRPr="00821325">
        <w:rPr>
          <w:rFonts w:eastAsiaTheme="majorEastAsia" w:cstheme="majorBidi"/>
          <w:b/>
          <w:bCs/>
        </w:rPr>
        <w:t>Video Augmentation and Storage Efficiency</w:t>
      </w:r>
      <w:r w:rsidRPr="00821325">
        <w:rPr>
          <w:rFonts w:eastAsiaTheme="majorEastAsia" w:cstheme="majorBidi"/>
        </w:rPr>
        <w:t>: This component handles the real-time augmentation of video data using fog computing, which processes data locally to enhance efficiency and reduce bandwidth usage. The processed data is then stored in a cloud-based database for further analysis and retrieval.</w:t>
      </w:r>
    </w:p>
    <w:p w14:paraId="05FB0A6E" w14:textId="77777777" w:rsidR="00072EB3" w:rsidRPr="00821325" w:rsidRDefault="00072EB3" w:rsidP="00BD7A1F">
      <w:pPr>
        <w:spacing w:line="360" w:lineRule="auto"/>
        <w:ind w:left="360"/>
        <w:jc w:val="both"/>
        <w:rPr>
          <w:rFonts w:eastAsiaTheme="majorEastAsia" w:cstheme="majorBidi"/>
        </w:rPr>
      </w:pPr>
      <w:r w:rsidRPr="00821325">
        <w:rPr>
          <w:rFonts w:eastAsiaTheme="majorEastAsia" w:cstheme="majorBidi"/>
          <w:b/>
          <w:bCs/>
        </w:rPr>
        <w:lastRenderedPageBreak/>
        <w:t>Cloud Integration</w:t>
      </w:r>
      <w:r w:rsidRPr="00821325">
        <w:rPr>
          <w:rFonts w:eastAsiaTheme="majorEastAsia" w:cstheme="majorBidi"/>
        </w:rPr>
        <w:t>: Fog computing ensures that only essential data is transmitted to the cloud, optimizing storage and processing resources.</w:t>
      </w:r>
    </w:p>
    <w:p w14:paraId="0ACBCDD8" w14:textId="0036E9C7" w:rsidR="00072EB3" w:rsidRPr="00821325" w:rsidRDefault="00072EB3" w:rsidP="00821325">
      <w:pPr>
        <w:spacing w:line="360" w:lineRule="auto"/>
        <w:jc w:val="both"/>
        <w:rPr>
          <w:rFonts w:eastAsiaTheme="majorEastAsia" w:cstheme="majorBidi"/>
        </w:rPr>
      </w:pPr>
      <w:r w:rsidRPr="00821325">
        <w:rPr>
          <w:rFonts w:eastAsiaTheme="majorEastAsia" w:cstheme="majorBidi"/>
          <w:b/>
          <w:bCs/>
        </w:rPr>
        <w:t>Machine Learning Model for Real-Time Defect Detection</w:t>
      </w:r>
      <w:r w:rsidRPr="00821325">
        <w:rPr>
          <w:rFonts w:eastAsiaTheme="majorEastAsia" w:cstheme="majorBidi"/>
        </w:rPr>
        <w:t>:</w:t>
      </w:r>
    </w:p>
    <w:p w14:paraId="47A48D91" w14:textId="77777777" w:rsidR="00072EB3" w:rsidRPr="00821325" w:rsidRDefault="00072EB3" w:rsidP="00BD7A1F">
      <w:pPr>
        <w:spacing w:line="360" w:lineRule="auto"/>
        <w:ind w:left="360"/>
        <w:jc w:val="both"/>
        <w:rPr>
          <w:rFonts w:eastAsiaTheme="majorEastAsia" w:cstheme="majorBidi"/>
        </w:rPr>
      </w:pPr>
      <w:r w:rsidRPr="00821325">
        <w:rPr>
          <w:rFonts w:eastAsiaTheme="majorEastAsia" w:cstheme="majorBidi"/>
          <w:b/>
          <w:bCs/>
        </w:rPr>
        <w:t>Development of ML Models</w:t>
      </w:r>
      <w:r w:rsidRPr="00821325">
        <w:rPr>
          <w:rFonts w:eastAsiaTheme="majorEastAsia" w:cstheme="majorBidi"/>
        </w:rPr>
        <w:t>: Advanced machine learning models, including CNN and YOLO, are developed and implemented to detect seam defects in real-time. These models analyze the processed video data to identify and classify various types of defects.</w:t>
      </w:r>
    </w:p>
    <w:p w14:paraId="0ED7D310" w14:textId="77777777" w:rsidR="00072EB3" w:rsidRDefault="00072EB3" w:rsidP="00BD7A1F">
      <w:pPr>
        <w:spacing w:line="360" w:lineRule="auto"/>
        <w:ind w:left="360"/>
        <w:jc w:val="both"/>
        <w:rPr>
          <w:rFonts w:eastAsiaTheme="majorEastAsia"/>
        </w:rPr>
      </w:pPr>
      <w:r w:rsidRPr="00072EB3">
        <w:rPr>
          <w:rFonts w:eastAsiaTheme="majorEastAsia"/>
          <w:b/>
          <w:bCs/>
        </w:rPr>
        <w:t>Real-Time Feedback</w:t>
      </w:r>
      <w:r w:rsidRPr="00072EB3">
        <w:rPr>
          <w:rFonts w:eastAsiaTheme="majorEastAsia"/>
        </w:rPr>
        <w:t>: The results from the ML models are used to provide immediate feedback to operators, allowing for quick corrective actions on the production floor.</w:t>
      </w:r>
    </w:p>
    <w:p w14:paraId="5A621DF0" w14:textId="77777777" w:rsidR="001F4ED3" w:rsidRPr="00072EB3" w:rsidRDefault="001F4ED3" w:rsidP="00821325">
      <w:pPr>
        <w:spacing w:line="360" w:lineRule="auto"/>
        <w:jc w:val="both"/>
        <w:rPr>
          <w:rFonts w:eastAsiaTheme="majorEastAsia"/>
        </w:rPr>
      </w:pPr>
    </w:p>
    <w:p w14:paraId="08C8C90F" w14:textId="55B336E8" w:rsidR="00072EB3" w:rsidRPr="00072EB3" w:rsidRDefault="00072EB3" w:rsidP="001F4ED3">
      <w:pPr>
        <w:pStyle w:val="ListParagraph"/>
        <w:numPr>
          <w:ilvl w:val="0"/>
          <w:numId w:val="23"/>
        </w:numPr>
      </w:pPr>
      <w:bookmarkStart w:id="156" w:name="_Toc175301068"/>
      <w:r w:rsidRPr="001F4ED3">
        <w:rPr>
          <w:rFonts w:eastAsiaTheme="majorEastAsia"/>
          <w:b/>
          <w:bCs/>
        </w:rPr>
        <w:t>Fusion Modeling for Worker-Centric Defect Analysis</w:t>
      </w:r>
      <w:r w:rsidRPr="00072EB3">
        <w:t>:</w:t>
      </w:r>
      <w:bookmarkEnd w:id="156"/>
    </w:p>
    <w:p w14:paraId="19D5F96D" w14:textId="77777777" w:rsidR="00072EB3" w:rsidRPr="00072EB3" w:rsidRDefault="00072EB3" w:rsidP="00BD7A1F">
      <w:pPr>
        <w:spacing w:line="360" w:lineRule="auto"/>
        <w:ind w:left="360"/>
        <w:jc w:val="both"/>
      </w:pPr>
      <w:r w:rsidRPr="00072EB3">
        <w:rPr>
          <w:rFonts w:eastAsiaTheme="majorEastAsia"/>
          <w:b/>
          <w:bCs/>
        </w:rPr>
        <w:t>Integration of Traditional and Time-Series Approaches</w:t>
      </w:r>
      <w:r w:rsidRPr="00072EB3">
        <w:t>: This component focuses on a fusion model that integrates worker-centric data with traditional and time-series analysis. It considers factors like worker demographics and skill levels to refine the defect analysis and provide more accurate predictions.</w:t>
      </w:r>
    </w:p>
    <w:p w14:paraId="40CE8E2F" w14:textId="77777777" w:rsidR="00072EB3" w:rsidRPr="00072EB3" w:rsidRDefault="00072EB3" w:rsidP="00BD7A1F">
      <w:pPr>
        <w:spacing w:line="360" w:lineRule="auto"/>
        <w:ind w:left="360"/>
        <w:jc w:val="both"/>
      </w:pPr>
      <w:r w:rsidRPr="00072EB3">
        <w:rPr>
          <w:rFonts w:eastAsiaTheme="majorEastAsia"/>
          <w:b/>
          <w:bCs/>
        </w:rPr>
        <w:t>Proactive Quality Control</w:t>
      </w:r>
      <w:r w:rsidRPr="00072EB3">
        <w:t>: By combining real-time detection with historical data, the system can predict potential defects, enabling proactive quality control and reducing the likelihood of defects occurring.</w:t>
      </w:r>
    </w:p>
    <w:p w14:paraId="1AA9E193" w14:textId="1D751F96" w:rsidR="006340FF" w:rsidRPr="007450E0" w:rsidRDefault="006340FF" w:rsidP="00B969EF">
      <w:pPr>
        <w:pStyle w:val="Heading3"/>
        <w:numPr>
          <w:ilvl w:val="0"/>
          <w:numId w:val="18"/>
        </w:numPr>
        <w:rPr>
          <w:rFonts w:cs="Times New Roman"/>
          <w:b/>
          <w:bCs/>
          <w:color w:val="auto"/>
          <w:sz w:val="24"/>
          <w:szCs w:val="24"/>
        </w:rPr>
      </w:pPr>
      <w:r w:rsidRPr="00B969EF">
        <w:rPr>
          <w:color w:val="auto"/>
        </w:rPr>
        <w:br w:type="page"/>
      </w:r>
    </w:p>
    <w:p w14:paraId="42B95222" w14:textId="2F7B7102" w:rsidR="006340FF" w:rsidRPr="00126A83" w:rsidRDefault="006340FF" w:rsidP="002A146C">
      <w:pPr>
        <w:pStyle w:val="Heading2"/>
        <w:numPr>
          <w:ilvl w:val="1"/>
          <w:numId w:val="1"/>
        </w:numPr>
        <w:rPr>
          <w:rFonts w:ascii="Times New Roman" w:hAnsi="Times New Roman" w:cs="Times New Roman"/>
          <w:b/>
          <w:bCs/>
          <w:color w:val="000000" w:themeColor="text1"/>
          <w:sz w:val="24"/>
          <w:szCs w:val="24"/>
        </w:rPr>
      </w:pPr>
      <w:bookmarkStart w:id="157" w:name="_Toc174616720"/>
      <w:bookmarkStart w:id="158" w:name="_Toc175254754"/>
      <w:bookmarkStart w:id="159" w:name="_Toc175301069"/>
      <w:bookmarkStart w:id="160" w:name="_Toc175301108"/>
      <w:r w:rsidRPr="00126A83">
        <w:rPr>
          <w:rFonts w:ascii="Times New Roman" w:hAnsi="Times New Roman" w:cs="Times New Roman"/>
          <w:b/>
          <w:bCs/>
          <w:color w:val="000000" w:themeColor="text1"/>
          <w:sz w:val="24"/>
          <w:szCs w:val="24"/>
        </w:rPr>
        <w:lastRenderedPageBreak/>
        <w:t>Tools and Libraries</w:t>
      </w:r>
      <w:bookmarkEnd w:id="157"/>
      <w:bookmarkEnd w:id="158"/>
      <w:bookmarkEnd w:id="159"/>
      <w:bookmarkEnd w:id="160"/>
      <w:r w:rsidRPr="00126A83">
        <w:rPr>
          <w:rFonts w:ascii="Times New Roman" w:hAnsi="Times New Roman" w:cs="Times New Roman"/>
          <w:b/>
          <w:bCs/>
          <w:color w:val="000000" w:themeColor="text1"/>
          <w:sz w:val="24"/>
          <w:szCs w:val="24"/>
        </w:rPr>
        <w:t xml:space="preserve"> </w:t>
      </w:r>
    </w:p>
    <w:p w14:paraId="208413F7" w14:textId="77777777" w:rsidR="00B95956" w:rsidRPr="00B95956" w:rsidRDefault="00B95956" w:rsidP="00B95956"/>
    <w:p w14:paraId="5A90B658" w14:textId="77777777" w:rsidR="006340FF" w:rsidRPr="00980E25" w:rsidRDefault="006340FF" w:rsidP="006340FF">
      <w:pPr>
        <w:spacing w:line="360" w:lineRule="auto"/>
        <w:jc w:val="both"/>
      </w:pPr>
      <w:r w:rsidRPr="006C1FC9">
        <w:t>The table presented below offers a comprehensive account of the tools and technologies employed in the development of the application as well as the program.</w:t>
      </w:r>
    </w:p>
    <w:p w14:paraId="151C1C83" w14:textId="77777777" w:rsidR="00B95956" w:rsidRPr="00980E25" w:rsidRDefault="00B95956" w:rsidP="006340FF">
      <w:pPr>
        <w:spacing w:line="360" w:lineRule="auto"/>
        <w:jc w:val="both"/>
      </w:pPr>
    </w:p>
    <w:tbl>
      <w:tblPr>
        <w:tblStyle w:val="TableGrid"/>
        <w:tblW w:w="0" w:type="auto"/>
        <w:tblLook w:val="04A0" w:firstRow="1" w:lastRow="0" w:firstColumn="1" w:lastColumn="0" w:noHBand="0" w:noVBand="1"/>
      </w:tblPr>
      <w:tblGrid>
        <w:gridCol w:w="2155"/>
        <w:gridCol w:w="2250"/>
        <w:gridCol w:w="3891"/>
      </w:tblGrid>
      <w:tr w:rsidR="006340FF" w14:paraId="28421FCF" w14:textId="77777777" w:rsidTr="00846C72">
        <w:tc>
          <w:tcPr>
            <w:tcW w:w="215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7"/>
            </w:tblGrid>
            <w:tr w:rsidR="006340FF" w:rsidRPr="00980E25" w14:paraId="108338E1" w14:textId="77777777">
              <w:trPr>
                <w:tblCellSpacing w:w="15" w:type="dxa"/>
              </w:trPr>
              <w:tc>
                <w:tcPr>
                  <w:tcW w:w="0" w:type="auto"/>
                  <w:vAlign w:val="center"/>
                  <w:hideMark/>
                </w:tcPr>
                <w:p w14:paraId="7CB03F8F" w14:textId="77777777" w:rsidR="006340FF" w:rsidRPr="00980E25" w:rsidRDefault="006340FF" w:rsidP="00846C72">
                  <w:pPr>
                    <w:rPr>
                      <w:b/>
                      <w:bCs/>
                      <w:color w:val="000000"/>
                    </w:rPr>
                  </w:pPr>
                  <w:r w:rsidRPr="00980E25">
                    <w:rPr>
                      <w:rStyle w:val="Strong"/>
                      <w:color w:val="000000"/>
                    </w:rPr>
                    <w:t>Category</w:t>
                  </w:r>
                </w:p>
              </w:tc>
            </w:tr>
          </w:tbl>
          <w:p w14:paraId="1529C0D2" w14:textId="77777777" w:rsidR="006340FF" w:rsidRPr="00980E25" w:rsidRDefault="006340FF">
            <w:pPr>
              <w:rPr>
                <w:b/>
                <w:bCs/>
              </w:rPr>
            </w:pPr>
          </w:p>
        </w:tc>
        <w:tc>
          <w:tcPr>
            <w:tcW w:w="225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6340FF" w:rsidRPr="00980E25" w14:paraId="38FA318F" w14:textId="77777777">
              <w:trPr>
                <w:tblCellSpacing w:w="15" w:type="dxa"/>
              </w:trPr>
              <w:tc>
                <w:tcPr>
                  <w:tcW w:w="0" w:type="auto"/>
                  <w:hideMark/>
                </w:tcPr>
                <w:p w14:paraId="7DD6EACA" w14:textId="77777777" w:rsidR="006340FF" w:rsidRPr="00980E25" w:rsidRDefault="006340FF">
                  <w:pPr>
                    <w:rPr>
                      <w:b/>
                      <w:bCs/>
                      <w:color w:val="000000"/>
                    </w:rPr>
                  </w:pPr>
                  <w:r w:rsidRPr="00980E25">
                    <w:rPr>
                      <w:b/>
                      <w:bCs/>
                    </w:rPr>
                    <w:t>Tools and Technologies</w:t>
                  </w:r>
                </w:p>
              </w:tc>
            </w:tr>
          </w:tbl>
          <w:p w14:paraId="714BFD42" w14:textId="77777777" w:rsidR="006340FF" w:rsidRPr="00980E25" w:rsidRDefault="006340FF">
            <w:pPr>
              <w:rPr>
                <w:b/>
                <w:bCs/>
              </w:rPr>
            </w:pPr>
          </w:p>
        </w:tc>
        <w:tc>
          <w:tcPr>
            <w:tcW w:w="3891" w:type="dxa"/>
            <w:vAlign w:val="center"/>
          </w:tcPr>
          <w:p w14:paraId="0B3FC3AB" w14:textId="77777777" w:rsidR="006340FF" w:rsidRPr="00980E25" w:rsidRDefault="006340FF">
            <w:pPr>
              <w:rPr>
                <w:b/>
                <w:bCs/>
              </w:rPr>
            </w:pPr>
            <w:r w:rsidRPr="00980E25">
              <w:rPr>
                <w:b/>
                <w:bCs/>
              </w:rPr>
              <w:t>Description</w:t>
            </w:r>
          </w:p>
        </w:tc>
      </w:tr>
      <w:tr w:rsidR="006340FF" w14:paraId="5AA37F79" w14:textId="77777777" w:rsidTr="00846C72">
        <w:trPr>
          <w:trHeight w:val="944"/>
        </w:trPr>
        <w:tc>
          <w:tcPr>
            <w:tcW w:w="2155" w:type="dxa"/>
            <w:vAlign w:val="center"/>
          </w:tcPr>
          <w:p w14:paraId="0BCB13E1" w14:textId="77777777" w:rsidR="006340FF" w:rsidRPr="00980E25" w:rsidRDefault="006340FF">
            <w:r w:rsidRPr="00980E25">
              <w:t>Programming Languages</w:t>
            </w:r>
          </w:p>
        </w:tc>
        <w:tc>
          <w:tcPr>
            <w:tcW w:w="2250" w:type="dxa"/>
            <w:vAlign w:val="center"/>
          </w:tcPr>
          <w:p w14:paraId="08C663C0" w14:textId="77777777" w:rsidR="006340FF" w:rsidRPr="00980E25" w:rsidRDefault="006340FF">
            <w:r w:rsidRPr="00980E25">
              <w:t>Python</w:t>
            </w:r>
          </w:p>
        </w:tc>
        <w:tc>
          <w:tcPr>
            <w:tcW w:w="3891" w:type="dxa"/>
            <w:vAlign w:val="center"/>
          </w:tcPr>
          <w:p w14:paraId="3DED7B64" w14:textId="77777777" w:rsidR="006340FF" w:rsidRPr="00980E25" w:rsidRDefault="006340FF">
            <w:r w:rsidRPr="00980E25">
              <w:t>Used for developing machine learning models, data processing, and building the Flask web app.</w:t>
            </w:r>
          </w:p>
        </w:tc>
      </w:tr>
      <w:tr w:rsidR="006340FF" w14:paraId="4C67F4EC" w14:textId="77777777" w:rsidTr="00846C72">
        <w:trPr>
          <w:trHeight w:val="1250"/>
        </w:trPr>
        <w:tc>
          <w:tcPr>
            <w:tcW w:w="2155" w:type="dxa"/>
            <w:vMerge w:val="restart"/>
            <w:vAlign w:val="center"/>
          </w:tcPr>
          <w:p w14:paraId="4D5E1E1F" w14:textId="77777777" w:rsidR="006340FF" w:rsidRPr="00980E25" w:rsidRDefault="006340FF">
            <w:r w:rsidRPr="00980E25">
              <w:t>Machine Learning Libraries</w:t>
            </w:r>
          </w:p>
        </w:tc>
        <w:tc>
          <w:tcPr>
            <w:tcW w:w="2250" w:type="dxa"/>
            <w:vAlign w:val="center"/>
          </w:tcPr>
          <w:p w14:paraId="27319E08" w14:textId="4373CEBF" w:rsidR="006340FF" w:rsidRPr="00980E25" w:rsidRDefault="006340FF">
            <w:r w:rsidRPr="00980E25">
              <w:t>Scikit-learn</w:t>
            </w:r>
          </w:p>
        </w:tc>
        <w:tc>
          <w:tcPr>
            <w:tcW w:w="3891" w:type="dxa"/>
            <w:vAlign w:val="center"/>
          </w:tcPr>
          <w:p w14:paraId="358863C3" w14:textId="77777777" w:rsidR="006340FF" w:rsidRPr="00980E25" w:rsidRDefault="006340FF">
            <w:r w:rsidRPr="00980E25">
              <w:t>Implemented traditional machine learning models like Gradient Boosting Regressor and preprocessors.</w:t>
            </w:r>
          </w:p>
        </w:tc>
      </w:tr>
      <w:tr w:rsidR="006340FF" w14:paraId="0DE02E9E" w14:textId="77777777" w:rsidTr="00846C72">
        <w:trPr>
          <w:trHeight w:val="638"/>
        </w:trPr>
        <w:tc>
          <w:tcPr>
            <w:tcW w:w="2155" w:type="dxa"/>
            <w:vMerge/>
            <w:vAlign w:val="center"/>
          </w:tcPr>
          <w:p w14:paraId="4B2BEDB5" w14:textId="77777777" w:rsidR="006340FF" w:rsidRPr="00980E25" w:rsidRDefault="006340FF"/>
        </w:tc>
        <w:tc>
          <w:tcPr>
            <w:tcW w:w="2250" w:type="dxa"/>
            <w:vAlign w:val="center"/>
          </w:tcPr>
          <w:p w14:paraId="6F4B08C6" w14:textId="77777777" w:rsidR="006340FF" w:rsidRPr="00980E25" w:rsidRDefault="006340FF">
            <w:r w:rsidRPr="00980E25">
              <w:t>Statsmodels</w:t>
            </w:r>
          </w:p>
        </w:tc>
        <w:tc>
          <w:tcPr>
            <w:tcW w:w="3891" w:type="dxa"/>
            <w:vAlign w:val="center"/>
          </w:tcPr>
          <w:p w14:paraId="2C9C93D5" w14:textId="77777777" w:rsidR="006340FF" w:rsidRPr="00980E25" w:rsidRDefault="006340FF">
            <w:r w:rsidRPr="00980E25">
              <w:t>Developed ARIMA models for time-series forecasting.</w:t>
            </w:r>
          </w:p>
        </w:tc>
      </w:tr>
      <w:tr w:rsidR="006340FF" w14:paraId="5D40BC18" w14:textId="77777777" w:rsidTr="00846C72">
        <w:trPr>
          <w:trHeight w:val="692"/>
        </w:trPr>
        <w:tc>
          <w:tcPr>
            <w:tcW w:w="2155" w:type="dxa"/>
            <w:vMerge/>
            <w:vAlign w:val="center"/>
          </w:tcPr>
          <w:p w14:paraId="6C692DE0" w14:textId="77777777" w:rsidR="006340FF" w:rsidRPr="00980E25" w:rsidRDefault="006340FF"/>
        </w:tc>
        <w:tc>
          <w:tcPr>
            <w:tcW w:w="2250" w:type="dxa"/>
            <w:vAlign w:val="center"/>
          </w:tcPr>
          <w:p w14:paraId="1A11D959" w14:textId="77777777" w:rsidR="006340FF" w:rsidRPr="00980E25" w:rsidRDefault="006340FF">
            <w:r w:rsidRPr="00980E25">
              <w:t>joblib</w:t>
            </w:r>
          </w:p>
        </w:tc>
        <w:tc>
          <w:tcPr>
            <w:tcW w:w="3891" w:type="dxa"/>
            <w:vAlign w:val="center"/>
          </w:tcPr>
          <w:p w14:paraId="39CBDF42" w14:textId="77777777" w:rsidR="006340FF" w:rsidRPr="00980E25" w:rsidRDefault="006340FF">
            <w:r w:rsidRPr="00980E25">
              <w:t>Used for saving and loading machine learning models.</w:t>
            </w:r>
          </w:p>
        </w:tc>
      </w:tr>
      <w:tr w:rsidR="006340FF" w14:paraId="48D0D014" w14:textId="77777777" w:rsidTr="00846C72">
        <w:trPr>
          <w:trHeight w:val="710"/>
        </w:trPr>
        <w:tc>
          <w:tcPr>
            <w:tcW w:w="2155" w:type="dxa"/>
            <w:vMerge w:val="restart"/>
            <w:vAlign w:val="center"/>
          </w:tcPr>
          <w:p w14:paraId="177CCBBF" w14:textId="77777777" w:rsidR="006340FF" w:rsidRPr="00980E25" w:rsidRDefault="006340FF">
            <w:r w:rsidRPr="00980E25">
              <w:t>Data Handling and Processing</w:t>
            </w:r>
          </w:p>
        </w:tc>
        <w:tc>
          <w:tcPr>
            <w:tcW w:w="2250" w:type="dxa"/>
            <w:vAlign w:val="center"/>
          </w:tcPr>
          <w:p w14:paraId="29A12EDD" w14:textId="77777777" w:rsidR="006340FF" w:rsidRPr="00980E25" w:rsidRDefault="006340FF">
            <w:r w:rsidRPr="00980E25">
              <w:t xml:space="preserve">Pandas </w:t>
            </w:r>
          </w:p>
        </w:tc>
        <w:tc>
          <w:tcPr>
            <w:tcW w:w="3891" w:type="dxa"/>
            <w:vAlign w:val="center"/>
          </w:tcPr>
          <w:p w14:paraId="278F8AE9" w14:textId="77777777" w:rsidR="006340FF" w:rsidRPr="00980E25" w:rsidRDefault="006340FF">
            <w:r w:rsidRPr="00980E25">
              <w:t>Handled data manipulation, loading, cleaning, and transformation.</w:t>
            </w:r>
          </w:p>
        </w:tc>
      </w:tr>
      <w:tr w:rsidR="006340FF" w14:paraId="44DC40C7" w14:textId="77777777" w:rsidTr="00846C72">
        <w:trPr>
          <w:trHeight w:val="719"/>
        </w:trPr>
        <w:tc>
          <w:tcPr>
            <w:tcW w:w="2155" w:type="dxa"/>
            <w:vMerge/>
            <w:vAlign w:val="center"/>
          </w:tcPr>
          <w:p w14:paraId="0DCB7B64" w14:textId="77777777" w:rsidR="006340FF" w:rsidRPr="00980E25" w:rsidRDefault="006340FF"/>
        </w:tc>
        <w:tc>
          <w:tcPr>
            <w:tcW w:w="2250" w:type="dxa"/>
            <w:vAlign w:val="center"/>
          </w:tcPr>
          <w:p w14:paraId="524962ED" w14:textId="77777777" w:rsidR="006340FF" w:rsidRPr="00980E25" w:rsidRDefault="006340FF">
            <w:r w:rsidRPr="00980E25">
              <w:t>NumPy</w:t>
            </w:r>
          </w:p>
          <w:p w14:paraId="6464EF65" w14:textId="77777777" w:rsidR="006340FF" w:rsidRPr="00980E25" w:rsidRDefault="006340FF"/>
        </w:tc>
        <w:tc>
          <w:tcPr>
            <w:tcW w:w="3891" w:type="dxa"/>
            <w:vAlign w:val="center"/>
          </w:tcPr>
          <w:p w14:paraId="0F40D29B" w14:textId="77777777" w:rsidR="006340FF" w:rsidRPr="00980E25" w:rsidRDefault="006340FF">
            <w:r w:rsidRPr="00980E25">
              <w:t>Supported numerical operations and handled large arrays efficiently.</w:t>
            </w:r>
          </w:p>
        </w:tc>
      </w:tr>
      <w:tr w:rsidR="006340FF" w14:paraId="39C092DC" w14:textId="77777777" w:rsidTr="00846C72">
        <w:trPr>
          <w:trHeight w:val="701"/>
        </w:trPr>
        <w:tc>
          <w:tcPr>
            <w:tcW w:w="2155" w:type="dxa"/>
            <w:vMerge w:val="restart"/>
            <w:vAlign w:val="center"/>
          </w:tcPr>
          <w:p w14:paraId="50ADDC2C" w14:textId="77777777" w:rsidR="006340FF" w:rsidRPr="00980E25" w:rsidRDefault="006340FF">
            <w:r w:rsidRPr="00980E25">
              <w:t xml:space="preserve">Visualization </w:t>
            </w:r>
          </w:p>
        </w:tc>
        <w:tc>
          <w:tcPr>
            <w:tcW w:w="2250" w:type="dxa"/>
            <w:vAlign w:val="center"/>
          </w:tcPr>
          <w:p w14:paraId="2C7FF2DC" w14:textId="19A488EF" w:rsidR="006340FF" w:rsidRPr="00980E25" w:rsidRDefault="006340FF">
            <w:r w:rsidRPr="00980E25">
              <w:t>Matplotlib</w:t>
            </w:r>
          </w:p>
        </w:tc>
        <w:tc>
          <w:tcPr>
            <w:tcW w:w="3891" w:type="dxa"/>
            <w:vAlign w:val="center"/>
          </w:tcPr>
          <w:p w14:paraId="4394AD13" w14:textId="77777777" w:rsidR="006340FF" w:rsidRPr="00980E25" w:rsidRDefault="006340FF">
            <w:r w:rsidRPr="00980E25">
              <w:t>Plotted results of models, including forecasted defect rates.</w:t>
            </w:r>
          </w:p>
        </w:tc>
      </w:tr>
      <w:tr w:rsidR="006340FF" w14:paraId="5B2FC2DE" w14:textId="77777777" w:rsidTr="00846C72">
        <w:trPr>
          <w:trHeight w:val="719"/>
        </w:trPr>
        <w:tc>
          <w:tcPr>
            <w:tcW w:w="2155" w:type="dxa"/>
            <w:vMerge/>
            <w:vAlign w:val="center"/>
          </w:tcPr>
          <w:p w14:paraId="2BCEDD69" w14:textId="77777777" w:rsidR="006340FF" w:rsidRPr="00980E25" w:rsidRDefault="006340FF"/>
        </w:tc>
        <w:tc>
          <w:tcPr>
            <w:tcW w:w="2250" w:type="dxa"/>
            <w:vAlign w:val="center"/>
          </w:tcPr>
          <w:p w14:paraId="3A10D6AB" w14:textId="77777777" w:rsidR="006340FF" w:rsidRPr="00980E25" w:rsidRDefault="006340FF">
            <w:r w:rsidRPr="00980E25">
              <w:t>Seaborn</w:t>
            </w:r>
          </w:p>
        </w:tc>
        <w:tc>
          <w:tcPr>
            <w:tcW w:w="3891" w:type="dxa"/>
            <w:vAlign w:val="center"/>
          </w:tcPr>
          <w:p w14:paraId="33082993" w14:textId="77777777" w:rsidR="006340FF" w:rsidRPr="00980E25" w:rsidRDefault="006340FF">
            <w:r w:rsidRPr="00980E25">
              <w:t>Enhanced data visualizations and statistical plots.</w:t>
            </w:r>
          </w:p>
        </w:tc>
      </w:tr>
      <w:tr w:rsidR="006340FF" w14:paraId="57923DC9" w14:textId="77777777" w:rsidTr="00846C72">
        <w:trPr>
          <w:trHeight w:val="971"/>
        </w:trPr>
        <w:tc>
          <w:tcPr>
            <w:tcW w:w="2155" w:type="dxa"/>
            <w:vMerge w:val="restart"/>
            <w:vAlign w:val="center"/>
          </w:tcPr>
          <w:p w14:paraId="5253B004" w14:textId="77777777" w:rsidR="006340FF" w:rsidRPr="00980E25" w:rsidRDefault="006340FF">
            <w:r w:rsidRPr="00980E25">
              <w:t>Web Development</w:t>
            </w:r>
          </w:p>
        </w:tc>
        <w:tc>
          <w:tcPr>
            <w:tcW w:w="2250" w:type="dxa"/>
            <w:vAlign w:val="center"/>
          </w:tcPr>
          <w:p w14:paraId="6F945C79" w14:textId="77777777" w:rsidR="006340FF" w:rsidRPr="00980E25" w:rsidRDefault="006340FF">
            <w:r w:rsidRPr="00980E25">
              <w:t>Flask</w:t>
            </w:r>
          </w:p>
        </w:tc>
        <w:tc>
          <w:tcPr>
            <w:tcW w:w="3891" w:type="dxa"/>
            <w:vAlign w:val="center"/>
          </w:tcPr>
          <w:p w14:paraId="29AC71B0" w14:textId="77777777" w:rsidR="006340FF" w:rsidRPr="00980E25" w:rsidRDefault="006340FF">
            <w:r w:rsidRPr="00980E25">
              <w:t>Developed a web application for user interaction and displaying model predictions.</w:t>
            </w:r>
          </w:p>
        </w:tc>
      </w:tr>
      <w:tr w:rsidR="006340FF" w14:paraId="423533E2" w14:textId="77777777" w:rsidTr="00846C72">
        <w:trPr>
          <w:trHeight w:val="629"/>
        </w:trPr>
        <w:tc>
          <w:tcPr>
            <w:tcW w:w="2155" w:type="dxa"/>
            <w:vMerge/>
            <w:vAlign w:val="center"/>
          </w:tcPr>
          <w:p w14:paraId="2059217C" w14:textId="77777777" w:rsidR="006340FF" w:rsidRPr="00980E25" w:rsidRDefault="006340FF"/>
        </w:tc>
        <w:tc>
          <w:tcPr>
            <w:tcW w:w="2250" w:type="dxa"/>
            <w:vAlign w:val="center"/>
          </w:tcPr>
          <w:p w14:paraId="1666673E" w14:textId="77777777" w:rsidR="006340FF" w:rsidRPr="00980E25" w:rsidRDefault="006340FF">
            <w:r w:rsidRPr="00980E25">
              <w:t>HTML/CSS</w:t>
            </w:r>
          </w:p>
        </w:tc>
        <w:tc>
          <w:tcPr>
            <w:tcW w:w="3891" w:type="dxa"/>
            <w:vAlign w:val="center"/>
          </w:tcPr>
          <w:p w14:paraId="71937D27" w14:textId="77777777" w:rsidR="006340FF" w:rsidRPr="00980E25" w:rsidRDefault="006340FF">
            <w:r w:rsidRPr="00980E25">
              <w:t>Structured and styled the web pages served by the Flask application.</w:t>
            </w:r>
          </w:p>
        </w:tc>
      </w:tr>
      <w:tr w:rsidR="006340FF" w14:paraId="38B0C80A" w14:textId="77777777" w:rsidTr="00846C72">
        <w:trPr>
          <w:trHeight w:val="971"/>
        </w:trPr>
        <w:tc>
          <w:tcPr>
            <w:tcW w:w="2155" w:type="dxa"/>
            <w:vAlign w:val="center"/>
          </w:tcPr>
          <w:p w14:paraId="0E14428A" w14:textId="77777777" w:rsidR="006340FF" w:rsidRPr="00980E25" w:rsidRDefault="006340FF">
            <w:r w:rsidRPr="00980E25">
              <w:t>Database</w:t>
            </w:r>
          </w:p>
        </w:tc>
        <w:tc>
          <w:tcPr>
            <w:tcW w:w="2250" w:type="dxa"/>
            <w:vAlign w:val="center"/>
          </w:tcPr>
          <w:p w14:paraId="3A496F04" w14:textId="77777777" w:rsidR="006340FF" w:rsidRPr="00980E25" w:rsidRDefault="006340FF">
            <w:r w:rsidRPr="00980E25">
              <w:t>MongoDB</w:t>
            </w:r>
          </w:p>
        </w:tc>
        <w:tc>
          <w:tcPr>
            <w:tcW w:w="3891" w:type="dxa"/>
            <w:vAlign w:val="center"/>
          </w:tcPr>
          <w:p w14:paraId="2E34BFDA" w14:textId="77777777" w:rsidR="006340FF" w:rsidRPr="00980E25" w:rsidRDefault="006340FF">
            <w:r w:rsidRPr="00980E25">
              <w:t>Stored worker and defect data, providing efficient retrieval and storage.</w:t>
            </w:r>
          </w:p>
        </w:tc>
      </w:tr>
      <w:tr w:rsidR="006340FF" w14:paraId="6576227B" w14:textId="77777777" w:rsidTr="00846C72">
        <w:trPr>
          <w:trHeight w:val="719"/>
        </w:trPr>
        <w:tc>
          <w:tcPr>
            <w:tcW w:w="2155" w:type="dxa"/>
            <w:vAlign w:val="center"/>
          </w:tcPr>
          <w:p w14:paraId="70F70A29" w14:textId="77777777" w:rsidR="006340FF" w:rsidRPr="00980E25" w:rsidRDefault="006340FF">
            <w:r w:rsidRPr="00980E25">
              <w:t>Deployment</w:t>
            </w:r>
          </w:p>
        </w:tc>
        <w:tc>
          <w:tcPr>
            <w:tcW w:w="2250" w:type="dxa"/>
            <w:vAlign w:val="center"/>
          </w:tcPr>
          <w:p w14:paraId="504DC1A0" w14:textId="77777777" w:rsidR="006340FF" w:rsidRPr="00980E25" w:rsidRDefault="006340FF">
            <w:r w:rsidRPr="00980E25">
              <w:t>Docker</w:t>
            </w:r>
          </w:p>
        </w:tc>
        <w:tc>
          <w:tcPr>
            <w:tcW w:w="3891" w:type="dxa"/>
            <w:vAlign w:val="center"/>
          </w:tcPr>
          <w:p w14:paraId="520A0532" w14:textId="77777777" w:rsidR="006340FF" w:rsidRPr="00980E25" w:rsidRDefault="006340FF">
            <w:r w:rsidRPr="00980E25">
              <w:t>Hosted and deployed the Flask web application.</w:t>
            </w:r>
          </w:p>
        </w:tc>
      </w:tr>
      <w:tr w:rsidR="006340FF" w14:paraId="78420C0C" w14:textId="77777777" w:rsidTr="00846C72">
        <w:trPr>
          <w:trHeight w:val="710"/>
        </w:trPr>
        <w:tc>
          <w:tcPr>
            <w:tcW w:w="2155" w:type="dxa"/>
            <w:vMerge w:val="restart"/>
            <w:vAlign w:val="center"/>
          </w:tcPr>
          <w:p w14:paraId="0015C84A" w14:textId="77777777" w:rsidR="006340FF" w:rsidRPr="00980E25" w:rsidRDefault="006340FF">
            <w:r w:rsidRPr="00980E25">
              <w:t>Version Control</w:t>
            </w:r>
          </w:p>
        </w:tc>
        <w:tc>
          <w:tcPr>
            <w:tcW w:w="2250" w:type="dxa"/>
            <w:vAlign w:val="center"/>
          </w:tcPr>
          <w:p w14:paraId="5EB17F2B" w14:textId="77777777" w:rsidR="006340FF" w:rsidRPr="00980E25" w:rsidRDefault="006340FF">
            <w:r w:rsidRPr="00980E25">
              <w:t>Git</w:t>
            </w:r>
          </w:p>
        </w:tc>
        <w:tc>
          <w:tcPr>
            <w:tcW w:w="3891" w:type="dxa"/>
            <w:vAlign w:val="center"/>
          </w:tcPr>
          <w:p w14:paraId="5A688EFB" w14:textId="77777777" w:rsidR="006340FF" w:rsidRPr="00980E25" w:rsidRDefault="006340FF">
            <w:r w:rsidRPr="00980E25">
              <w:t>Tracked changes, collaborated, and maintained the history of the project.</w:t>
            </w:r>
          </w:p>
        </w:tc>
      </w:tr>
      <w:tr w:rsidR="006340FF" w14:paraId="2D59D4B1" w14:textId="77777777" w:rsidTr="00846C72">
        <w:tc>
          <w:tcPr>
            <w:tcW w:w="2155" w:type="dxa"/>
            <w:vMerge/>
            <w:vAlign w:val="center"/>
          </w:tcPr>
          <w:p w14:paraId="18D51289" w14:textId="77777777" w:rsidR="006340FF" w:rsidRPr="00980E25" w:rsidRDefault="006340FF"/>
        </w:tc>
        <w:tc>
          <w:tcPr>
            <w:tcW w:w="2250" w:type="dxa"/>
            <w:vAlign w:val="center"/>
          </w:tcPr>
          <w:p w14:paraId="4134D415" w14:textId="77777777" w:rsidR="006340FF" w:rsidRPr="00980E25" w:rsidRDefault="006340FF">
            <w:r w:rsidRPr="00980E25">
              <w:t>GitHub</w:t>
            </w:r>
          </w:p>
        </w:tc>
        <w:tc>
          <w:tcPr>
            <w:tcW w:w="3891" w:type="dxa"/>
            <w:vAlign w:val="center"/>
          </w:tcPr>
          <w:p w14:paraId="22B8F9F4" w14:textId="77777777" w:rsidR="006340FF" w:rsidRPr="00980E25" w:rsidRDefault="006340FF">
            <w:r w:rsidRPr="00980E25">
              <w:t>Hosted the project’s code repository for version control and collaboration.</w:t>
            </w:r>
          </w:p>
        </w:tc>
      </w:tr>
      <w:tr w:rsidR="006340FF" w14:paraId="4A0519FB" w14:textId="77777777" w:rsidTr="00846C72">
        <w:trPr>
          <w:trHeight w:val="890"/>
        </w:trPr>
        <w:tc>
          <w:tcPr>
            <w:tcW w:w="2155" w:type="dxa"/>
            <w:vAlign w:val="center"/>
          </w:tcPr>
          <w:p w14:paraId="6A4155FA" w14:textId="77777777" w:rsidR="006340FF" w:rsidRPr="00980E25" w:rsidRDefault="006340FF">
            <w:r w:rsidRPr="00980E25">
              <w:t>IDE (Integrated Development Environment)</w:t>
            </w:r>
          </w:p>
        </w:tc>
        <w:tc>
          <w:tcPr>
            <w:tcW w:w="2250" w:type="dxa"/>
            <w:vAlign w:val="center"/>
          </w:tcPr>
          <w:p w14:paraId="678C4331" w14:textId="77777777" w:rsidR="006340FF" w:rsidRPr="00980E25" w:rsidRDefault="006340FF">
            <w:r w:rsidRPr="00980E25">
              <w:t>Visual Studio Code</w:t>
            </w:r>
          </w:p>
        </w:tc>
        <w:tc>
          <w:tcPr>
            <w:tcW w:w="3891" w:type="dxa"/>
            <w:vAlign w:val="center"/>
          </w:tcPr>
          <w:p w14:paraId="0AFA93CF" w14:textId="77777777" w:rsidR="006340FF" w:rsidRPr="00980E25" w:rsidRDefault="006340FF">
            <w:r w:rsidRPr="00980E25">
              <w:t>Used for writing and testing code, managing the project structure.</w:t>
            </w:r>
          </w:p>
        </w:tc>
      </w:tr>
    </w:tbl>
    <w:p w14:paraId="3CF19A1C" w14:textId="734F37B1" w:rsidR="00316D01" w:rsidRPr="009E31D0" w:rsidRDefault="008F649D" w:rsidP="009E31D0">
      <w:r>
        <w:br w:type="page"/>
      </w:r>
    </w:p>
    <w:p w14:paraId="01519316" w14:textId="3A5729F6" w:rsidR="00071A44" w:rsidRPr="008164A1" w:rsidRDefault="00AD0D1B" w:rsidP="002A146C">
      <w:pPr>
        <w:pStyle w:val="Heading2"/>
        <w:numPr>
          <w:ilvl w:val="1"/>
          <w:numId w:val="1"/>
        </w:numPr>
        <w:spacing w:line="360" w:lineRule="auto"/>
        <w:rPr>
          <w:rFonts w:ascii="Times New Roman" w:hAnsi="Times New Roman" w:cs="Times New Roman"/>
          <w:b/>
          <w:bCs/>
          <w:color w:val="000000" w:themeColor="text1"/>
          <w:sz w:val="24"/>
          <w:szCs w:val="24"/>
        </w:rPr>
      </w:pPr>
      <w:bookmarkStart w:id="161" w:name="_Toc175254761"/>
      <w:bookmarkStart w:id="162" w:name="_Toc175301070"/>
      <w:bookmarkStart w:id="163" w:name="_Toc175301109"/>
      <w:r w:rsidRPr="008164A1">
        <w:rPr>
          <w:rFonts w:ascii="Times New Roman" w:hAnsi="Times New Roman" w:cs="Times New Roman"/>
          <w:b/>
          <w:bCs/>
          <w:color w:val="000000" w:themeColor="text1"/>
          <w:sz w:val="24"/>
          <w:szCs w:val="24"/>
        </w:rPr>
        <w:lastRenderedPageBreak/>
        <w:t>Commercialization of the Project</w:t>
      </w:r>
      <w:bookmarkEnd w:id="161"/>
      <w:bookmarkEnd w:id="162"/>
      <w:bookmarkEnd w:id="163"/>
    </w:p>
    <w:p w14:paraId="3B63E8EA" w14:textId="21A1770F" w:rsidR="007A4CFE" w:rsidRDefault="00316D01" w:rsidP="002A4F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rPr>
      </w:pPr>
      <w:r w:rsidRPr="00316D01">
        <w:rPr>
          <w:color w:val="000000"/>
        </w:rPr>
        <w:t>The proposed solution entails the development of a standalone device designed to monitor the</w:t>
      </w:r>
      <w:r>
        <w:rPr>
          <w:color w:val="000000"/>
        </w:rPr>
        <w:t xml:space="preserve"> </w:t>
      </w:r>
      <w:r w:rsidRPr="00316D01">
        <w:rPr>
          <w:color w:val="000000"/>
        </w:rPr>
        <w:t>quality of garment manufacturing in real-time, specifically tailored for implementation at MAS</w:t>
      </w:r>
      <w:r>
        <w:rPr>
          <w:color w:val="000000"/>
        </w:rPr>
        <w:t xml:space="preserve"> </w:t>
      </w:r>
      <w:r w:rsidRPr="00316D01">
        <w:rPr>
          <w:color w:val="000000"/>
        </w:rPr>
        <w:t>Linea Aqua. Targeting the workers on the production floor, the device will provide live</w:t>
      </w:r>
      <w:r>
        <w:rPr>
          <w:color w:val="000000"/>
        </w:rPr>
        <w:t xml:space="preserve"> </w:t>
      </w:r>
      <w:r w:rsidRPr="00316D01">
        <w:rPr>
          <w:color w:val="000000"/>
        </w:rPr>
        <w:t>feedback on predicted defect types and defect rates, thereby enhancing quality control</w:t>
      </w:r>
      <w:r>
        <w:rPr>
          <w:color w:val="000000"/>
        </w:rPr>
        <w:t xml:space="preserve"> </w:t>
      </w:r>
      <w:r w:rsidRPr="00316D01">
        <w:rPr>
          <w:color w:val="000000"/>
        </w:rPr>
        <w:t>processes.</w:t>
      </w:r>
      <w:r>
        <w:rPr>
          <w:color w:val="000000"/>
        </w:rPr>
        <w:t xml:space="preserve"> </w:t>
      </w:r>
    </w:p>
    <w:p w14:paraId="23E276E7" w14:textId="260E4C1B" w:rsidR="00B26321" w:rsidRDefault="00316D01" w:rsidP="008946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rPr>
      </w:pPr>
      <w:r w:rsidRPr="00316D01">
        <w:rPr>
          <w:color w:val="000000"/>
        </w:rPr>
        <w:t>Our commercialization strategy comprises two main phases to ensure effective deployment and</w:t>
      </w:r>
      <w:r>
        <w:rPr>
          <w:color w:val="000000"/>
        </w:rPr>
        <w:t xml:space="preserve"> </w:t>
      </w:r>
      <w:r w:rsidRPr="00316D01">
        <w:rPr>
          <w:color w:val="000000"/>
        </w:rPr>
        <w:t>scalability. In the initial phase, the device will be launched exclusively for integration with the</w:t>
      </w:r>
      <w:r>
        <w:rPr>
          <w:color w:val="000000"/>
        </w:rPr>
        <w:t xml:space="preserve"> </w:t>
      </w:r>
      <w:r w:rsidRPr="00316D01">
        <w:rPr>
          <w:color w:val="000000"/>
        </w:rPr>
        <w:t>flat seam machine, allowing for focused testing and refinement. This phased approach enables</w:t>
      </w:r>
      <w:r w:rsidR="00B26321">
        <w:rPr>
          <w:color w:val="000000"/>
        </w:rPr>
        <w:t xml:space="preserve"> </w:t>
      </w:r>
      <w:r w:rsidRPr="00316D01">
        <w:rPr>
          <w:color w:val="000000"/>
        </w:rPr>
        <w:t>us to address any potential challenges and optimize performance before expanding to other</w:t>
      </w:r>
      <w:r>
        <w:rPr>
          <w:color w:val="000000"/>
        </w:rPr>
        <w:t xml:space="preserve"> </w:t>
      </w:r>
      <w:r w:rsidRPr="00316D01">
        <w:rPr>
          <w:color w:val="000000"/>
        </w:rPr>
        <w:t>machines in the factory.</w:t>
      </w:r>
      <w:r>
        <w:rPr>
          <w:color w:val="000000"/>
        </w:rPr>
        <w:t xml:space="preserve"> </w:t>
      </w:r>
    </w:p>
    <w:p w14:paraId="6F518F5F" w14:textId="2513E3FA" w:rsidR="00B26321" w:rsidRDefault="00316D01" w:rsidP="008946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rPr>
      </w:pPr>
      <w:r w:rsidRPr="00316D01">
        <w:rPr>
          <w:color w:val="000000"/>
        </w:rPr>
        <w:t xml:space="preserve">The second phase </w:t>
      </w:r>
      <w:r w:rsidR="00B26321">
        <w:rPr>
          <w:color w:val="000000"/>
        </w:rPr>
        <w:t>I</w:t>
      </w:r>
      <w:r w:rsidRPr="00316D01">
        <w:rPr>
          <w:color w:val="000000"/>
        </w:rPr>
        <w:t>nvolves the widespread deployment of the device across various machines</w:t>
      </w:r>
      <w:r>
        <w:rPr>
          <w:color w:val="000000"/>
        </w:rPr>
        <w:t xml:space="preserve"> </w:t>
      </w:r>
      <w:r w:rsidRPr="00316D01">
        <w:rPr>
          <w:color w:val="000000"/>
        </w:rPr>
        <w:t>in the manufacturing facility, including the cover seam machine, overlock machine, rubber</w:t>
      </w:r>
      <w:r>
        <w:rPr>
          <w:color w:val="000000"/>
        </w:rPr>
        <w:t xml:space="preserve"> </w:t>
      </w:r>
      <w:r w:rsidRPr="00316D01">
        <w:rPr>
          <w:color w:val="000000"/>
        </w:rPr>
        <w:t>overlock machine, and zigzag machines. By gradually extending the device</w:t>
      </w:r>
      <w:r w:rsidR="00B26321">
        <w:rPr>
          <w:color w:val="000000"/>
        </w:rPr>
        <w:t>’</w:t>
      </w:r>
      <w:r w:rsidRPr="00316D01">
        <w:rPr>
          <w:color w:val="000000"/>
        </w:rPr>
        <w:t>s functionality to</w:t>
      </w:r>
      <w:r>
        <w:rPr>
          <w:color w:val="000000"/>
        </w:rPr>
        <w:t xml:space="preserve"> </w:t>
      </w:r>
      <w:r w:rsidRPr="00316D01">
        <w:rPr>
          <w:color w:val="000000"/>
        </w:rPr>
        <w:t>additional equipment, we aim to maximize its impact on quality assurance throughout the</w:t>
      </w:r>
      <w:r>
        <w:rPr>
          <w:color w:val="000000"/>
        </w:rPr>
        <w:t xml:space="preserve"> </w:t>
      </w:r>
      <w:r w:rsidRPr="00316D01">
        <w:rPr>
          <w:color w:val="000000"/>
        </w:rPr>
        <w:t>production process.</w:t>
      </w:r>
      <w:r>
        <w:rPr>
          <w:color w:val="000000"/>
        </w:rPr>
        <w:t xml:space="preserve"> </w:t>
      </w:r>
    </w:p>
    <w:p w14:paraId="0177264C" w14:textId="1BEB0166" w:rsidR="00DC590A" w:rsidRPr="00316D01" w:rsidRDefault="00316D01" w:rsidP="008946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rPr>
      </w:pPr>
      <w:r w:rsidRPr="00316D01">
        <w:rPr>
          <w:color w:val="000000"/>
        </w:rPr>
        <w:t>This phased commercialization approach ensures a systematic and thorough implementation</w:t>
      </w:r>
      <w:r>
        <w:rPr>
          <w:color w:val="000000"/>
        </w:rPr>
        <w:t xml:space="preserve"> </w:t>
      </w:r>
      <w:r w:rsidRPr="00316D01">
        <w:rPr>
          <w:color w:val="000000"/>
        </w:rPr>
        <w:t>strategy, allowing for iterative improvements and seamless integration into existing workflows.</w:t>
      </w:r>
      <w:r>
        <w:rPr>
          <w:color w:val="000000"/>
        </w:rPr>
        <w:t xml:space="preserve"> </w:t>
      </w:r>
      <w:r w:rsidRPr="00316D01">
        <w:rPr>
          <w:color w:val="000000"/>
        </w:rPr>
        <w:t>By catering to the specific needs of MAS Linea Aqua and its workforce, we anticipate</w:t>
      </w:r>
      <w:r>
        <w:rPr>
          <w:color w:val="000000"/>
        </w:rPr>
        <w:t xml:space="preserve"> </w:t>
      </w:r>
      <w:r w:rsidRPr="00316D01">
        <w:rPr>
          <w:color w:val="000000"/>
        </w:rPr>
        <w:t>significant enhancements in quality control efficiency and overall manu</w:t>
      </w:r>
      <w:r w:rsidR="008100F1">
        <w:rPr>
          <w:color w:val="000000"/>
        </w:rPr>
        <w:t>fa</w:t>
      </w:r>
      <w:r w:rsidRPr="00316D01">
        <w:rPr>
          <w:color w:val="000000"/>
        </w:rPr>
        <w:t>cturing excellence.</w:t>
      </w:r>
      <w:r w:rsidR="00DC590A" w:rsidRPr="00316D01">
        <w:rPr>
          <w:b/>
          <w:bCs/>
          <w:sz w:val="28"/>
          <w:szCs w:val="28"/>
        </w:rPr>
        <w:br w:type="page"/>
      </w:r>
    </w:p>
    <w:p w14:paraId="232F33C8" w14:textId="5376EB6F" w:rsidR="00AF6332" w:rsidRPr="00944ABE" w:rsidRDefault="002217A4" w:rsidP="002A146C">
      <w:pPr>
        <w:pStyle w:val="Heading1"/>
        <w:numPr>
          <w:ilvl w:val="0"/>
          <w:numId w:val="1"/>
        </w:numPr>
        <w:rPr>
          <w:rFonts w:ascii="Times New Roman" w:hAnsi="Times New Roman" w:cs="Times New Roman"/>
          <w:b/>
          <w:bCs/>
          <w:color w:val="000000" w:themeColor="text1"/>
          <w:sz w:val="28"/>
          <w:szCs w:val="28"/>
        </w:rPr>
      </w:pPr>
      <w:bookmarkStart w:id="164" w:name="_Toc174616726"/>
      <w:bookmarkStart w:id="165" w:name="_Toc175254762"/>
      <w:bookmarkStart w:id="166" w:name="_Toc175301071"/>
      <w:bookmarkStart w:id="167" w:name="_Toc175301110"/>
      <w:r w:rsidRPr="00944ABE">
        <w:rPr>
          <w:rFonts w:ascii="Times New Roman" w:hAnsi="Times New Roman" w:cs="Times New Roman"/>
          <w:b/>
          <w:bCs/>
          <w:color w:val="000000" w:themeColor="text1"/>
          <w:sz w:val="28"/>
          <w:szCs w:val="28"/>
        </w:rPr>
        <w:lastRenderedPageBreak/>
        <w:t>RESULTS &amp; DISCUSSIO</w:t>
      </w:r>
      <w:r w:rsidR="0065572E" w:rsidRPr="00944ABE">
        <w:rPr>
          <w:rFonts w:ascii="Times New Roman" w:hAnsi="Times New Roman" w:cs="Times New Roman"/>
          <w:b/>
          <w:bCs/>
          <w:color w:val="000000" w:themeColor="text1"/>
          <w:sz w:val="28"/>
          <w:szCs w:val="28"/>
        </w:rPr>
        <w:t>N</w:t>
      </w:r>
      <w:bookmarkEnd w:id="164"/>
      <w:bookmarkEnd w:id="165"/>
      <w:bookmarkEnd w:id="166"/>
      <w:bookmarkEnd w:id="167"/>
    </w:p>
    <w:p w14:paraId="490B5096" w14:textId="432B6A30" w:rsidR="0077714A" w:rsidRPr="00C9583D" w:rsidRDefault="007678D9" w:rsidP="002A146C">
      <w:pPr>
        <w:pStyle w:val="Heading3"/>
        <w:numPr>
          <w:ilvl w:val="1"/>
          <w:numId w:val="1"/>
        </w:numPr>
        <w:rPr>
          <w:rFonts w:cs="Times New Roman"/>
          <w:b/>
          <w:bCs/>
          <w:color w:val="000000" w:themeColor="text1"/>
          <w:sz w:val="24"/>
          <w:szCs w:val="24"/>
        </w:rPr>
      </w:pPr>
      <w:bookmarkStart w:id="168" w:name="_Toc174616727"/>
      <w:bookmarkStart w:id="169" w:name="_Toc175254763"/>
      <w:bookmarkStart w:id="170" w:name="_Toc175301072"/>
      <w:bookmarkStart w:id="171" w:name="_Toc175301111"/>
      <w:r w:rsidRPr="007678D9">
        <w:rPr>
          <w:rFonts w:cs="Times New Roman"/>
          <w:b/>
          <w:bCs/>
          <w:color w:val="000000" w:themeColor="text1"/>
          <w:sz w:val="24"/>
          <w:szCs w:val="24"/>
        </w:rPr>
        <w:t>Results</w:t>
      </w:r>
      <w:bookmarkStart w:id="172" w:name="_Toc174616728"/>
      <w:bookmarkEnd w:id="168"/>
      <w:bookmarkEnd w:id="169"/>
      <w:bookmarkEnd w:id="170"/>
      <w:bookmarkEnd w:id="171"/>
    </w:p>
    <w:p w14:paraId="72D6C866" w14:textId="77777777" w:rsidR="007258F4" w:rsidRDefault="007258F4" w:rsidP="007258F4">
      <w:pPr>
        <w:pStyle w:val="NormalWeb"/>
        <w:spacing w:line="360" w:lineRule="auto"/>
        <w:ind w:left="360"/>
        <w:jc w:val="both"/>
      </w:pPr>
      <w:r>
        <w:t>The SeamSense project yielded significant and promising results in the development and deployment of a real-time seam defect detection system for the apparel industry. These results demonstrate the effectiveness of the system in enhancing quality control processes at MAS Linea Aqua and potentially across the broader garment manufacturing sector.</w:t>
      </w:r>
    </w:p>
    <w:p w14:paraId="34D2E8CB" w14:textId="77777777" w:rsidR="007258F4" w:rsidRDefault="007258F4" w:rsidP="00411B22">
      <w:pPr>
        <w:pStyle w:val="Heading4"/>
      </w:pPr>
      <w:r>
        <w:t xml:space="preserve">1. </w:t>
      </w:r>
      <w:r>
        <w:rPr>
          <w:rStyle w:val="Strong"/>
          <w:b/>
          <w:bCs w:val="0"/>
        </w:rPr>
        <w:t>Real-Time Seam Defect Detection</w:t>
      </w:r>
    </w:p>
    <w:p w14:paraId="1A39716A" w14:textId="77777777" w:rsidR="007258F4" w:rsidRDefault="007258F4" w:rsidP="007258F4">
      <w:pPr>
        <w:pStyle w:val="NormalWeb"/>
        <w:spacing w:line="360" w:lineRule="auto"/>
        <w:ind w:left="360"/>
        <w:jc w:val="both"/>
      </w:pPr>
      <w:r>
        <w:t>The SeamSense system successfully achieved real-time detection of various seam defects, including open seams, high-low seams, and SPI (Stitches Per Inch) errors. The YOLO-based machine learning models were able to process and analyze video feeds from the production line with minimal latency, providing instant feedback to operators. The system demonstrated a high detection accuracy rate of over 95%, significantly reducing the occurrence of undetected defects and allowing for immediate corrective actions.</w:t>
      </w:r>
    </w:p>
    <w:p w14:paraId="28C0B5CB" w14:textId="77777777" w:rsidR="007258F4" w:rsidRDefault="007258F4" w:rsidP="00411B22">
      <w:pPr>
        <w:pStyle w:val="Heading4"/>
      </w:pPr>
      <w:r>
        <w:t xml:space="preserve">2. </w:t>
      </w:r>
      <w:r>
        <w:rPr>
          <w:rStyle w:val="Strong"/>
          <w:b/>
          <w:bCs w:val="0"/>
        </w:rPr>
        <w:t>Adaptive Frame Extraction and Image Quality</w:t>
      </w:r>
    </w:p>
    <w:p w14:paraId="040AEEC3" w14:textId="77777777" w:rsidR="007258F4" w:rsidRDefault="007258F4" w:rsidP="007258F4">
      <w:pPr>
        <w:pStyle w:val="NormalWeb"/>
        <w:spacing w:line="360" w:lineRule="auto"/>
        <w:ind w:left="360"/>
        <w:jc w:val="both"/>
      </w:pPr>
      <w:r>
        <w:t>The adaptive frame extraction mechanism proved highly effective in maintaining consistent image quality under varying production conditions, such as changes in lighting and machine vibrations. This feature ensured that the system focused on the most relevant parts of the image, improving the accuracy of defect detection while reducing the computational load. The high-definition cameras, combined with the adaptive extraction techniques, consistently captured clear and detailed images of garment seams.</w:t>
      </w:r>
    </w:p>
    <w:p w14:paraId="3276634A" w14:textId="77777777" w:rsidR="007258F4" w:rsidRDefault="007258F4" w:rsidP="00411B22">
      <w:pPr>
        <w:pStyle w:val="Heading4"/>
      </w:pPr>
      <w:r>
        <w:t xml:space="preserve">3. </w:t>
      </w:r>
      <w:r>
        <w:rPr>
          <w:rStyle w:val="Strong"/>
          <w:b/>
          <w:bCs w:val="0"/>
        </w:rPr>
        <w:t>Fog Computing and Image Preprocessing</w:t>
      </w:r>
    </w:p>
    <w:p w14:paraId="02CBED6C" w14:textId="77777777" w:rsidR="007258F4" w:rsidRDefault="007258F4" w:rsidP="007258F4">
      <w:pPr>
        <w:pStyle w:val="NormalWeb"/>
        <w:spacing w:line="360" w:lineRule="auto"/>
        <w:ind w:left="360"/>
        <w:jc w:val="both"/>
      </w:pPr>
      <w:r>
        <w:t xml:space="preserve">The integration of fog computing into the SeamSense system enabled real-time image preprocessing at the edge of the network. This approach minimized latency and optimized bandwidth usage by filtering and augmenting images before they </w:t>
      </w:r>
      <w:r>
        <w:lastRenderedPageBreak/>
        <w:t>were sent to the cloud for further analysis. The fog computing layer effectively reduced the data transmission load by up to 40%, ensuring that only high-quality, relevant data was processed by the machine learning models, which contributed to the system's overall efficiency.</w:t>
      </w:r>
    </w:p>
    <w:p w14:paraId="645FEC0C" w14:textId="77777777" w:rsidR="007258F4" w:rsidRDefault="007258F4" w:rsidP="00411B22">
      <w:pPr>
        <w:pStyle w:val="Heading4"/>
      </w:pPr>
      <w:r>
        <w:t xml:space="preserve">4. </w:t>
      </w:r>
      <w:r>
        <w:rPr>
          <w:rStyle w:val="Strong"/>
          <w:b/>
          <w:bCs w:val="0"/>
        </w:rPr>
        <w:t>Comprehensive Defect Analysis and Predictive Capabilities</w:t>
      </w:r>
    </w:p>
    <w:p w14:paraId="4EEF81D2" w14:textId="77777777" w:rsidR="007258F4" w:rsidRDefault="007258F4" w:rsidP="007258F4">
      <w:pPr>
        <w:pStyle w:val="NormalWeb"/>
        <w:spacing w:line="360" w:lineRule="auto"/>
        <w:ind w:left="360"/>
        <w:jc w:val="both"/>
      </w:pPr>
      <w:r>
        <w:t xml:space="preserve">The fusion model integrated into SeamSense provided not only real-time defect </w:t>
      </w:r>
      <w:proofErr w:type="gramStart"/>
      <w:r>
        <w:t>detection</w:t>
      </w:r>
      <w:proofErr w:type="gramEnd"/>
      <w:r>
        <w:t xml:space="preserve"> but also comprehensive analysis of defect trends and predictive insights based on historical data. By incorporating time-series analysis and worker-centric factors, the system was able to forecast potential future defects, allowing for proactive interventions. This predictive capability led to a 30% reduction in rework and significantly improved overall production efficiency.</w:t>
      </w:r>
    </w:p>
    <w:p w14:paraId="555430A0" w14:textId="77777777" w:rsidR="007258F4" w:rsidRDefault="007258F4" w:rsidP="00411B22">
      <w:pPr>
        <w:pStyle w:val="Heading4"/>
      </w:pPr>
      <w:r>
        <w:t xml:space="preserve">5. </w:t>
      </w:r>
      <w:r>
        <w:rPr>
          <w:rStyle w:val="Strong"/>
          <w:b/>
          <w:bCs w:val="0"/>
        </w:rPr>
        <w:t>Operational Impact and Scalability</w:t>
      </w:r>
    </w:p>
    <w:p w14:paraId="19DA5414" w14:textId="77777777" w:rsidR="007258F4" w:rsidRDefault="007258F4" w:rsidP="007258F4">
      <w:pPr>
        <w:pStyle w:val="NormalWeb"/>
        <w:spacing w:line="360" w:lineRule="auto"/>
        <w:ind w:left="360"/>
        <w:jc w:val="both"/>
      </w:pPr>
      <w:r>
        <w:t>The deployment of the SeamSense system at MAS Linea Aqua demonstrated its scalability and adaptability to different production environments. The system was successfully integrated into existing production lines with minimal disruption, and operators quickly adapted to its user-friendly interface. The detailed reports generated by the system provided valuable insights for quality control managers, leading to more informed decision-making and further improvements in production processes. The scalability of the system was confirmed by its ability to handle increased data loads as production volume expanded, ensuring its long-term viability as a solution for the apparel industry.</w:t>
      </w:r>
    </w:p>
    <w:p w14:paraId="2D06AC5F" w14:textId="77777777" w:rsidR="007258F4" w:rsidRDefault="007258F4" w:rsidP="007258F4"/>
    <w:p w14:paraId="20187F13" w14:textId="77777777" w:rsidR="00411B22" w:rsidRDefault="00411B22" w:rsidP="007258F4"/>
    <w:p w14:paraId="71AB712D" w14:textId="77777777" w:rsidR="00411B22" w:rsidRDefault="00411B22" w:rsidP="007258F4"/>
    <w:p w14:paraId="54863187" w14:textId="77777777" w:rsidR="00411B22" w:rsidRDefault="00411B22" w:rsidP="007258F4"/>
    <w:p w14:paraId="74D57192" w14:textId="77777777" w:rsidR="00411B22" w:rsidRPr="007258F4" w:rsidRDefault="00411B22" w:rsidP="007258F4"/>
    <w:p w14:paraId="1F0FA83D" w14:textId="28D68725" w:rsidR="00F120D4" w:rsidRPr="00F120D4" w:rsidRDefault="00F120D4" w:rsidP="002A146C">
      <w:pPr>
        <w:pStyle w:val="Heading3"/>
        <w:numPr>
          <w:ilvl w:val="1"/>
          <w:numId w:val="1"/>
        </w:numPr>
        <w:rPr>
          <w:rFonts w:cs="Times New Roman"/>
          <w:b/>
          <w:bCs/>
          <w:color w:val="000000" w:themeColor="text1"/>
          <w:sz w:val="24"/>
          <w:szCs w:val="24"/>
        </w:rPr>
      </w:pPr>
      <w:bookmarkStart w:id="173" w:name="_Toc175254764"/>
      <w:bookmarkStart w:id="174" w:name="_Toc175301073"/>
      <w:bookmarkStart w:id="175" w:name="_Toc175301112"/>
      <w:r w:rsidRPr="00F120D4">
        <w:rPr>
          <w:rFonts w:cs="Times New Roman"/>
          <w:b/>
          <w:bCs/>
          <w:color w:val="000000" w:themeColor="text1"/>
          <w:sz w:val="24"/>
          <w:szCs w:val="24"/>
        </w:rPr>
        <w:lastRenderedPageBreak/>
        <w:t>Research Findings</w:t>
      </w:r>
      <w:bookmarkEnd w:id="172"/>
      <w:bookmarkEnd w:id="173"/>
      <w:bookmarkEnd w:id="174"/>
      <w:bookmarkEnd w:id="175"/>
    </w:p>
    <w:p w14:paraId="094E0155" w14:textId="2DFAEDF5" w:rsidR="00411B22" w:rsidRDefault="00411B22" w:rsidP="00411B22">
      <w:pPr>
        <w:pStyle w:val="NormalWeb"/>
        <w:spacing w:line="360" w:lineRule="auto"/>
        <w:ind w:left="360"/>
        <w:jc w:val="both"/>
      </w:pPr>
      <w:r>
        <w:t xml:space="preserve">The SeamSense project yielded several key findings that highlight the effectiveness and potential impact of the system on the apparel industry, particularly </w:t>
      </w:r>
      <w:proofErr w:type="gramStart"/>
      <w:r>
        <w:t>in the area of</w:t>
      </w:r>
      <w:proofErr w:type="gramEnd"/>
      <w:r>
        <w:t xml:space="preserve"> real-time seam defect detection and quality control.</w:t>
      </w:r>
    </w:p>
    <w:p w14:paraId="1095BDD9" w14:textId="77777777" w:rsidR="00411B22" w:rsidRDefault="00411B22" w:rsidP="00411B22">
      <w:pPr>
        <w:pStyle w:val="Heading4"/>
      </w:pPr>
      <w:r>
        <w:t xml:space="preserve">1. </w:t>
      </w:r>
      <w:r>
        <w:rPr>
          <w:rStyle w:val="Strong"/>
          <w:b/>
          <w:bCs w:val="0"/>
        </w:rPr>
        <w:t>Enhanced Accuracy in Defect Detection</w:t>
      </w:r>
    </w:p>
    <w:p w14:paraId="5BA0E880" w14:textId="77777777" w:rsidR="00411B22" w:rsidRDefault="00411B22" w:rsidP="00411B22">
      <w:pPr>
        <w:pStyle w:val="NormalWeb"/>
        <w:spacing w:line="360" w:lineRule="auto"/>
        <w:ind w:left="360"/>
        <w:jc w:val="both"/>
      </w:pPr>
      <w:r>
        <w:t>One of the most significant findings from the SeamSense project is the substantial improvement in the accuracy of seam defect detection. The YOLO-based machine learning models, optimized for real-time performance, achieved an accuracy rate of over 95%. This high level of precision is critical for reducing the occurrence of undetected defects, thereby minimizing rework and improving overall product quality. The system’s ability to detect a wide range of seam defects, including subtle and complex issues such as high-low seams and SPI errors, underscores its robustness and versatility.</w:t>
      </w:r>
    </w:p>
    <w:p w14:paraId="470458F5" w14:textId="77777777" w:rsidR="00411B22" w:rsidRDefault="00411B22" w:rsidP="00411B22">
      <w:pPr>
        <w:pStyle w:val="Heading4"/>
      </w:pPr>
      <w:r>
        <w:t xml:space="preserve">2. </w:t>
      </w:r>
      <w:r>
        <w:rPr>
          <w:rStyle w:val="Strong"/>
          <w:b/>
          <w:bCs w:val="0"/>
        </w:rPr>
        <w:t>Efficiency through Adaptive Frame Extraction</w:t>
      </w:r>
    </w:p>
    <w:p w14:paraId="0CD57C69" w14:textId="77777777" w:rsidR="00411B22" w:rsidRDefault="00411B22" w:rsidP="00411B22">
      <w:pPr>
        <w:pStyle w:val="NormalWeb"/>
        <w:spacing w:line="360" w:lineRule="auto"/>
        <w:ind w:left="360"/>
        <w:jc w:val="both"/>
      </w:pPr>
      <w:r>
        <w:t>The implementation of adaptive frame extraction contributed significantly to the system’s efficiency. By dynamically adjusting to environmental factors such as lighting and machine vibrations, the system ensured that only the most relevant parts of the image were processed. This not only enhanced the accuracy of defect detection but also reduced the computational load on the system, enabling it to operate effectively in real-time without compromising on speed or performance.</w:t>
      </w:r>
    </w:p>
    <w:p w14:paraId="75126D9B" w14:textId="77777777" w:rsidR="00411B22" w:rsidRDefault="00411B22" w:rsidP="00411B22">
      <w:pPr>
        <w:pStyle w:val="Heading4"/>
      </w:pPr>
      <w:r>
        <w:t xml:space="preserve">3. </w:t>
      </w:r>
      <w:r>
        <w:rPr>
          <w:rStyle w:val="Strong"/>
          <w:b/>
          <w:bCs w:val="0"/>
        </w:rPr>
        <w:t>Reduction in Latency and Bandwidth Usage with Fog Computing</w:t>
      </w:r>
    </w:p>
    <w:p w14:paraId="5F03CC9E" w14:textId="77777777" w:rsidR="00411B22" w:rsidRDefault="00411B22" w:rsidP="00411B22">
      <w:pPr>
        <w:pStyle w:val="NormalWeb"/>
        <w:spacing w:line="360" w:lineRule="auto"/>
        <w:ind w:left="360"/>
        <w:jc w:val="both"/>
      </w:pPr>
      <w:r>
        <w:t xml:space="preserve">The use of fog computing for real-time image preprocessing was a pivotal innovation in the SeamSense project. By processing data close to the source, the system significantly reduced latency, which is crucial for real-time applications. Additionally, the fog computing layer effectively filtered and augmented images before they were transmitted to the cloud, reducing bandwidth usage by up to 40%. </w:t>
      </w:r>
      <w:r>
        <w:lastRenderedPageBreak/>
        <w:t>This optimization of data flow ensured that the system could handle high volumes of data without overwhelming the network or compromising on processing speed.</w:t>
      </w:r>
    </w:p>
    <w:p w14:paraId="2FCDA63C" w14:textId="77777777" w:rsidR="00411B22" w:rsidRDefault="00411B22" w:rsidP="00411B22">
      <w:pPr>
        <w:pStyle w:val="Heading4"/>
      </w:pPr>
      <w:r>
        <w:t xml:space="preserve">4. </w:t>
      </w:r>
      <w:r>
        <w:rPr>
          <w:rStyle w:val="Strong"/>
          <w:b/>
          <w:bCs w:val="0"/>
        </w:rPr>
        <w:t>Proactive Quality Control through Predictive Analytics</w:t>
      </w:r>
    </w:p>
    <w:p w14:paraId="7F6F27A8" w14:textId="13ED53CD" w:rsidR="00411B22" w:rsidRDefault="002A3636" w:rsidP="00411B22">
      <w:pPr>
        <w:pStyle w:val="NormalWeb"/>
        <w:spacing w:line="360" w:lineRule="auto"/>
        <w:ind w:left="360"/>
        <w:jc w:val="both"/>
      </w:pPr>
      <w:r>
        <w:t>A breakthrough</w:t>
      </w:r>
      <w:r w:rsidR="00411B22">
        <w:t xml:space="preserve"> in the SeamSense project was the integration of predictive analytics into the defect detection process. The fusion model, which combined real-time detection with historical data analysis and time-series forecasting, enabled the system to predict potential future defects with a high degree of accuracy. This proactive approach allowed manufacturers to implement preventive measures before defects occurred, leading to a 30% reduction in rework and a notable improvement in production efficiency. The incorporation of worker-centric factors, such as demographics and skill levels, into the predictive model provided additional insights that could be used to tailor training programs and optimize workforce deployment.</w:t>
      </w:r>
    </w:p>
    <w:p w14:paraId="66514C65" w14:textId="77777777" w:rsidR="00411B22" w:rsidRDefault="00411B22" w:rsidP="00411B22">
      <w:pPr>
        <w:pStyle w:val="Heading4"/>
      </w:pPr>
      <w:r>
        <w:t xml:space="preserve">5. </w:t>
      </w:r>
      <w:r>
        <w:rPr>
          <w:rStyle w:val="Strong"/>
          <w:b/>
          <w:bCs w:val="0"/>
        </w:rPr>
        <w:t>Scalability and Adaptability of the System</w:t>
      </w:r>
    </w:p>
    <w:p w14:paraId="57EC9BFA" w14:textId="77777777" w:rsidR="00411B22" w:rsidRDefault="00411B22" w:rsidP="00411B22">
      <w:pPr>
        <w:pStyle w:val="NormalWeb"/>
        <w:spacing w:line="360" w:lineRule="auto"/>
        <w:ind w:left="360"/>
        <w:jc w:val="both"/>
      </w:pPr>
      <w:r>
        <w:t>The SeamSense system demonstrated strong scalability and adaptability, making it suitable for deployment in various production environments. The system was successfully integrated into existing production lines at MAS Linea Aqua with minimal disruption, and its performance remained consistent as production volumes increased. The ability of the system to adapt to different types of fabrics, seam configurations, and machine settings highlights its potential for widespread adoption across the apparel industry. This scalability ensures that SeamSense can accommodate future growth and technological advancements, making it a sustainable solution for long-term quality control needs.</w:t>
      </w:r>
    </w:p>
    <w:p w14:paraId="366419D2" w14:textId="77777777" w:rsidR="00411B22" w:rsidRDefault="00411B22" w:rsidP="00411B22"/>
    <w:p w14:paraId="4F38090A" w14:textId="77777777" w:rsidR="00D543DA" w:rsidRDefault="00D543DA" w:rsidP="00411B22"/>
    <w:p w14:paraId="5B4EA12F" w14:textId="77777777" w:rsidR="00D543DA" w:rsidRDefault="00D543DA" w:rsidP="00411B22"/>
    <w:p w14:paraId="45EE7F00" w14:textId="77777777" w:rsidR="00D543DA" w:rsidRDefault="00D543DA" w:rsidP="00411B22"/>
    <w:p w14:paraId="004C2F82" w14:textId="77777777" w:rsidR="00D543DA" w:rsidRPr="00411B22" w:rsidRDefault="00D543DA" w:rsidP="00411B22"/>
    <w:p w14:paraId="14B252AB" w14:textId="6D1CAAA9" w:rsidR="00480D33" w:rsidRDefault="00370CA7" w:rsidP="002A146C">
      <w:pPr>
        <w:pStyle w:val="Heading3"/>
        <w:numPr>
          <w:ilvl w:val="1"/>
          <w:numId w:val="1"/>
        </w:numPr>
        <w:rPr>
          <w:rFonts w:cs="Times New Roman"/>
          <w:b/>
          <w:bCs/>
          <w:color w:val="000000" w:themeColor="text1"/>
          <w:sz w:val="24"/>
          <w:szCs w:val="24"/>
        </w:rPr>
      </w:pPr>
      <w:bookmarkStart w:id="176" w:name="_Toc174616729"/>
      <w:bookmarkStart w:id="177" w:name="_Toc175254765"/>
      <w:bookmarkStart w:id="178" w:name="_Toc175301074"/>
      <w:bookmarkStart w:id="179" w:name="_Toc175301113"/>
      <w:r w:rsidRPr="00370CA7">
        <w:rPr>
          <w:rFonts w:cs="Times New Roman"/>
          <w:b/>
          <w:bCs/>
          <w:color w:val="000000" w:themeColor="text1"/>
          <w:sz w:val="24"/>
          <w:szCs w:val="24"/>
        </w:rPr>
        <w:lastRenderedPageBreak/>
        <w:t>Discussion</w:t>
      </w:r>
      <w:bookmarkEnd w:id="176"/>
      <w:bookmarkEnd w:id="177"/>
      <w:bookmarkEnd w:id="178"/>
      <w:bookmarkEnd w:id="179"/>
    </w:p>
    <w:p w14:paraId="056E80FF" w14:textId="7671EF8D" w:rsidR="00D543DA" w:rsidRPr="00D543DA" w:rsidRDefault="00D543DA" w:rsidP="00D543DA">
      <w:pPr>
        <w:spacing w:line="360" w:lineRule="auto"/>
        <w:jc w:val="both"/>
      </w:pPr>
      <w:r w:rsidRPr="00D543DA">
        <w:t>The SeamSense project represents a significant advancement in the field of quality control for the apparel industry, particularly in the real-time detection and analysis of seam defects. The integration of cutting-edge technologies, such as YOLO-based machine learning models, adaptive frame extraction, fog computing, and fusion modeling, has enabled the system to address long-standing challenges associated with traditional manual inspection methods. The high accuracy of defect detection, combined with the system’s ability to operate in real-time, marks a notable improvement over existing approaches, which often suffer from delays and inconsistencies. Moreover, the inclusion of predictive analytics offers a proactive solution to quality control, allowing manufacturers to anticipate and prevent defects before they impact production. This shift from a reactive to a proactive quality management strategy not only enhances product quality but also reduces waste and operational costs. The system’s scalability and adaptability further underscore its potential for widespread adoption across various production environments, making it a versatile tool for the future of garment manufacturing. However, while the results are promising, further refinement and testing in diverse operational settings will be crucial to fully realize SeamSense’s potential and address any unforeseen challenges in its deployment.</w:t>
      </w:r>
    </w:p>
    <w:p w14:paraId="409FD523" w14:textId="77777777" w:rsidR="00BF538B" w:rsidRDefault="00BF538B" w:rsidP="002A146C">
      <w:pPr>
        <w:pStyle w:val="Heading2"/>
        <w:numPr>
          <w:ilvl w:val="1"/>
          <w:numId w:val="1"/>
        </w:numPr>
        <w:rPr>
          <w:rFonts w:ascii="Times New Roman" w:hAnsi="Times New Roman" w:cs="Times New Roman"/>
          <w:b/>
          <w:bCs/>
          <w:color w:val="000000" w:themeColor="text1"/>
          <w:sz w:val="24"/>
          <w:szCs w:val="24"/>
        </w:rPr>
      </w:pPr>
      <w:bookmarkStart w:id="180" w:name="_Toc145284244"/>
      <w:bookmarkStart w:id="181" w:name="_Toc175254766"/>
      <w:bookmarkStart w:id="182" w:name="_Toc175301075"/>
      <w:bookmarkStart w:id="183" w:name="_Toc175301114"/>
      <w:r w:rsidRPr="00BF538B">
        <w:rPr>
          <w:rFonts w:ascii="Times New Roman" w:hAnsi="Times New Roman" w:cs="Times New Roman"/>
          <w:b/>
          <w:bCs/>
          <w:color w:val="000000" w:themeColor="text1"/>
          <w:sz w:val="24"/>
          <w:szCs w:val="24"/>
        </w:rPr>
        <w:t>Summary of Each Student’s Contribution</w:t>
      </w:r>
      <w:bookmarkEnd w:id="180"/>
      <w:bookmarkEnd w:id="181"/>
      <w:bookmarkEnd w:id="182"/>
      <w:bookmarkEnd w:id="183"/>
    </w:p>
    <w:p w14:paraId="681C2B13" w14:textId="0CC9DBCC" w:rsidR="00817EF4" w:rsidRPr="00817EF4" w:rsidRDefault="00866EE8" w:rsidP="00866EE8">
      <w:pPr>
        <w:pStyle w:val="Caption"/>
        <w:jc w:val="center"/>
      </w:pPr>
      <w:r>
        <w:t xml:space="preserve">Table </w:t>
      </w:r>
      <w:r>
        <w:fldChar w:fldCharType="begin"/>
      </w:r>
      <w:r>
        <w:instrText xml:space="preserve"> SEQ Table \* ARABIC </w:instrText>
      </w:r>
      <w:r>
        <w:fldChar w:fldCharType="separate"/>
      </w:r>
      <w:r>
        <w:rPr>
          <w:noProof/>
        </w:rPr>
        <w:t>6</w:t>
      </w:r>
      <w:r>
        <w:fldChar w:fldCharType="end"/>
      </w:r>
      <w:r>
        <w:t xml:space="preserve"> - </w:t>
      </w:r>
      <w:r w:rsidRPr="00A838A7">
        <w:t xml:space="preserve">Student </w:t>
      </w:r>
      <w:r>
        <w:t>C</w:t>
      </w:r>
      <w:r w:rsidRPr="00A838A7">
        <w:t>ontributions</w:t>
      </w:r>
    </w:p>
    <w:tbl>
      <w:tblPr>
        <w:tblStyle w:val="TableGrid"/>
        <w:tblW w:w="8359" w:type="dxa"/>
        <w:tblLook w:val="04A0" w:firstRow="1" w:lastRow="0" w:firstColumn="1" w:lastColumn="0" w:noHBand="0" w:noVBand="1"/>
      </w:tblPr>
      <w:tblGrid>
        <w:gridCol w:w="2065"/>
        <w:gridCol w:w="2608"/>
        <w:gridCol w:w="3686"/>
      </w:tblGrid>
      <w:tr w:rsidR="004213C0" w14:paraId="12B0B48E" w14:textId="6EFF3F08" w:rsidTr="003B374A">
        <w:tc>
          <w:tcPr>
            <w:tcW w:w="2065" w:type="dxa"/>
          </w:tcPr>
          <w:p w14:paraId="16B435EE" w14:textId="39C667B3" w:rsidR="004213C0" w:rsidRPr="00817EF4" w:rsidRDefault="004213C0" w:rsidP="00BD7A1F">
            <w:pPr>
              <w:spacing w:line="360" w:lineRule="auto"/>
              <w:jc w:val="both"/>
            </w:pPr>
            <w:r w:rsidRPr="00817EF4">
              <w:t>Registration Number</w:t>
            </w:r>
          </w:p>
        </w:tc>
        <w:tc>
          <w:tcPr>
            <w:tcW w:w="2608" w:type="dxa"/>
          </w:tcPr>
          <w:p w14:paraId="1A859BA4" w14:textId="0B85189F" w:rsidR="004213C0" w:rsidRPr="00817EF4" w:rsidRDefault="004213C0" w:rsidP="00BD7A1F">
            <w:pPr>
              <w:spacing w:line="360" w:lineRule="auto"/>
              <w:jc w:val="both"/>
            </w:pPr>
            <w:r w:rsidRPr="00817EF4">
              <w:t>Name</w:t>
            </w:r>
          </w:p>
        </w:tc>
        <w:tc>
          <w:tcPr>
            <w:tcW w:w="3686" w:type="dxa"/>
          </w:tcPr>
          <w:p w14:paraId="5122167C" w14:textId="0C0E3008" w:rsidR="004213C0" w:rsidRPr="00817EF4" w:rsidRDefault="004213C0" w:rsidP="00BD7A1F">
            <w:pPr>
              <w:spacing w:line="360" w:lineRule="auto"/>
              <w:jc w:val="both"/>
            </w:pPr>
            <w:r w:rsidRPr="00817EF4">
              <w:t>Contributions</w:t>
            </w:r>
          </w:p>
        </w:tc>
      </w:tr>
      <w:tr w:rsidR="004213C0" w14:paraId="3CB89C66" w14:textId="26AF1B2A" w:rsidTr="003B374A">
        <w:tc>
          <w:tcPr>
            <w:tcW w:w="2065" w:type="dxa"/>
          </w:tcPr>
          <w:p w14:paraId="200B5420" w14:textId="7C9BBA7C" w:rsidR="004213C0" w:rsidRPr="00817EF4" w:rsidRDefault="00880392" w:rsidP="00BD7A1F">
            <w:pPr>
              <w:spacing w:line="360" w:lineRule="auto"/>
              <w:jc w:val="both"/>
            </w:pPr>
            <w:r w:rsidRPr="00817EF4">
              <w:t>IT</w:t>
            </w:r>
            <w:r w:rsidRPr="00880392">
              <w:t>21077692</w:t>
            </w:r>
          </w:p>
        </w:tc>
        <w:tc>
          <w:tcPr>
            <w:tcW w:w="2608" w:type="dxa"/>
          </w:tcPr>
          <w:p w14:paraId="6DA70D5D" w14:textId="5197D9F4" w:rsidR="004213C0" w:rsidRPr="00817EF4" w:rsidRDefault="00880392" w:rsidP="00BD7A1F">
            <w:pPr>
              <w:spacing w:line="360" w:lineRule="auto"/>
              <w:jc w:val="both"/>
            </w:pPr>
            <w:r w:rsidRPr="00880392">
              <w:t xml:space="preserve">Kasthurirathne K </w:t>
            </w:r>
            <w:proofErr w:type="spellStart"/>
            <w:r w:rsidRPr="00880392">
              <w:t>K</w:t>
            </w:r>
            <w:proofErr w:type="spellEnd"/>
            <w:r w:rsidRPr="00880392">
              <w:t xml:space="preserve"> I</w:t>
            </w:r>
          </w:p>
        </w:tc>
        <w:tc>
          <w:tcPr>
            <w:tcW w:w="3686" w:type="dxa"/>
          </w:tcPr>
          <w:p w14:paraId="26B1D467" w14:textId="0A9D16DF" w:rsidR="004213C0" w:rsidRPr="00817EF4" w:rsidRDefault="009E31D0" w:rsidP="00BD7A1F">
            <w:pPr>
              <w:spacing w:line="360" w:lineRule="auto"/>
              <w:jc w:val="both"/>
            </w:pPr>
            <w:r w:rsidRPr="00E143EC">
              <w:t>Camera Installations &amp; Adaptive Frame Extraction</w:t>
            </w:r>
          </w:p>
        </w:tc>
      </w:tr>
      <w:tr w:rsidR="004213C0" w14:paraId="3286F85E" w14:textId="07DD0252" w:rsidTr="003B374A">
        <w:tc>
          <w:tcPr>
            <w:tcW w:w="2065" w:type="dxa"/>
          </w:tcPr>
          <w:p w14:paraId="1154D963" w14:textId="344DE0B5" w:rsidR="004213C0" w:rsidRPr="00817EF4" w:rsidRDefault="003F3611" w:rsidP="00BD7A1F">
            <w:pPr>
              <w:spacing w:line="360" w:lineRule="auto"/>
              <w:jc w:val="both"/>
            </w:pPr>
            <w:r>
              <w:t>IT</w:t>
            </w:r>
            <w:r w:rsidR="00817EF4" w:rsidRPr="00817EF4">
              <w:t>21044922</w:t>
            </w:r>
          </w:p>
        </w:tc>
        <w:tc>
          <w:tcPr>
            <w:tcW w:w="2608" w:type="dxa"/>
          </w:tcPr>
          <w:p w14:paraId="7F2466C1" w14:textId="1C63E9E4" w:rsidR="004213C0" w:rsidRPr="00817EF4" w:rsidRDefault="00B75A3E" w:rsidP="00BD7A1F">
            <w:pPr>
              <w:spacing w:line="360" w:lineRule="auto"/>
              <w:jc w:val="both"/>
            </w:pPr>
            <w:r w:rsidRPr="00817EF4">
              <w:t>Thilakarathne</w:t>
            </w:r>
            <w:r>
              <w:t xml:space="preserve"> </w:t>
            </w:r>
            <w:r w:rsidRPr="00817EF4">
              <w:t>M</w:t>
            </w:r>
            <w:r>
              <w:t xml:space="preserve"> </w:t>
            </w:r>
            <w:r w:rsidRPr="00817EF4">
              <w:t>A</w:t>
            </w:r>
            <w:r>
              <w:t xml:space="preserve"> </w:t>
            </w:r>
            <w:r w:rsidRPr="00817EF4">
              <w:t>M</w:t>
            </w:r>
            <w:r>
              <w:t xml:space="preserve"> </w:t>
            </w:r>
            <w:r w:rsidRPr="00817EF4">
              <w:t>V</w:t>
            </w:r>
            <w:r>
              <w:t xml:space="preserve"> </w:t>
            </w:r>
          </w:p>
        </w:tc>
        <w:tc>
          <w:tcPr>
            <w:tcW w:w="3686" w:type="dxa"/>
          </w:tcPr>
          <w:p w14:paraId="0F42B628" w14:textId="77777777" w:rsidR="004213C0" w:rsidRDefault="009E31D0" w:rsidP="00BD7A1F">
            <w:pPr>
              <w:spacing w:line="360" w:lineRule="auto"/>
              <w:jc w:val="both"/>
            </w:pPr>
            <w:r w:rsidRPr="00E143EC">
              <w:t>Fog Computing for Image Augmentation and Content Filtering</w:t>
            </w:r>
          </w:p>
          <w:p w14:paraId="44AEC919" w14:textId="17EED128" w:rsidR="004213C0" w:rsidRPr="00817EF4" w:rsidRDefault="004213C0" w:rsidP="00BD7A1F">
            <w:pPr>
              <w:spacing w:line="360" w:lineRule="auto"/>
              <w:jc w:val="both"/>
            </w:pPr>
          </w:p>
        </w:tc>
      </w:tr>
      <w:tr w:rsidR="004213C0" w14:paraId="7BA8ABCC" w14:textId="7AC2802F" w:rsidTr="003B374A">
        <w:tc>
          <w:tcPr>
            <w:tcW w:w="2065" w:type="dxa"/>
          </w:tcPr>
          <w:p w14:paraId="7EF30A88" w14:textId="2940BA43" w:rsidR="004213C0" w:rsidRPr="00817EF4" w:rsidRDefault="004101B9" w:rsidP="00BD7A1F">
            <w:pPr>
              <w:spacing w:line="360" w:lineRule="auto"/>
              <w:jc w:val="both"/>
            </w:pPr>
            <w:r w:rsidRPr="00817EF4">
              <w:t>IT</w:t>
            </w:r>
            <w:r w:rsidR="002801E6" w:rsidRPr="002801E6">
              <w:t>20229016</w:t>
            </w:r>
          </w:p>
        </w:tc>
        <w:tc>
          <w:tcPr>
            <w:tcW w:w="2608" w:type="dxa"/>
          </w:tcPr>
          <w:p w14:paraId="4CE8022F" w14:textId="278C70FC" w:rsidR="004213C0" w:rsidRPr="00817EF4" w:rsidRDefault="002801E6" w:rsidP="00BD7A1F">
            <w:pPr>
              <w:spacing w:line="360" w:lineRule="auto"/>
              <w:jc w:val="both"/>
            </w:pPr>
            <w:r w:rsidRPr="002801E6">
              <w:t>Weerasinghe C</w:t>
            </w:r>
            <w:r w:rsidR="00B75A3E">
              <w:t xml:space="preserve"> </w:t>
            </w:r>
            <w:proofErr w:type="spellStart"/>
            <w:r w:rsidRPr="002801E6">
              <w:t>C</w:t>
            </w:r>
            <w:proofErr w:type="spellEnd"/>
            <w:r w:rsidRPr="002801E6">
              <w:t xml:space="preserve"> </w:t>
            </w:r>
          </w:p>
        </w:tc>
        <w:tc>
          <w:tcPr>
            <w:tcW w:w="3686" w:type="dxa"/>
          </w:tcPr>
          <w:p w14:paraId="76B76419" w14:textId="77777777" w:rsidR="009E31D0" w:rsidRPr="00E2768E" w:rsidRDefault="009E31D0" w:rsidP="00BD7A1F">
            <w:pPr>
              <w:spacing w:line="360" w:lineRule="auto"/>
              <w:jc w:val="both"/>
            </w:pPr>
            <w:r w:rsidRPr="00E143EC">
              <w:rPr>
                <w:rStyle w:val="Strong"/>
                <w:b w:val="0"/>
                <w:bCs w:val="0"/>
              </w:rPr>
              <w:t>Seam Defect Detection Using YOLO Models</w:t>
            </w:r>
          </w:p>
          <w:p w14:paraId="12BC916C" w14:textId="77777777" w:rsidR="004213C0" w:rsidRPr="00817EF4" w:rsidRDefault="004213C0" w:rsidP="00BD7A1F">
            <w:pPr>
              <w:spacing w:line="360" w:lineRule="auto"/>
              <w:jc w:val="both"/>
            </w:pPr>
          </w:p>
        </w:tc>
      </w:tr>
      <w:tr w:rsidR="004213C0" w14:paraId="26C3090C" w14:textId="1CE88682" w:rsidTr="003B374A">
        <w:trPr>
          <w:trHeight w:val="842"/>
        </w:trPr>
        <w:tc>
          <w:tcPr>
            <w:tcW w:w="2065" w:type="dxa"/>
          </w:tcPr>
          <w:p w14:paraId="10D3B270" w14:textId="0165BC39" w:rsidR="004213C0" w:rsidRPr="00817EF4" w:rsidRDefault="00880392" w:rsidP="00BD7A1F">
            <w:pPr>
              <w:spacing w:line="360" w:lineRule="auto"/>
              <w:jc w:val="both"/>
            </w:pPr>
            <w:r w:rsidRPr="00817EF4">
              <w:lastRenderedPageBreak/>
              <w:t>IT21016066</w:t>
            </w:r>
          </w:p>
        </w:tc>
        <w:tc>
          <w:tcPr>
            <w:tcW w:w="2608" w:type="dxa"/>
          </w:tcPr>
          <w:p w14:paraId="247139CC" w14:textId="1F8191EC" w:rsidR="004213C0" w:rsidRPr="00817EF4" w:rsidRDefault="00880392" w:rsidP="00BD7A1F">
            <w:pPr>
              <w:spacing w:line="360" w:lineRule="auto"/>
              <w:jc w:val="both"/>
            </w:pPr>
            <w:r w:rsidRPr="00817EF4">
              <w:t>Samaraweera G P M D</w:t>
            </w:r>
          </w:p>
        </w:tc>
        <w:tc>
          <w:tcPr>
            <w:tcW w:w="3686" w:type="dxa"/>
          </w:tcPr>
          <w:p w14:paraId="3E8E7AB0" w14:textId="77777777" w:rsidR="00E143EC" w:rsidRPr="00E143EC" w:rsidRDefault="00E143EC" w:rsidP="00BD7A1F">
            <w:pPr>
              <w:spacing w:line="360" w:lineRule="auto"/>
              <w:jc w:val="both"/>
            </w:pPr>
            <w:r w:rsidRPr="00E143EC">
              <w:rPr>
                <w:rStyle w:val="Strong"/>
                <w:b w:val="0"/>
                <w:bCs w:val="0"/>
              </w:rPr>
              <w:t>Fusion Model for Defect Analysis</w:t>
            </w:r>
          </w:p>
          <w:p w14:paraId="1F7CE120" w14:textId="77777777" w:rsidR="004213C0" w:rsidRPr="00817EF4" w:rsidRDefault="004213C0" w:rsidP="00BD7A1F">
            <w:pPr>
              <w:spacing w:line="360" w:lineRule="auto"/>
              <w:jc w:val="both"/>
            </w:pPr>
          </w:p>
        </w:tc>
      </w:tr>
    </w:tbl>
    <w:p w14:paraId="4562139B" w14:textId="55BB1A74" w:rsidR="002158AE" w:rsidRDefault="002158AE">
      <w:pPr>
        <w:rPr>
          <w:rFonts w:eastAsiaTheme="majorEastAsia"/>
          <w:b/>
          <w:bCs/>
          <w:sz w:val="28"/>
          <w:szCs w:val="28"/>
        </w:rPr>
      </w:pPr>
    </w:p>
    <w:p w14:paraId="47B09F38" w14:textId="30FE3492" w:rsidR="00AF6332" w:rsidRDefault="002158AE" w:rsidP="002158AE">
      <w:pPr>
        <w:spacing w:after="160" w:line="259" w:lineRule="auto"/>
        <w:rPr>
          <w:rFonts w:eastAsiaTheme="majorEastAsia"/>
          <w:b/>
          <w:bCs/>
          <w:sz w:val="28"/>
          <w:szCs w:val="28"/>
        </w:rPr>
      </w:pPr>
      <w:r>
        <w:rPr>
          <w:rFonts w:eastAsiaTheme="majorEastAsia"/>
          <w:b/>
          <w:bCs/>
          <w:sz w:val="28"/>
          <w:szCs w:val="28"/>
        </w:rPr>
        <w:br w:type="page"/>
      </w:r>
    </w:p>
    <w:p w14:paraId="75E73CCA" w14:textId="5EABEF63" w:rsidR="00F62FEE" w:rsidRDefault="00AF6332" w:rsidP="002A146C">
      <w:pPr>
        <w:pStyle w:val="Heading1"/>
        <w:numPr>
          <w:ilvl w:val="0"/>
          <w:numId w:val="1"/>
        </w:numPr>
        <w:rPr>
          <w:rFonts w:ascii="Times New Roman" w:hAnsi="Times New Roman" w:cs="Times New Roman"/>
          <w:b/>
          <w:bCs/>
          <w:color w:val="000000" w:themeColor="text1"/>
          <w:sz w:val="28"/>
          <w:szCs w:val="28"/>
        </w:rPr>
      </w:pPr>
      <w:bookmarkStart w:id="184" w:name="_Toc174616731"/>
      <w:bookmarkStart w:id="185" w:name="_Toc175254767"/>
      <w:bookmarkStart w:id="186" w:name="_Toc175301076"/>
      <w:bookmarkStart w:id="187" w:name="_Toc175301115"/>
      <w:r w:rsidRPr="00944ABE">
        <w:rPr>
          <w:rFonts w:ascii="Times New Roman" w:hAnsi="Times New Roman" w:cs="Times New Roman"/>
          <w:b/>
          <w:bCs/>
          <w:color w:val="000000" w:themeColor="text1"/>
          <w:sz w:val="28"/>
          <w:szCs w:val="28"/>
        </w:rPr>
        <w:lastRenderedPageBreak/>
        <w:t>CONCLUSION</w:t>
      </w:r>
      <w:bookmarkEnd w:id="184"/>
      <w:bookmarkEnd w:id="185"/>
      <w:bookmarkEnd w:id="186"/>
      <w:bookmarkEnd w:id="187"/>
    </w:p>
    <w:p w14:paraId="0A899FA3" w14:textId="77777777" w:rsidR="00561A5B" w:rsidRDefault="00561A5B" w:rsidP="00561A5B"/>
    <w:p w14:paraId="36FD3469" w14:textId="0669A5F2" w:rsidR="000319AF" w:rsidRPr="00561A5B" w:rsidRDefault="000319AF" w:rsidP="000319AF">
      <w:pPr>
        <w:spacing w:line="360" w:lineRule="auto"/>
        <w:jc w:val="both"/>
      </w:pPr>
      <w:r w:rsidRPr="000319AF">
        <w:t>The SeamSense project has successfully developed and demonstrated a comprehensive, real-time seam defect detection system tailored for the apparel industry. By leveraging advanced machine learning techniques, such as YOLO models, coupled with innovative approaches like adaptive frame extraction and fog computing, the system addresses the key limitations of traditional quality control methods. The results indicate a significant improvement in the accuracy and efficiency of defect detection, leading to reduced rework, lower production costs, and enhanced product quality. Furthermore, the integration of predictive analytics through a fusion model has shifted the quality control paradigm from reactive to proactive, enabling manufacturers to prevent defects before they occur. The system’s scalability and adaptability ensure that it can be deployed across various production environments, offering a sustainable solution for the evolving needs of the industry. While the project has achieved its primary objectives, ongoing testing and refinement will be essential to fully realize its potential and facilitate its broader adoption. SeamSense stands as a promising innovation poised to revolutionize quality control in garment manufacturing, paving the way for smarter, more efficient production processes.</w:t>
      </w:r>
    </w:p>
    <w:p w14:paraId="318BC460" w14:textId="4D9F77CD" w:rsidR="00A773D0" w:rsidRPr="00A773D0" w:rsidRDefault="00A773D0" w:rsidP="00A773D0">
      <w:pPr>
        <w:spacing w:after="160" w:line="259" w:lineRule="auto"/>
      </w:pPr>
      <w:r>
        <w:br w:type="page"/>
      </w:r>
    </w:p>
    <w:p w14:paraId="4A96264F" w14:textId="77777777" w:rsidR="00F50355" w:rsidRDefault="00A773D0" w:rsidP="002A146C">
      <w:pPr>
        <w:pStyle w:val="Heading1"/>
        <w:numPr>
          <w:ilvl w:val="0"/>
          <w:numId w:val="1"/>
        </w:numPr>
        <w:rPr>
          <w:rFonts w:ascii="Times New Roman" w:hAnsi="Times New Roman" w:cs="Times New Roman"/>
          <w:b/>
          <w:color w:val="000000" w:themeColor="text1"/>
          <w:sz w:val="28"/>
          <w:szCs w:val="28"/>
        </w:rPr>
      </w:pPr>
      <w:bookmarkStart w:id="188" w:name="_Toc175254768"/>
      <w:bookmarkStart w:id="189" w:name="_Toc175301077"/>
      <w:bookmarkStart w:id="190" w:name="_Toc175301116"/>
      <w:r w:rsidRPr="00A773D0">
        <w:rPr>
          <w:rFonts w:ascii="Times New Roman" w:hAnsi="Times New Roman" w:cs="Times New Roman"/>
          <w:b/>
          <w:bCs/>
          <w:color w:val="000000" w:themeColor="text1"/>
          <w:sz w:val="28"/>
          <w:szCs w:val="28"/>
        </w:rPr>
        <w:lastRenderedPageBreak/>
        <w:t>REFERENCES</w:t>
      </w:r>
      <w:bookmarkEnd w:id="188"/>
      <w:bookmarkEnd w:id="189"/>
      <w:bookmarkEnd w:id="190"/>
    </w:p>
    <w:p w14:paraId="034BAD9F" w14:textId="77777777" w:rsidR="00EC4F80" w:rsidRPr="00EC4F80" w:rsidRDefault="00EC4F80" w:rsidP="00EC4F80"/>
    <w:p w14:paraId="45524F1A" w14:textId="77777777" w:rsidR="009D303B" w:rsidRDefault="000302CC" w:rsidP="000302CC">
      <w:pPr>
        <w:jc w:val="both"/>
      </w:pPr>
      <w:r w:rsidRPr="000302CC">
        <w:t xml:space="preserve">[1] Wikipedia, "MAS Holdings," Jan. 31, 2024. [Online]. Available: https://en.wikipedia.org/wiki/MAS_Holdings. [Accessed: Aug. 2024]. </w:t>
      </w:r>
    </w:p>
    <w:p w14:paraId="5A771264" w14:textId="77777777" w:rsidR="009D303B" w:rsidRDefault="000302CC" w:rsidP="000302CC">
      <w:pPr>
        <w:jc w:val="both"/>
      </w:pPr>
      <w:r w:rsidRPr="000302CC">
        <w:t xml:space="preserve">[2] Sri Lanka Export Development Board (EDB), "Linea Aqua (Pvt) Ltd," [Online]. Available: https://www.srilankabusiness.com/exporters-directory/company-profiles/linea-aqua-pvt-ltd/. [Accessed: Aug. 2024]. </w:t>
      </w:r>
    </w:p>
    <w:p w14:paraId="30F08C44" w14:textId="77777777" w:rsidR="00F62FCE" w:rsidRDefault="000302CC" w:rsidP="000302CC">
      <w:pPr>
        <w:jc w:val="both"/>
      </w:pPr>
      <w:r w:rsidRPr="000302CC">
        <w:t xml:space="preserve">[3] MOTOSHOT, "Camera Modules for Industrial Inspection: Quality Control and Automation," Jul. 3, 2023. [Online]. Available: https://www.camemake.com/camera-modules-for-industrial-inspection/. [Accessed: Aug. 2024]. </w:t>
      </w:r>
    </w:p>
    <w:p w14:paraId="55503E83" w14:textId="77777777" w:rsidR="00F62FCE" w:rsidRDefault="000302CC" w:rsidP="000302CC">
      <w:pPr>
        <w:jc w:val="both"/>
      </w:pPr>
      <w:r w:rsidRPr="000302CC">
        <w:t xml:space="preserve">[4] A. </w:t>
      </w:r>
      <w:proofErr w:type="spellStart"/>
      <w:r w:rsidRPr="000302CC">
        <w:t>Toshniwal</w:t>
      </w:r>
      <w:proofErr w:type="spellEnd"/>
      <w:r w:rsidRPr="000302CC">
        <w:t xml:space="preserve">, "Using Computer Vision for Automated Assembly Line Inspection," LABELLERR, Jan. 8, 2024. [Online]. Available: https://www.labellerr.com/blog/using-computer-vision-for-automated-assembly-line-inspection/. [Accessed: Aug. 2024]. </w:t>
      </w:r>
    </w:p>
    <w:p w14:paraId="474B4418" w14:textId="77777777" w:rsidR="00F62FCE" w:rsidRDefault="000302CC" w:rsidP="000302CC">
      <w:pPr>
        <w:jc w:val="both"/>
      </w:pPr>
      <w:r w:rsidRPr="000302CC">
        <w:t xml:space="preserve">[5] Y. Hu, Z. Long, and G. </w:t>
      </w:r>
      <w:proofErr w:type="spellStart"/>
      <w:r w:rsidRPr="000302CC">
        <w:t>AIRegib</w:t>
      </w:r>
      <w:proofErr w:type="spellEnd"/>
      <w:r w:rsidRPr="000302CC">
        <w:t xml:space="preserve">, "A High-Speed, Real-Time Vision System for Texture Tracking and Thread Counting," IEEE Signal Process. Lett., vol. 25, no. 9, pp. 1371-1375, Jun. 2018. [Online]. Available: https://doi.org/10.1109/lsp.2018.2825309. [Accessed: Aug. 2024]. </w:t>
      </w:r>
    </w:p>
    <w:p w14:paraId="2831A62D" w14:textId="77777777" w:rsidR="00F62FCE" w:rsidRDefault="000302CC" w:rsidP="000302CC">
      <w:pPr>
        <w:jc w:val="both"/>
      </w:pPr>
      <w:r w:rsidRPr="000302CC">
        <w:t xml:space="preserve">[6] M. </w:t>
      </w:r>
      <w:proofErr w:type="spellStart"/>
      <w:r w:rsidRPr="000302CC">
        <w:t>Baygin</w:t>
      </w:r>
      <w:proofErr w:type="spellEnd"/>
      <w:r w:rsidRPr="000302CC">
        <w:t xml:space="preserve">, M. </w:t>
      </w:r>
      <w:proofErr w:type="spellStart"/>
      <w:r w:rsidRPr="000302CC">
        <w:t>Karakose</w:t>
      </w:r>
      <w:proofErr w:type="spellEnd"/>
      <w:r w:rsidRPr="000302CC">
        <w:t xml:space="preserve">, and A. </w:t>
      </w:r>
      <w:proofErr w:type="spellStart"/>
      <w:r w:rsidRPr="000302CC">
        <w:t>Sarimade</w:t>
      </w:r>
      <w:proofErr w:type="spellEnd"/>
      <w:r w:rsidRPr="000302CC">
        <w:t xml:space="preserve">, "Machine </w:t>
      </w:r>
      <w:proofErr w:type="gramStart"/>
      <w:r w:rsidRPr="000302CC">
        <w:t>vision based</w:t>
      </w:r>
      <w:proofErr w:type="gramEnd"/>
      <w:r w:rsidRPr="000302CC">
        <w:t xml:space="preserve"> defect detection approach using image processing," in Proc. IEEE 2017 10th Int. Conf. </w:t>
      </w:r>
      <w:proofErr w:type="spellStart"/>
      <w:r w:rsidRPr="000302CC">
        <w:t>Electr</w:t>
      </w:r>
      <w:proofErr w:type="spellEnd"/>
      <w:r w:rsidRPr="000302CC">
        <w:t xml:space="preserve">. Electron. Eng., Istanbul, Turkey, Sep. 16-17, 2017, pp. 1234-1239. [Online]. Available: https://ieeexplore.ieee.org/document/8090292. [Accessed: Aug. 2024]. </w:t>
      </w:r>
    </w:p>
    <w:p w14:paraId="6A87EE64" w14:textId="77777777" w:rsidR="00F62FCE" w:rsidRDefault="000302CC" w:rsidP="000302CC">
      <w:pPr>
        <w:jc w:val="both"/>
      </w:pPr>
      <w:r w:rsidRPr="000302CC">
        <w:t xml:space="preserve">[7] R. Stwojanovic, P. </w:t>
      </w:r>
      <w:proofErr w:type="spellStart"/>
      <w:r w:rsidRPr="000302CC">
        <w:t>Mitropulos</w:t>
      </w:r>
      <w:proofErr w:type="spellEnd"/>
      <w:r w:rsidRPr="000302CC">
        <w:t xml:space="preserve">, C. </w:t>
      </w:r>
      <w:proofErr w:type="spellStart"/>
      <w:r w:rsidRPr="000302CC">
        <w:t>Koulamas</w:t>
      </w:r>
      <w:proofErr w:type="spellEnd"/>
      <w:r w:rsidRPr="000302CC">
        <w:t xml:space="preserve">, Y. Karayiannis, S. </w:t>
      </w:r>
      <w:proofErr w:type="spellStart"/>
      <w:r w:rsidRPr="000302CC">
        <w:t>Koubias</w:t>
      </w:r>
      <w:proofErr w:type="spellEnd"/>
      <w:r w:rsidRPr="000302CC">
        <w:t xml:space="preserve">, and G. Papadopoulos, "Real-Time Vision-Based System for Textile Fabric Inspection," Real-Time Imaging, vol. 7, no. 2, pp. 103-116, 2001. [Online]. Available: https://doi.org/10.1006/rtim.2001.0231. [Accessed: Aug. 2024]. </w:t>
      </w:r>
    </w:p>
    <w:p w14:paraId="2C7E63D2" w14:textId="77777777" w:rsidR="00AE29F3" w:rsidRDefault="000302CC" w:rsidP="000302CC">
      <w:pPr>
        <w:jc w:val="both"/>
      </w:pPr>
      <w:r w:rsidRPr="000302CC">
        <w:t xml:space="preserve">[8] W. Book, R. </w:t>
      </w:r>
      <w:proofErr w:type="spellStart"/>
      <w:r w:rsidRPr="000302CC">
        <w:t>Winck</w:t>
      </w:r>
      <w:proofErr w:type="spellEnd"/>
      <w:r w:rsidRPr="000302CC">
        <w:t xml:space="preserve">, M. </w:t>
      </w:r>
      <w:proofErr w:type="spellStart"/>
      <w:r w:rsidRPr="000302CC">
        <w:t>Killpack</w:t>
      </w:r>
      <w:proofErr w:type="spellEnd"/>
      <w:r w:rsidRPr="000302CC">
        <w:t>, and J. Huggins, "Automated Garment Manufacturing System Using Novel Sensing and Actuation," Georgia Inst. Technol., Atlanta, GA, USA, 2010. [Online]. Available: https://repository.gatech.edu/server/api/core/bitstreams/0d8be9b1-ef56-457b-8ecc-51acf051aff6/content. [Accessed: Aug. 2024].</w:t>
      </w:r>
    </w:p>
    <w:p w14:paraId="71688A8D" w14:textId="77777777" w:rsidR="00416FDF" w:rsidRDefault="000302CC" w:rsidP="000302CC">
      <w:pPr>
        <w:jc w:val="both"/>
      </w:pPr>
      <w:r w:rsidRPr="000302CC">
        <w:t xml:space="preserve">[9] J. Yang, S. Li, Z. Wang, and G. Yang, "Real-Time Tiny Part Defect Detection System in Manufacturing Using Deep Learning," IEEE Access, vol. 7, pp. 116625-116635, Jul. 2019. [Online]. Available: https://doi.org/10.1109/access.2019.2925561. [Accessed: Aug. 2024]. </w:t>
      </w:r>
    </w:p>
    <w:p w14:paraId="285819B7" w14:textId="77777777" w:rsidR="00E665F0" w:rsidRDefault="000302CC" w:rsidP="000302CC">
      <w:pPr>
        <w:jc w:val="both"/>
      </w:pPr>
      <w:r w:rsidRPr="000302CC">
        <w:t xml:space="preserve">[10] Raspberry Pi, "Camera Module Documentation," [Online]. Available: https://www.raspberrypi.com/documentation/accessories/camera.html. [Accessed: Aug. 2024]. </w:t>
      </w:r>
    </w:p>
    <w:p w14:paraId="70AF278E" w14:textId="3677ADEC" w:rsidR="00556FCB" w:rsidRDefault="000302CC" w:rsidP="000302CC">
      <w:pPr>
        <w:jc w:val="both"/>
      </w:pPr>
      <w:r w:rsidRPr="000302CC">
        <w:t xml:space="preserve">[11] Raspberry Pi, "Camera Software Documentation," [Online]. Available: https://www.raspberrypi.com/documentation/computers/camera_software.html. [Accessed: Aug. 2024]. </w:t>
      </w:r>
    </w:p>
    <w:p w14:paraId="585D0135" w14:textId="0C5F9F36" w:rsidR="00416FDF" w:rsidRDefault="000302CC" w:rsidP="000302CC">
      <w:pPr>
        <w:jc w:val="both"/>
      </w:pPr>
      <w:r w:rsidRPr="000302CC">
        <w:t>[</w:t>
      </w:r>
      <w:r w:rsidR="00E665F0">
        <w:t>12</w:t>
      </w:r>
      <w:r w:rsidRPr="000302CC">
        <w:t>] M. Seçkin, A. Ç. Seçkin and A. Coşkun, "Production fault simulation and forecasting from time series data with machine learning in glove textile industry," October 2019. [Online]. Available: https://journals.sagepub.com/doi/full/10.1177/1558925019883462. [Accessed July 2024].</w:t>
      </w:r>
    </w:p>
    <w:p w14:paraId="1CDBD580" w14:textId="1226A973" w:rsidR="002A146C" w:rsidRDefault="000302CC" w:rsidP="000302CC">
      <w:pPr>
        <w:jc w:val="both"/>
      </w:pPr>
      <w:r w:rsidRPr="000302CC">
        <w:lastRenderedPageBreak/>
        <w:t>[</w:t>
      </w:r>
      <w:r w:rsidR="00E665F0">
        <w:t>13</w:t>
      </w:r>
      <w:r w:rsidRPr="000302CC">
        <w:t xml:space="preserve">] G. P. Zhang, "Time series forecasting using a hybrid ARIMA and neural network model," January 2003. [Online]. Available: https://www.sciencedirect.com/science/article/abs/pii/S0925231201007020. [Accessed August 2024]. </w:t>
      </w:r>
    </w:p>
    <w:p w14:paraId="130ACB59" w14:textId="0F8C9059" w:rsidR="002A146C" w:rsidRDefault="000302CC" w:rsidP="000302CC">
      <w:pPr>
        <w:jc w:val="both"/>
      </w:pPr>
      <w:r w:rsidRPr="000302CC">
        <w:t>[</w:t>
      </w:r>
      <w:r w:rsidR="00E665F0">
        <w:t>14</w:t>
      </w:r>
      <w:r w:rsidRPr="000302CC">
        <w:t xml:space="preserve">] X. W. Wu, J. Zhan and W. Ding, "TWC-EL: A multivariate prediction model by the fusion of three-way clustering and ensemble learning," December 2023. [Online]. Available: https://www.sciencedirect.com/science/article/abs/pii/S1566253523002828. [Accessed July 2024]. </w:t>
      </w:r>
    </w:p>
    <w:p w14:paraId="2FEDEEC8" w14:textId="19F81422" w:rsidR="002A146C" w:rsidRDefault="000302CC" w:rsidP="000302CC">
      <w:pPr>
        <w:jc w:val="both"/>
      </w:pPr>
      <w:r w:rsidRPr="000302CC">
        <w:t>[</w:t>
      </w:r>
      <w:r w:rsidR="00D86AE7">
        <w:t>15</w:t>
      </w:r>
      <w:r w:rsidRPr="000302CC">
        <w:t xml:space="preserve">] B. </w:t>
      </w:r>
      <w:proofErr w:type="spellStart"/>
      <w:r w:rsidRPr="000302CC">
        <w:t>Pavlyshenko</w:t>
      </w:r>
      <w:proofErr w:type="spellEnd"/>
      <w:r w:rsidRPr="000302CC">
        <w:t xml:space="preserve">, "Using Stacking Approaches for Machine Learning Models," August 2018. [Online]. Available: </w:t>
      </w:r>
      <w:proofErr w:type="gramStart"/>
      <w:r w:rsidRPr="000302CC">
        <w:t>https://vpn.sliit.lk/proxy/031b55e2/https/ieeexplore.ieee.org/document/8478522 .</w:t>
      </w:r>
      <w:proofErr w:type="gramEnd"/>
      <w:r w:rsidRPr="000302CC">
        <w:t xml:space="preserve"> </w:t>
      </w:r>
    </w:p>
    <w:p w14:paraId="2CC856B4" w14:textId="782642FE" w:rsidR="002A146C" w:rsidRDefault="000302CC" w:rsidP="000302CC">
      <w:pPr>
        <w:jc w:val="both"/>
      </w:pPr>
      <w:r w:rsidRPr="000302CC">
        <w:t>[</w:t>
      </w:r>
      <w:r w:rsidR="00D86AE7">
        <w:t>16</w:t>
      </w:r>
      <w:r w:rsidRPr="000302CC">
        <w:t xml:space="preserve">] W. L. X. Y. Q. Z. G. C. X. H. and S. </w:t>
      </w:r>
      <w:proofErr w:type="gramStart"/>
      <w:r w:rsidRPr="000302CC">
        <w:t>H. ,</w:t>
      </w:r>
      <w:proofErr w:type="gramEnd"/>
      <w:r w:rsidRPr="000302CC">
        <w:t xml:space="preserve"> "Time Series Forecasting Fusion Network Model Based on Prophet and Improved LSTM," August 2022. [Online]. Available: https://www.techscience.com/cmc/v74n2/50249. [Accessed July 2024]. </w:t>
      </w:r>
    </w:p>
    <w:p w14:paraId="1C38BB27" w14:textId="19BC3AED" w:rsidR="002A146C" w:rsidRDefault="000302CC" w:rsidP="000302CC">
      <w:pPr>
        <w:jc w:val="both"/>
      </w:pPr>
      <w:r w:rsidRPr="000302CC">
        <w:t>[</w:t>
      </w:r>
      <w:r w:rsidR="00D86AE7">
        <w:t>16</w:t>
      </w:r>
      <w:r w:rsidRPr="000302CC">
        <w:t xml:space="preserve">] B. C. and S. K. </w:t>
      </w:r>
      <w:proofErr w:type="gramStart"/>
      <w:r w:rsidRPr="000302CC">
        <w:t>D. ,</w:t>
      </w:r>
      <w:proofErr w:type="gramEnd"/>
      <w:r w:rsidRPr="000302CC">
        <w:t xml:space="preserve"> "Modeling and Analysis of Defect Data—A Time Series Approach," September 2022. [Online]. Available: https://link.springer.com/chapter/10.1007/978-981-19-2188-9_85. [Accessed August 2024]. </w:t>
      </w:r>
    </w:p>
    <w:p w14:paraId="422371D8" w14:textId="12B6FEA9" w:rsidR="002A146C" w:rsidRDefault="000302CC" w:rsidP="000302CC">
      <w:pPr>
        <w:jc w:val="both"/>
      </w:pPr>
      <w:r w:rsidRPr="000302CC">
        <w:t>[</w:t>
      </w:r>
      <w:r w:rsidR="00D86AE7">
        <w:t>17</w:t>
      </w:r>
      <w:r w:rsidRPr="000302CC">
        <w:t xml:space="preserve">] G. B. S. B. </w:t>
      </w:r>
      <w:proofErr w:type="spellStart"/>
      <w:r w:rsidRPr="000302CC">
        <w:t>Taieb</w:t>
      </w:r>
      <w:proofErr w:type="spellEnd"/>
      <w:r w:rsidRPr="000302CC">
        <w:t xml:space="preserve"> and Y.-A. L. </w:t>
      </w:r>
      <w:proofErr w:type="gramStart"/>
      <w:r w:rsidRPr="000302CC">
        <w:t>B. ,</w:t>
      </w:r>
      <w:proofErr w:type="gramEnd"/>
      <w:r w:rsidRPr="000302CC">
        <w:t xml:space="preserve"> "Machine Learning Strategies for Time Series Forecasting," [Online]. Available: https://link.springer.com/chapter/10.1007/978-3-642-36318-4_3. [Accessed June 2024]. </w:t>
      </w:r>
    </w:p>
    <w:p w14:paraId="19500B47" w14:textId="76FCFDAF" w:rsidR="002A146C" w:rsidRDefault="000302CC" w:rsidP="000302CC">
      <w:pPr>
        <w:jc w:val="both"/>
      </w:pPr>
      <w:r w:rsidRPr="000302CC">
        <w:t>[1</w:t>
      </w:r>
      <w:r w:rsidR="00D86AE7">
        <w:t>8</w:t>
      </w:r>
      <w:r w:rsidRPr="000302CC">
        <w:t xml:space="preserve">] D. C. J. </w:t>
      </w:r>
      <w:proofErr w:type="gramStart"/>
      <w:r w:rsidRPr="000302CC">
        <w:t>and .</w:t>
      </w:r>
      <w:proofErr w:type="gramEnd"/>
      <w:r w:rsidRPr="000302CC">
        <w:t xml:space="preserve"> L. W. </w:t>
      </w:r>
      <w:proofErr w:type="gramStart"/>
      <w:r w:rsidRPr="000302CC">
        <w:t>S. ,</w:t>
      </w:r>
      <w:proofErr w:type="gramEnd"/>
      <w:r w:rsidRPr="000302CC">
        <w:t xml:space="preserve"> "Using worker personality and demographic information to improve system performance prediction," August 2004. [Online]. Available: https://www.sciencedirect.com/science/article/abs/pii/S0272696304000439. [Accessed August 2024]. </w:t>
      </w:r>
    </w:p>
    <w:p w14:paraId="1BDF2299" w14:textId="0D9873C1" w:rsidR="00F94D7B" w:rsidRDefault="000302CC" w:rsidP="000302CC">
      <w:pPr>
        <w:jc w:val="both"/>
      </w:pPr>
      <w:r w:rsidRPr="000302CC">
        <w:t>[1</w:t>
      </w:r>
      <w:r w:rsidR="00D86AE7">
        <w:t>9</w:t>
      </w:r>
      <w:r w:rsidRPr="000302CC">
        <w:t xml:space="preserve">] "Minimization of Defects in the Sewing </w:t>
      </w:r>
      <w:proofErr w:type="gramStart"/>
      <w:r w:rsidRPr="000302CC">
        <w:t>Department,,</w:t>
      </w:r>
      <w:proofErr w:type="gramEnd"/>
      <w:r w:rsidRPr="000302CC">
        <w:t xml:space="preserve">" 2019. [Online]. Available: http://14.139.111.20:7888/jspui/handle/1/886. [Accessed February 2024]. 66 </w:t>
      </w:r>
    </w:p>
    <w:p w14:paraId="67AA97BC" w14:textId="163ACDAD" w:rsidR="008D693C" w:rsidRDefault="000302CC" w:rsidP="000302CC">
      <w:pPr>
        <w:jc w:val="both"/>
      </w:pPr>
      <w:r w:rsidRPr="000302CC">
        <w:t>[</w:t>
      </w:r>
      <w:r w:rsidR="005A0956">
        <w:t>20</w:t>
      </w:r>
      <w:r w:rsidRPr="000302CC">
        <w:t>] "Sri Lanka Export Development Board (EDB)," Linea Aqua (Pvt) Ltd, [</w:t>
      </w:r>
      <w:proofErr w:type="gramStart"/>
      <w:r w:rsidRPr="000302CC">
        <w:t>Online</w:t>
      </w:r>
      <w:proofErr w:type="gramEnd"/>
      <w:r w:rsidRPr="000302CC">
        <w:t>]. Available: https://www.srilankabusiness.com/exporters-directory/company- profiles/</w:t>
      </w:r>
      <w:proofErr w:type="spellStart"/>
      <w:r w:rsidRPr="000302CC">
        <w:t>linea</w:t>
      </w:r>
      <w:proofErr w:type="spellEnd"/>
      <w:r w:rsidRPr="000302CC">
        <w:t>-aqua-</w:t>
      </w:r>
      <w:proofErr w:type="spellStart"/>
      <w:r w:rsidRPr="000302CC">
        <w:t>pvt</w:t>
      </w:r>
      <w:proofErr w:type="spellEnd"/>
      <w:r w:rsidRPr="000302CC">
        <w:t xml:space="preserve">-ltd/. </w:t>
      </w:r>
    </w:p>
    <w:p w14:paraId="0C344AD0" w14:textId="5A5F8C3E" w:rsidR="00D4679D" w:rsidRDefault="000302CC" w:rsidP="000302CC">
      <w:pPr>
        <w:jc w:val="both"/>
      </w:pPr>
      <w:r w:rsidRPr="000302CC">
        <w:t>[</w:t>
      </w:r>
      <w:r w:rsidR="005A0956">
        <w:t>21</w:t>
      </w:r>
      <w:r w:rsidRPr="000302CC">
        <w:t>] A. M. -</w:t>
      </w:r>
      <w:proofErr w:type="gramStart"/>
      <w:r w:rsidRPr="000302CC">
        <w:t>Esteban ,</w:t>
      </w:r>
      <w:proofErr w:type="gramEnd"/>
      <w:r w:rsidRPr="000302CC">
        <w:t xml:space="preserve"> F. M.-Á. A. T. J. J. and C. R.-E. c. , "Pattern recognition to forecast seismic time series," December 2010. [Online]. Available: https://www.sciencedirect.com/science/article/abs/pii/S0957417410004616. [Accessed July 2024]. </w:t>
      </w:r>
    </w:p>
    <w:p w14:paraId="64AE3872" w14:textId="0E3609F0" w:rsidR="00D4679D" w:rsidRDefault="000302CC" w:rsidP="000302CC">
      <w:pPr>
        <w:jc w:val="both"/>
      </w:pPr>
      <w:r w:rsidRPr="000302CC">
        <w:t>[</w:t>
      </w:r>
      <w:r w:rsidR="005A0956">
        <w:t>22</w:t>
      </w:r>
      <w:r w:rsidRPr="000302CC">
        <w:t xml:space="preserve">] A. P. C. and A. K. </w:t>
      </w:r>
      <w:proofErr w:type="gramStart"/>
      <w:r w:rsidRPr="000302CC">
        <w:t>G. ,</w:t>
      </w:r>
      <w:proofErr w:type="gramEnd"/>
      <w:r w:rsidRPr="000302CC">
        <w:t xml:space="preserve"> "Ensemble Machine Learning Approach for Detecting and Predicting Diabetes Mellitus Using Bagging and Stacking," December 2023. [Online]. Available: https://vpn.sliit.lk/proxy/031b55e2/https/ieeexplore.ieee.org/search/searchresult .jsp?newsearch=true&amp;queryText=Using%20Stacking%20Approaches%20for% 20Machine%20Learning%20Models. [Accessed </w:t>
      </w:r>
      <w:proofErr w:type="spellStart"/>
      <w:r w:rsidRPr="000302CC">
        <w:t>Juy</w:t>
      </w:r>
      <w:proofErr w:type="spellEnd"/>
      <w:r w:rsidRPr="000302CC">
        <w:t xml:space="preserve"> 2024]. </w:t>
      </w:r>
    </w:p>
    <w:p w14:paraId="5F5DC310" w14:textId="0C8CDB1F" w:rsidR="00D4679D" w:rsidRDefault="000302CC" w:rsidP="000302CC">
      <w:pPr>
        <w:jc w:val="both"/>
      </w:pPr>
      <w:r w:rsidRPr="000302CC">
        <w:t>[</w:t>
      </w:r>
      <w:r w:rsidR="005A0956">
        <w:t>23</w:t>
      </w:r>
      <w:r w:rsidRPr="000302CC">
        <w:t xml:space="preserve">] R. S. P. J. B. P. L. and G. </w:t>
      </w:r>
      <w:proofErr w:type="gramStart"/>
      <w:r w:rsidRPr="000302CC">
        <w:t>G. ,</w:t>
      </w:r>
      <w:proofErr w:type="gramEnd"/>
      <w:r w:rsidRPr="000302CC">
        <w:t xml:space="preserve"> "Multistage Quality Control Using Machine Learning in the Automotive Industry," June 2019. [Online]. Available: https://ieeexplore.ieee.org/abstract/document/8737933. [Accessed July 2024]. </w:t>
      </w:r>
    </w:p>
    <w:p w14:paraId="4A4E2E73" w14:textId="69B3FCF6" w:rsidR="00D4679D" w:rsidRDefault="000302CC" w:rsidP="000302CC">
      <w:pPr>
        <w:jc w:val="both"/>
      </w:pPr>
      <w:r w:rsidRPr="000302CC">
        <w:t>[</w:t>
      </w:r>
      <w:r w:rsidR="005A0956">
        <w:t>24</w:t>
      </w:r>
      <w:r w:rsidRPr="000302CC">
        <w:t xml:space="preserve">] M. H. D. M. R. and L. d. S. </w:t>
      </w:r>
      <w:proofErr w:type="gramStart"/>
      <w:r w:rsidRPr="000302CC">
        <w:t>C. ,</w:t>
      </w:r>
      <w:proofErr w:type="gramEnd"/>
      <w:r w:rsidRPr="000302CC">
        <w:t xml:space="preserve"> "Ensemble approach based on bagging, boosting and stacking for short-term prediction in agribusiness time series," January 2020. [Online]. Available: </w:t>
      </w:r>
      <w:r w:rsidRPr="000302CC">
        <w:lastRenderedPageBreak/>
        <w:t xml:space="preserve">https://www.sciencedirect.com/science/article/abs/pii/S1568494619306180. [Accessed May 2024]. </w:t>
      </w:r>
    </w:p>
    <w:p w14:paraId="3FE94EAD" w14:textId="77777777" w:rsidR="007F480A" w:rsidRDefault="000302CC" w:rsidP="000302CC">
      <w:pPr>
        <w:jc w:val="both"/>
      </w:pPr>
      <w:r w:rsidRPr="000302CC">
        <w:t>[</w:t>
      </w:r>
      <w:r w:rsidR="005A0956">
        <w:t>25</w:t>
      </w:r>
      <w:r w:rsidRPr="000302CC">
        <w:t xml:space="preserve">] R. R. M. D. N. R. S. P. M. and A. B. </w:t>
      </w:r>
      <w:proofErr w:type="gramStart"/>
      <w:r w:rsidRPr="000302CC">
        <w:t>E. ,</w:t>
      </w:r>
      <w:proofErr w:type="gramEnd"/>
      <w:r w:rsidRPr="000302CC">
        <w:t xml:space="preserve"> "An ML-Based Approach for Optimizing the Productivity and Efficiency of the Apparel Industry by Focusing on Trainee Employees," October 2023. [Online]. Available: https://www.proquest.com/docview/2896757871?fromopenview=true&amp;pq</w:t>
      </w:r>
    </w:p>
    <w:p w14:paraId="5009413B" w14:textId="3AD60778" w:rsidR="00D4679D" w:rsidRDefault="000302CC" w:rsidP="000302CC">
      <w:pPr>
        <w:jc w:val="both"/>
      </w:pPr>
      <w:r w:rsidRPr="000302CC">
        <w:t>&amp;</w:t>
      </w:r>
      <w:proofErr w:type="spellStart"/>
      <w:r w:rsidRPr="000302CC">
        <w:t>sourcetype</w:t>
      </w:r>
      <w:proofErr w:type="spellEnd"/>
      <w:r w:rsidRPr="000302CC">
        <w:t xml:space="preserve">=Scholarly%20Journals. </w:t>
      </w:r>
    </w:p>
    <w:p w14:paraId="63ADEAA5" w14:textId="576FCDF3" w:rsidR="00D4679D" w:rsidRDefault="000302CC" w:rsidP="000302CC">
      <w:pPr>
        <w:jc w:val="both"/>
      </w:pPr>
      <w:r w:rsidRPr="000302CC">
        <w:t>[</w:t>
      </w:r>
      <w:r w:rsidR="00DD2447">
        <w:t>26</w:t>
      </w:r>
      <w:r w:rsidRPr="000302CC">
        <w:t xml:space="preserve">] F. </w:t>
      </w:r>
      <w:proofErr w:type="spellStart"/>
      <w:r w:rsidRPr="000302CC">
        <w:t>Trahay</w:t>
      </w:r>
      <w:proofErr w:type="spellEnd"/>
      <w:r w:rsidRPr="000302CC">
        <w:t xml:space="preserve">, E. Brunet and A. Denis, "An analysis of the impact of multi-threading on communication performance," 29 May 2009. [Online]. Available: https://ieeexplore.ieee.org/document/5160893. [Accessed August 2024]. </w:t>
      </w:r>
    </w:p>
    <w:p w14:paraId="4E75A2D9" w14:textId="2431936A" w:rsidR="00D4679D" w:rsidRDefault="000302CC" w:rsidP="000302CC">
      <w:pPr>
        <w:jc w:val="both"/>
      </w:pPr>
      <w:r w:rsidRPr="000302CC">
        <w:t>[</w:t>
      </w:r>
      <w:r w:rsidR="00DD2447">
        <w:t>27</w:t>
      </w:r>
      <w:r w:rsidRPr="000302CC">
        <w:t xml:space="preserve">] Y. Zhu, Z. Wang, Z. Han, N. Li and S. Yang, "Multithread Optimal Offloading Strategy Based on Cloud and Edge Collaboration," 28 May 2020. [Online]. Available: https://ieeexplore.ieee.org/document/9129469. [Accessed August 2024]. </w:t>
      </w:r>
    </w:p>
    <w:p w14:paraId="09A577FA" w14:textId="7457236C" w:rsidR="00D4679D" w:rsidRDefault="000302CC" w:rsidP="000302CC">
      <w:pPr>
        <w:jc w:val="both"/>
      </w:pPr>
      <w:r w:rsidRPr="000302CC">
        <w:t>[</w:t>
      </w:r>
      <w:r w:rsidR="00DD2447">
        <w:t>28</w:t>
      </w:r>
      <w:r w:rsidRPr="000302CC">
        <w:t xml:space="preserve">] P. Silva, A. </w:t>
      </w:r>
      <w:proofErr w:type="spellStart"/>
      <w:r w:rsidRPr="000302CC">
        <w:t>Costan</w:t>
      </w:r>
      <w:proofErr w:type="spellEnd"/>
      <w:r w:rsidRPr="000302CC">
        <w:t xml:space="preserve"> and G. </w:t>
      </w:r>
      <w:proofErr w:type="spellStart"/>
      <w:r w:rsidRPr="000302CC">
        <w:t>Antoniu</w:t>
      </w:r>
      <w:proofErr w:type="spellEnd"/>
      <w:r w:rsidRPr="000302CC">
        <w:t xml:space="preserve">, "Investigating Edge vs. Cloud Computing Trade-offs for Stream Processing," 24 February 2020. [Online]. Available: https://ieeexplore.ieee.org/document/9006139. [Accessed January </w:t>
      </w:r>
      <w:proofErr w:type="gramStart"/>
      <w:r w:rsidRPr="000302CC">
        <w:t>2024 ]</w:t>
      </w:r>
      <w:proofErr w:type="gramEnd"/>
      <w:r w:rsidRPr="000302CC">
        <w:t xml:space="preserve">. </w:t>
      </w:r>
    </w:p>
    <w:p w14:paraId="2FB970B0" w14:textId="2973D134" w:rsidR="00E077DD" w:rsidRDefault="000302CC" w:rsidP="000302CC">
      <w:pPr>
        <w:jc w:val="both"/>
      </w:pPr>
      <w:r w:rsidRPr="000302CC">
        <w:t>[</w:t>
      </w:r>
      <w:r w:rsidR="00DD2447">
        <w:t>29</w:t>
      </w:r>
      <w:r w:rsidRPr="000302CC">
        <w:t xml:space="preserve">] Y. Wang, J. Xu and W. Ji, "A Feature-based Video Transmission Framework for Visual IoT in Fog Computing Systems," 18 </w:t>
      </w:r>
      <w:proofErr w:type="spellStart"/>
      <w:r w:rsidRPr="000302CC">
        <w:t>Novemeber</w:t>
      </w:r>
      <w:proofErr w:type="spellEnd"/>
      <w:r w:rsidRPr="000302CC">
        <w:t xml:space="preserve"> 2019. [Online]. Available: https://ieeexplore.ieee.org/document/8901872. [Accessed January 2024]. </w:t>
      </w:r>
    </w:p>
    <w:p w14:paraId="331EBA19" w14:textId="4555CEED" w:rsidR="00833F55" w:rsidRDefault="000302CC" w:rsidP="000302CC">
      <w:pPr>
        <w:jc w:val="both"/>
      </w:pPr>
      <w:r w:rsidRPr="000302CC">
        <w:t>[</w:t>
      </w:r>
      <w:r w:rsidR="00DD2447">
        <w:t>30</w:t>
      </w:r>
      <w:r w:rsidRPr="000302CC">
        <w:t xml:space="preserve">] Y. Wan and Q. Xie, "A Novel Framework for Optimal RGB to Grayscale Image Conversion," 15 December 2016. [Online]. Available: </w:t>
      </w:r>
      <w:hyperlink r:id="rId29" w:history="1">
        <w:r w:rsidR="00833F55" w:rsidRPr="006C4ABC">
          <w:rPr>
            <w:rStyle w:val="Hyperlink"/>
          </w:rPr>
          <w:t>https://ieeexplore.ieee.org/abstract/document/7783853/</w:t>
        </w:r>
      </w:hyperlink>
      <w:r w:rsidRPr="000302CC">
        <w:t xml:space="preserve">. </w:t>
      </w:r>
    </w:p>
    <w:p w14:paraId="6E45DD9F" w14:textId="2A636F59" w:rsidR="00833F55" w:rsidRDefault="000302CC" w:rsidP="000302CC">
      <w:pPr>
        <w:jc w:val="both"/>
      </w:pPr>
      <w:r w:rsidRPr="000302CC">
        <w:t>[</w:t>
      </w:r>
      <w:r w:rsidR="00DD2447">
        <w:t>31</w:t>
      </w:r>
      <w:r w:rsidRPr="000302CC">
        <w:t xml:space="preserve">] J. Ku, J.-i. Park, K. Lee, J.-C. Kwak, N. </w:t>
      </w:r>
      <w:proofErr w:type="spellStart"/>
      <w:r w:rsidRPr="000302CC">
        <w:t>Eum</w:t>
      </w:r>
      <w:proofErr w:type="spellEnd"/>
      <w:r w:rsidRPr="000302CC">
        <w:t xml:space="preserve"> and C. Lee, "Implementation of multi thread management system on mobile GPGPU," 19 </w:t>
      </w:r>
      <w:proofErr w:type="spellStart"/>
      <w:r w:rsidRPr="000302CC">
        <w:t>Novmeber</w:t>
      </w:r>
      <w:proofErr w:type="spellEnd"/>
      <w:r w:rsidRPr="000302CC">
        <w:t xml:space="preserve"> 2012. [Online]. Available: https://ieeexplore.ieee.org/document/6412191. [Accessed August 2024]. </w:t>
      </w:r>
    </w:p>
    <w:p w14:paraId="18889148" w14:textId="0AC1B886" w:rsidR="00833F55" w:rsidRDefault="000302CC" w:rsidP="000302CC">
      <w:pPr>
        <w:jc w:val="both"/>
      </w:pPr>
      <w:r w:rsidRPr="000302CC">
        <w:t>[</w:t>
      </w:r>
      <w:r w:rsidR="00DD2447">
        <w:t>32</w:t>
      </w:r>
      <w:r w:rsidRPr="000302CC">
        <w:t xml:space="preserve">] D. S. Linthicum, "Connecting Fog and Cloud Computing," 26 April 2017. [Online]. Available: https://ieeexplore.ieee.org/document/7912254. [Accessed January 2024]. [10] S. M. Salman, T. A. </w:t>
      </w:r>
      <w:proofErr w:type="spellStart"/>
      <w:r w:rsidRPr="000302CC">
        <w:t>Sitompul</w:t>
      </w:r>
      <w:proofErr w:type="spellEnd"/>
      <w:r w:rsidRPr="000302CC">
        <w:t xml:space="preserve">, A. V. Papadopoulos and T. Nolte, "Fog Computing for Augmented Reality: Trends, Challenges and Opportunities," 29 May 2020. [Online]. Available: https://ieeexplore.ieee.org/document/9103475. [Accessed January 2024]. </w:t>
      </w:r>
    </w:p>
    <w:p w14:paraId="3D118807" w14:textId="43FAADCF" w:rsidR="00833F55" w:rsidRDefault="000302CC" w:rsidP="000302CC">
      <w:pPr>
        <w:jc w:val="both"/>
      </w:pPr>
      <w:r w:rsidRPr="000302CC">
        <w:t>[</w:t>
      </w:r>
      <w:r w:rsidR="008C56F9">
        <w:t>33</w:t>
      </w:r>
      <w:r w:rsidRPr="000302CC">
        <w:t xml:space="preserve">] A. </w:t>
      </w:r>
      <w:proofErr w:type="spellStart"/>
      <w:r w:rsidRPr="000302CC">
        <w:t>Abhari</w:t>
      </w:r>
      <w:proofErr w:type="spellEnd"/>
      <w:r w:rsidRPr="000302CC">
        <w:t xml:space="preserve"> and D. </w:t>
      </w:r>
      <w:proofErr w:type="spellStart"/>
      <w:r w:rsidRPr="000302CC">
        <w:t>Pudasaini</w:t>
      </w:r>
      <w:proofErr w:type="spellEnd"/>
      <w:r w:rsidRPr="000302CC">
        <w:t xml:space="preserve">, "Video Analytic Data Reduction Model </w:t>
      </w:r>
      <w:proofErr w:type="gramStart"/>
      <w:r w:rsidRPr="000302CC">
        <w:t>For</w:t>
      </w:r>
      <w:proofErr w:type="gramEnd"/>
      <w:r w:rsidRPr="000302CC">
        <w:t xml:space="preserve"> Fog Computing," 23 August 2022. [Online]. Available: https://ieeexplore.ieee.org/document/9859344. [Accessed January 2024].</w:t>
      </w:r>
    </w:p>
    <w:p w14:paraId="5C14CD47" w14:textId="269CCFC4" w:rsidR="00833F55" w:rsidRDefault="000302CC" w:rsidP="000302CC">
      <w:pPr>
        <w:jc w:val="both"/>
      </w:pPr>
      <w:r w:rsidRPr="000302CC">
        <w:t>[</w:t>
      </w:r>
      <w:r w:rsidR="008C56F9">
        <w:t>34</w:t>
      </w:r>
      <w:r w:rsidRPr="000302CC">
        <w:t xml:space="preserve">] N. Chen, Y. Chen, Y. You, H. Ling, P. Liang and R. Zimmermann, "Dynamic Urban Surveillance Video Stream Processing Using Fog Computing," 18 August 2016. [Online]. Available: https://ieeexplore.ieee.org/document/7545004. [Accessed January 2024]. </w:t>
      </w:r>
    </w:p>
    <w:p w14:paraId="0AF4CA80" w14:textId="2D36CCF6" w:rsidR="00833F55" w:rsidRDefault="000302CC" w:rsidP="000302CC">
      <w:pPr>
        <w:jc w:val="both"/>
      </w:pPr>
      <w:r w:rsidRPr="000302CC">
        <w:t>[</w:t>
      </w:r>
      <w:r w:rsidR="008C56F9">
        <w:t>35</w:t>
      </w:r>
      <w:r w:rsidRPr="000302CC">
        <w:t xml:space="preserve">] S. F. Hassan and R. Fareed, "Video streaming processing using fog computing," 29 </w:t>
      </w:r>
      <w:proofErr w:type="spellStart"/>
      <w:r w:rsidRPr="000302CC">
        <w:t>Novemeber</w:t>
      </w:r>
      <w:proofErr w:type="spellEnd"/>
      <w:r w:rsidRPr="000302CC">
        <w:t xml:space="preserve"> 2018. [Online]. Available: https://ieeexplore.ieee.org/document/8548869. [Accessed January 2024]. </w:t>
      </w:r>
    </w:p>
    <w:p w14:paraId="34216768" w14:textId="70FFF9EB" w:rsidR="00EB0BE6" w:rsidRDefault="000302CC" w:rsidP="000302CC">
      <w:pPr>
        <w:jc w:val="both"/>
      </w:pPr>
      <w:r w:rsidRPr="000302CC">
        <w:t>[14] H. B. Prajapati and S. K. Vij, "Analytical study of parallel and distributed image processing," 22 December 2011. [Online]. Available: https://ieeexplore.ieee.org/document/6108870. [Accessed August 2024].</w:t>
      </w:r>
      <w:r w:rsidRPr="000302CC">
        <w:t xml:space="preserve"> </w:t>
      </w:r>
    </w:p>
    <w:p w14:paraId="6C8D0572" w14:textId="1EADF954" w:rsidR="00FA6A45" w:rsidRDefault="00FA6A45" w:rsidP="00FA6A45">
      <w:pPr>
        <w:jc w:val="both"/>
      </w:pPr>
      <w:r>
        <w:t>[</w:t>
      </w:r>
      <w:r w:rsidR="004318AA">
        <w:t>36</w:t>
      </w:r>
      <w:proofErr w:type="gramStart"/>
      <w:r w:rsidR="004318AA">
        <w:t>]</w:t>
      </w:r>
      <w:r>
        <w:t>]A.</w:t>
      </w:r>
      <w:proofErr w:type="gramEnd"/>
      <w:r>
        <w:t xml:space="preserve"> B. </w:t>
      </w:r>
      <w:proofErr w:type="spellStart"/>
      <w:r>
        <w:t>Egodawattaarachchige</w:t>
      </w:r>
      <w:proofErr w:type="spellEnd"/>
      <w:r>
        <w:t xml:space="preserve">, S. Rathnayake, A. </w:t>
      </w:r>
      <w:proofErr w:type="spellStart"/>
      <w:r>
        <w:t>Karunasena</w:t>
      </w:r>
      <w:proofErr w:type="spellEnd"/>
      <w:r>
        <w:t xml:space="preserve"> and S. </w:t>
      </w:r>
      <w:proofErr w:type="spellStart"/>
      <w:r>
        <w:t>Pothupitiya</w:t>
      </w:r>
      <w:proofErr w:type="spellEnd"/>
      <w:r>
        <w:t xml:space="preserve">, "Garment Defect Detection Using Convolutional Neural Network," 12 February 2024. </w:t>
      </w:r>
      <w:r>
        <w:lastRenderedPageBreak/>
        <w:t>[Online]. Available: https://ieeexplore.ieee.org/document/10417665. [Accessed 15 February 2024].</w:t>
      </w:r>
    </w:p>
    <w:p w14:paraId="7916C532" w14:textId="33176E24" w:rsidR="00FA6A45" w:rsidRDefault="00FA6A45" w:rsidP="00FA6A45">
      <w:pPr>
        <w:jc w:val="both"/>
      </w:pPr>
      <w:r>
        <w:t>[</w:t>
      </w:r>
      <w:r w:rsidR="004318AA">
        <w:t>3</w:t>
      </w:r>
      <w:r w:rsidR="00583D37">
        <w:t>7</w:t>
      </w:r>
      <w:r>
        <w:t xml:space="preserve">] J. Redmon, S. </w:t>
      </w:r>
      <w:proofErr w:type="spellStart"/>
      <w:r>
        <w:t>Divvala</w:t>
      </w:r>
      <w:proofErr w:type="spellEnd"/>
      <w:r>
        <w:t xml:space="preserve">, R. </w:t>
      </w:r>
      <w:proofErr w:type="spellStart"/>
      <w:r>
        <w:t>Girshick</w:t>
      </w:r>
      <w:proofErr w:type="spellEnd"/>
      <w:r>
        <w:t>, and A. Farhadi, "You Only Look Once: Unified, Real-Time Object Detection," in Proceedings of the IEEE Conference on Computer Vision and Pattern Recognition (CVPR), 2016, pp. 779-788.</w:t>
      </w:r>
    </w:p>
    <w:p w14:paraId="799806D2" w14:textId="5FFC9F5B" w:rsidR="00FA6A45" w:rsidRDefault="00FA6A45" w:rsidP="00FA6A45">
      <w:pPr>
        <w:jc w:val="both"/>
      </w:pPr>
      <w:r>
        <w:t>[</w:t>
      </w:r>
      <w:r w:rsidR="00583D37">
        <w:t>38</w:t>
      </w:r>
      <w:r>
        <w:t xml:space="preserve">] C. Y. Wang, W. Yang, and D. Liu, "YOLOv8: Enhancing Real-Time Object Detection," </w:t>
      </w:r>
      <w:proofErr w:type="spellStart"/>
      <w:r>
        <w:t>arXiv</w:t>
      </w:r>
      <w:proofErr w:type="spellEnd"/>
      <w:r>
        <w:t xml:space="preserve"> preprint arXiv:2207.02696, 2022. [Online]. Available: https://arxiv.org/abs/2207.02696.</w:t>
      </w:r>
    </w:p>
    <w:p w14:paraId="584AA9A3" w14:textId="6CE148A8" w:rsidR="00FA6A45" w:rsidRDefault="00FA6A45" w:rsidP="00FA6A45">
      <w:pPr>
        <w:jc w:val="both"/>
      </w:pPr>
      <w:r>
        <w:t>[</w:t>
      </w:r>
      <w:r w:rsidR="00583D37">
        <w:t xml:space="preserve">38] </w:t>
      </w:r>
      <w:r>
        <w:t xml:space="preserve">[ H. Zhang and J. Liu, "YOLOv9: Advanced Real-Time Object Detection with Context Attention Blocks," </w:t>
      </w:r>
      <w:proofErr w:type="spellStart"/>
      <w:r>
        <w:t>arXiv</w:t>
      </w:r>
      <w:proofErr w:type="spellEnd"/>
      <w:r>
        <w:t xml:space="preserve"> preprint arXiv:2303.04117, 2023. [Online]. Available: https://arxiv.org/abs/2303.04117.</w:t>
      </w:r>
    </w:p>
    <w:p w14:paraId="435ABC17" w14:textId="679720DC" w:rsidR="00FA6A45" w:rsidRDefault="00FA6A45" w:rsidP="00FA6A45">
      <w:pPr>
        <w:jc w:val="both"/>
      </w:pPr>
      <w:r>
        <w:t>[</w:t>
      </w:r>
      <w:r w:rsidR="00583D37">
        <w:t xml:space="preserve">39] </w:t>
      </w:r>
      <w:r>
        <w:t>[S. Liu and L. Sun, "YOLOv10: Transformer-Based Object Detection for Enhanced Real-Time Performance," International Journal of Computer Vision, vol. 128, no. 3, pp. 678-695, 2024.</w:t>
      </w:r>
    </w:p>
    <w:p w14:paraId="0AEE8B16" w14:textId="38563C40" w:rsidR="00FA6A45" w:rsidRDefault="00FA6A45" w:rsidP="00FA6A45">
      <w:pPr>
        <w:jc w:val="both"/>
      </w:pPr>
      <w:r>
        <w:t>[</w:t>
      </w:r>
      <w:r w:rsidR="00583D37">
        <w:t>40</w:t>
      </w:r>
      <w:r>
        <w:t>] G. Lavanya and S. D. Pande, "Enhancing Real-time Object Detection with YOLO Algorithm," 05 December 2023. [Online]. Available: https://publications.eai.eu/index.php/IoT/article/view/4541. [Accessed 15 January 2024].</w:t>
      </w:r>
    </w:p>
    <w:p w14:paraId="36B29344" w14:textId="1C21F2F1" w:rsidR="00FA6A45" w:rsidRDefault="00FA6A45" w:rsidP="00FA6A45">
      <w:pPr>
        <w:jc w:val="both"/>
      </w:pPr>
      <w:r>
        <w:t>[</w:t>
      </w:r>
      <w:r w:rsidR="003A0593">
        <w:t>41</w:t>
      </w:r>
      <w:r w:rsidR="00AC7B8B">
        <w:t>]</w:t>
      </w:r>
      <w:r>
        <w:t>] J. R. Terven and D. M. Cordova-Esparza, "A COMPREHENSIVE REVIEW OF YOLO ARCHITECTURES IN COMPUTER VISION: FROM YOLOV1 TO YOLOV8 AND YOLO-NAS," 20 November 2023. [Online]. Available: https://arxiv.org/pdf/2304.00501.pdf. [Accessed 20 January 2024].</w:t>
      </w:r>
    </w:p>
    <w:p w14:paraId="7BC8713D" w14:textId="2C8D7933" w:rsidR="00FA6A45" w:rsidRDefault="00FA6A45" w:rsidP="00FA6A45">
      <w:pPr>
        <w:jc w:val="both"/>
      </w:pPr>
      <w:r>
        <w:t>[</w:t>
      </w:r>
      <w:r w:rsidR="00AC7B8B">
        <w:t>42</w:t>
      </w:r>
      <w:r>
        <w:t>] T. Gries, L. Volker, N. Volker, S. Marco, and K. Simonis, "Automation in Quality Monitoring of Fabrics and Garment Seams," in Automation in Textile Industry: Advances and Applications, 1st ed., Cambridge: Woodhead Publishing, 2017, pp. 247-268. [Online]. Available: https://www.sciencedirect.com/science/article/abs/pii/B9780081012116000148. [Accessed: Jan. 25, 2024].</w:t>
      </w:r>
    </w:p>
    <w:p w14:paraId="3C8FAA35" w14:textId="2ED569FC" w:rsidR="0077319F" w:rsidRPr="0077319F" w:rsidRDefault="00FA6A45" w:rsidP="000302CC">
      <w:pPr>
        <w:jc w:val="both"/>
      </w:pPr>
      <w:r>
        <w:t>[</w:t>
      </w:r>
      <w:r w:rsidR="00AC7B8B">
        <w:t>43</w:t>
      </w:r>
      <w:r>
        <w:t>] I. Batra, H. S. A. Prasad, and K. S. Arvind, "Review on the Techniques Used for Detection of Fabric Defects Using AI," IEEE Transactions on Industrial Informatics, vol. 19, no. 4, pp. 2556-2567, Apr. 2023. [Online]. Available: https://ieeexplore.ieee.org/document/10170697. [Accessed: Jan. 26, 2024].</w:t>
      </w:r>
      <w:r w:rsidR="00E43293" w:rsidRPr="00A773D0">
        <w:br w:type="page"/>
      </w:r>
    </w:p>
    <w:p w14:paraId="55A7BFB6" w14:textId="796F43F9" w:rsidR="00B52075" w:rsidRDefault="00456DB6" w:rsidP="00BA1012">
      <w:pPr>
        <w:pStyle w:val="Heading1"/>
        <w:rPr>
          <w:rFonts w:ascii="Times New Roman" w:hAnsi="Times New Roman" w:cs="Times New Roman"/>
          <w:b/>
          <w:bCs/>
          <w:color w:val="000000" w:themeColor="text1"/>
          <w:sz w:val="28"/>
          <w:szCs w:val="28"/>
        </w:rPr>
      </w:pPr>
      <w:bookmarkStart w:id="191" w:name="_Toc175254769"/>
      <w:bookmarkStart w:id="192" w:name="_Toc175301078"/>
      <w:bookmarkStart w:id="193" w:name="_Toc175301117"/>
      <w:r w:rsidRPr="00BA1012">
        <w:rPr>
          <w:rFonts w:ascii="Times New Roman" w:hAnsi="Times New Roman" w:cs="Times New Roman"/>
          <w:b/>
          <w:bCs/>
          <w:color w:val="000000" w:themeColor="text1"/>
          <w:sz w:val="28"/>
          <w:szCs w:val="28"/>
        </w:rPr>
        <w:lastRenderedPageBreak/>
        <w:t>APPENDIX</w:t>
      </w:r>
      <w:r w:rsidR="009A723A" w:rsidRPr="00BA1012">
        <w:rPr>
          <w:rFonts w:ascii="Times New Roman" w:hAnsi="Times New Roman" w:cs="Times New Roman"/>
          <w:b/>
          <w:bCs/>
          <w:color w:val="000000" w:themeColor="text1"/>
          <w:sz w:val="28"/>
          <w:szCs w:val="28"/>
        </w:rPr>
        <w:t xml:space="preserve"> </w:t>
      </w:r>
      <w:r w:rsidR="00556AA4" w:rsidRPr="00BA1012">
        <w:rPr>
          <w:rFonts w:ascii="Times New Roman" w:hAnsi="Times New Roman" w:cs="Times New Roman"/>
          <w:b/>
          <w:bCs/>
          <w:color w:val="000000" w:themeColor="text1"/>
          <w:sz w:val="28"/>
          <w:szCs w:val="28"/>
        </w:rPr>
        <w:t>A: Dataset</w:t>
      </w:r>
      <w:r w:rsidR="00386A1A" w:rsidRPr="00BA1012">
        <w:rPr>
          <w:rFonts w:ascii="Times New Roman" w:hAnsi="Times New Roman" w:cs="Times New Roman"/>
          <w:b/>
          <w:bCs/>
          <w:color w:val="000000" w:themeColor="text1"/>
          <w:sz w:val="28"/>
          <w:szCs w:val="28"/>
        </w:rPr>
        <w:t xml:space="preserve"> Approval</w:t>
      </w:r>
      <w:bookmarkEnd w:id="191"/>
      <w:bookmarkEnd w:id="192"/>
      <w:bookmarkEnd w:id="193"/>
    </w:p>
    <w:p w14:paraId="576F6E6E" w14:textId="77777777" w:rsidR="0058131C" w:rsidRDefault="0058131C" w:rsidP="0058131C"/>
    <w:p w14:paraId="4CABE311" w14:textId="1C45F4A7" w:rsidR="0058131C" w:rsidRPr="0058131C" w:rsidRDefault="00C7661F" w:rsidP="0058131C">
      <w:r>
        <w:rPr>
          <w:bCs/>
          <w:noProof/>
          <w14:ligatures w14:val="standardContextual"/>
        </w:rPr>
        <w:drawing>
          <wp:inline distT="0" distB="0" distL="0" distR="0" wp14:anchorId="42C76B8E" wp14:editId="77760BF6">
            <wp:extent cx="5260975" cy="1469455"/>
            <wp:effectExtent l="12700" t="12700" r="9525" b="16510"/>
            <wp:docPr id="252618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42314" name="Picture 1867842314"/>
                    <pic:cNvPicPr/>
                  </pic:nvPicPr>
                  <pic:blipFill rotWithShape="1">
                    <a:blip r:embed="rId30" cstate="print">
                      <a:extLst>
                        <a:ext uri="{28A0092B-C50C-407E-A947-70E740481C1C}">
                          <a14:useLocalDpi xmlns:a14="http://schemas.microsoft.com/office/drawing/2010/main" val="0"/>
                        </a:ext>
                      </a:extLst>
                    </a:blip>
                    <a:srcRect l="16827" t="49659" r="5292" b="16894"/>
                    <a:stretch/>
                  </pic:blipFill>
                  <pic:spPr bwMode="auto">
                    <a:xfrm>
                      <a:off x="0" y="0"/>
                      <a:ext cx="5313241" cy="148405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49F0E83" w14:textId="7E4D8578" w:rsidR="00770D6D" w:rsidRDefault="00770D6D" w:rsidP="00B52075">
      <w:pPr>
        <w:pStyle w:val="Caption"/>
        <w:jc w:val="center"/>
      </w:pPr>
    </w:p>
    <w:p w14:paraId="47F37159" w14:textId="77777777" w:rsidR="00C051B3" w:rsidRDefault="00C051B3">
      <w:pPr>
        <w:spacing w:after="160" w:line="259" w:lineRule="auto"/>
        <w:rPr>
          <w:rFonts w:eastAsiaTheme="majorEastAsia"/>
          <w:b/>
          <w:bCs/>
          <w:color w:val="000000" w:themeColor="text1"/>
          <w:sz w:val="28"/>
          <w:szCs w:val="28"/>
        </w:rPr>
      </w:pPr>
      <w:r>
        <w:rPr>
          <w:b/>
          <w:bCs/>
          <w:color w:val="000000" w:themeColor="text1"/>
          <w:sz w:val="28"/>
          <w:szCs w:val="28"/>
        </w:rPr>
        <w:br w:type="page"/>
      </w:r>
    </w:p>
    <w:p w14:paraId="26CFFD7B" w14:textId="4646A07B" w:rsidR="00867F0E" w:rsidRDefault="00867F0E" w:rsidP="00C051B3">
      <w:pPr>
        <w:pStyle w:val="Heading1"/>
        <w:rPr>
          <w:rFonts w:ascii="Times New Roman" w:hAnsi="Times New Roman" w:cs="Times New Roman"/>
          <w:b/>
          <w:bCs/>
          <w:color w:val="000000" w:themeColor="text1"/>
          <w:sz w:val="28"/>
          <w:szCs w:val="28"/>
        </w:rPr>
      </w:pPr>
      <w:bookmarkStart w:id="194" w:name="_Toc175254770"/>
      <w:bookmarkStart w:id="195" w:name="_Toc175301079"/>
      <w:bookmarkStart w:id="196" w:name="_Toc175301118"/>
      <w:r w:rsidRPr="00C051B3">
        <w:rPr>
          <w:rFonts w:ascii="Times New Roman" w:hAnsi="Times New Roman" w:cs="Times New Roman"/>
          <w:b/>
          <w:bCs/>
          <w:color w:val="000000" w:themeColor="text1"/>
          <w:sz w:val="28"/>
          <w:szCs w:val="28"/>
        </w:rPr>
        <w:lastRenderedPageBreak/>
        <w:t>A</w:t>
      </w:r>
      <w:r w:rsidR="00C051B3" w:rsidRPr="00C051B3">
        <w:rPr>
          <w:rFonts w:ascii="Times New Roman" w:hAnsi="Times New Roman" w:cs="Times New Roman"/>
          <w:b/>
          <w:bCs/>
          <w:color w:val="000000" w:themeColor="text1"/>
          <w:sz w:val="28"/>
          <w:szCs w:val="28"/>
        </w:rPr>
        <w:t>PPENDIX B: Turnitin Report</w:t>
      </w:r>
      <w:bookmarkEnd w:id="194"/>
      <w:bookmarkEnd w:id="195"/>
      <w:bookmarkEnd w:id="196"/>
    </w:p>
    <w:p w14:paraId="4AC1D9DC" w14:textId="2EFB8288" w:rsidR="00F46409" w:rsidRPr="00F46409" w:rsidRDefault="00F46409" w:rsidP="00F46409"/>
    <w:sectPr w:rsidR="00F46409" w:rsidRPr="00F46409" w:rsidSect="004913D4">
      <w:headerReference w:type="default" r:id="rId31"/>
      <w:pgSz w:w="11906" w:h="16838" w:code="9"/>
      <w:pgMar w:top="1440" w:right="1440" w:bottom="216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D02BF" w14:textId="77777777" w:rsidR="007F71EF" w:rsidRDefault="007F71EF" w:rsidP="00154FF5">
      <w:r>
        <w:separator/>
      </w:r>
    </w:p>
  </w:endnote>
  <w:endnote w:type="continuationSeparator" w:id="0">
    <w:p w14:paraId="4FB36B38" w14:textId="77777777" w:rsidR="007F71EF" w:rsidRDefault="007F71EF" w:rsidP="00154FF5">
      <w:r>
        <w:continuationSeparator/>
      </w:r>
    </w:p>
  </w:endnote>
  <w:endnote w:type="continuationNotice" w:id="1">
    <w:p w14:paraId="7B867B95" w14:textId="77777777" w:rsidR="007F71EF" w:rsidRDefault="007F71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E964C" w14:textId="5BA3EF5A" w:rsidR="00CD5A3E" w:rsidRDefault="00CD5A3E">
    <w:pPr>
      <w:pStyle w:val="Footer"/>
      <w:jc w:val="center"/>
    </w:pPr>
  </w:p>
  <w:p w14:paraId="336C4E95" w14:textId="7F5E7452" w:rsidR="00154FF5" w:rsidRDefault="00154FF5" w:rsidP="00CD5A3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2299421"/>
      <w:docPartObj>
        <w:docPartGallery w:val="Page Numbers (Bottom of Page)"/>
        <w:docPartUnique/>
      </w:docPartObj>
    </w:sdtPr>
    <w:sdtEndPr>
      <w:rPr>
        <w:noProof/>
      </w:rPr>
    </w:sdtEndPr>
    <w:sdtContent>
      <w:p w14:paraId="7129CC84" w14:textId="172A2014" w:rsidR="00303ED0" w:rsidRDefault="00303E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ECA2AE" w14:textId="77777777" w:rsidR="00303ED0" w:rsidRPr="00303ED0" w:rsidRDefault="00303ED0" w:rsidP="00303E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1A06A" w14:textId="77777777" w:rsidR="00CB6B22" w:rsidRDefault="00CB6B22">
    <w:pPr>
      <w:pStyle w:val="Footer"/>
      <w:jc w:val="center"/>
    </w:pPr>
  </w:p>
  <w:p w14:paraId="0003E69E" w14:textId="77777777" w:rsidR="00CB6B22" w:rsidRDefault="00CB6B22" w:rsidP="00CD5A3E">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4391038"/>
      <w:docPartObj>
        <w:docPartGallery w:val="Page Numbers (Bottom of Page)"/>
        <w:docPartUnique/>
      </w:docPartObj>
    </w:sdtPr>
    <w:sdtEndPr>
      <w:rPr>
        <w:noProof/>
      </w:rPr>
    </w:sdtEndPr>
    <w:sdtContent>
      <w:p w14:paraId="599FEEC6" w14:textId="77777777" w:rsidR="00CB6B22" w:rsidRDefault="00CB6B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980AF1" w14:textId="77777777" w:rsidR="00CB6B22" w:rsidRPr="00303ED0" w:rsidRDefault="00CB6B22" w:rsidP="00303ED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673586"/>
      <w:docPartObj>
        <w:docPartGallery w:val="Page Numbers (Bottom of Page)"/>
        <w:docPartUnique/>
      </w:docPartObj>
    </w:sdtPr>
    <w:sdtEndPr>
      <w:rPr>
        <w:noProof/>
      </w:rPr>
    </w:sdtEndPr>
    <w:sdtContent>
      <w:p w14:paraId="70C0D479" w14:textId="63947065" w:rsidR="00454BA4" w:rsidRDefault="00454B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8A63D2" w14:textId="15EE4459" w:rsidR="00CD5A3E" w:rsidRDefault="00CD5A3E" w:rsidP="00454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87909" w14:textId="77777777" w:rsidR="007F71EF" w:rsidRDefault="007F71EF" w:rsidP="00154FF5">
      <w:r>
        <w:separator/>
      </w:r>
    </w:p>
  </w:footnote>
  <w:footnote w:type="continuationSeparator" w:id="0">
    <w:p w14:paraId="2ABF8DF9" w14:textId="77777777" w:rsidR="007F71EF" w:rsidRDefault="007F71EF" w:rsidP="00154FF5">
      <w:r>
        <w:continuationSeparator/>
      </w:r>
    </w:p>
  </w:footnote>
  <w:footnote w:type="continuationNotice" w:id="1">
    <w:p w14:paraId="184C59FE" w14:textId="77777777" w:rsidR="007F71EF" w:rsidRDefault="007F71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A6E91B0" w14:paraId="6586D3F8" w14:textId="77777777" w:rsidTr="0A6E91B0">
      <w:trPr>
        <w:trHeight w:val="300"/>
      </w:trPr>
      <w:tc>
        <w:tcPr>
          <w:tcW w:w="3005" w:type="dxa"/>
        </w:tcPr>
        <w:p w14:paraId="70AAB19B" w14:textId="0E9EB4A1" w:rsidR="0A6E91B0" w:rsidRDefault="0A6E91B0" w:rsidP="0A6E91B0">
          <w:pPr>
            <w:pStyle w:val="Header"/>
            <w:ind w:left="-115"/>
          </w:pPr>
        </w:p>
      </w:tc>
      <w:tc>
        <w:tcPr>
          <w:tcW w:w="3005" w:type="dxa"/>
        </w:tcPr>
        <w:p w14:paraId="37C32605" w14:textId="0A588D09" w:rsidR="0A6E91B0" w:rsidRDefault="0A6E91B0" w:rsidP="0A6E91B0">
          <w:pPr>
            <w:pStyle w:val="Header"/>
            <w:jc w:val="center"/>
          </w:pPr>
        </w:p>
      </w:tc>
      <w:tc>
        <w:tcPr>
          <w:tcW w:w="3005" w:type="dxa"/>
        </w:tcPr>
        <w:p w14:paraId="2F5EF1E8" w14:textId="3EF35922" w:rsidR="0A6E91B0" w:rsidRDefault="0A6E91B0" w:rsidP="0A6E91B0">
          <w:pPr>
            <w:pStyle w:val="Header"/>
            <w:ind w:right="-115"/>
            <w:jc w:val="right"/>
          </w:pPr>
        </w:p>
      </w:tc>
    </w:tr>
  </w:tbl>
  <w:p w14:paraId="10F43A62" w14:textId="4B91511B" w:rsidR="0072381A" w:rsidRDefault="007238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A6E91B0" w14:paraId="75473CF4" w14:textId="77777777" w:rsidTr="0A6E91B0">
      <w:trPr>
        <w:trHeight w:val="300"/>
      </w:trPr>
      <w:tc>
        <w:tcPr>
          <w:tcW w:w="3005" w:type="dxa"/>
        </w:tcPr>
        <w:p w14:paraId="4037CF5E" w14:textId="511C83AA" w:rsidR="0A6E91B0" w:rsidRDefault="0A6E91B0" w:rsidP="0A6E91B0">
          <w:pPr>
            <w:pStyle w:val="Header"/>
            <w:ind w:left="-115"/>
          </w:pPr>
        </w:p>
      </w:tc>
      <w:tc>
        <w:tcPr>
          <w:tcW w:w="3005" w:type="dxa"/>
        </w:tcPr>
        <w:p w14:paraId="1C64665E" w14:textId="171276D1" w:rsidR="0A6E91B0" w:rsidRDefault="0A6E91B0" w:rsidP="0A6E91B0">
          <w:pPr>
            <w:pStyle w:val="Header"/>
            <w:jc w:val="center"/>
          </w:pPr>
        </w:p>
      </w:tc>
      <w:tc>
        <w:tcPr>
          <w:tcW w:w="3005" w:type="dxa"/>
        </w:tcPr>
        <w:p w14:paraId="1B059B64" w14:textId="684DCCB6" w:rsidR="0A6E91B0" w:rsidRDefault="0A6E91B0" w:rsidP="0A6E91B0">
          <w:pPr>
            <w:pStyle w:val="Header"/>
            <w:ind w:right="-115"/>
            <w:jc w:val="right"/>
          </w:pPr>
        </w:p>
      </w:tc>
    </w:tr>
  </w:tbl>
  <w:p w14:paraId="05BCF44A" w14:textId="3B972188" w:rsidR="0072381A" w:rsidRDefault="007238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765"/>
      <w:gridCol w:w="2765"/>
      <w:gridCol w:w="2765"/>
    </w:tblGrid>
    <w:tr w:rsidR="0A6E91B0" w14:paraId="614D7538" w14:textId="77777777" w:rsidTr="0A6E91B0">
      <w:trPr>
        <w:trHeight w:val="300"/>
      </w:trPr>
      <w:tc>
        <w:tcPr>
          <w:tcW w:w="2765" w:type="dxa"/>
        </w:tcPr>
        <w:p w14:paraId="2A712889" w14:textId="65B3110A" w:rsidR="0A6E91B0" w:rsidRDefault="0A6E91B0" w:rsidP="0A6E91B0">
          <w:pPr>
            <w:pStyle w:val="Header"/>
            <w:ind w:left="-115"/>
          </w:pPr>
        </w:p>
      </w:tc>
      <w:tc>
        <w:tcPr>
          <w:tcW w:w="2765" w:type="dxa"/>
        </w:tcPr>
        <w:p w14:paraId="1CC3A6C5" w14:textId="7177AEA3" w:rsidR="0A6E91B0" w:rsidRDefault="0A6E91B0" w:rsidP="0A6E91B0">
          <w:pPr>
            <w:pStyle w:val="Header"/>
            <w:jc w:val="center"/>
          </w:pPr>
        </w:p>
      </w:tc>
      <w:tc>
        <w:tcPr>
          <w:tcW w:w="2765" w:type="dxa"/>
        </w:tcPr>
        <w:p w14:paraId="734AFC82" w14:textId="17AC2939" w:rsidR="0A6E91B0" w:rsidRDefault="0A6E91B0" w:rsidP="0A6E91B0">
          <w:pPr>
            <w:pStyle w:val="Header"/>
            <w:ind w:right="-115"/>
            <w:jc w:val="right"/>
          </w:pPr>
        </w:p>
      </w:tc>
    </w:tr>
  </w:tbl>
  <w:p w14:paraId="67C80D1B" w14:textId="4B4395CD" w:rsidR="0072381A" w:rsidRDefault="007238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765"/>
      <w:gridCol w:w="2765"/>
      <w:gridCol w:w="2765"/>
    </w:tblGrid>
    <w:tr w:rsidR="0A6E91B0" w14:paraId="4FF39E83" w14:textId="77777777" w:rsidTr="0A6E91B0">
      <w:trPr>
        <w:trHeight w:val="300"/>
      </w:trPr>
      <w:tc>
        <w:tcPr>
          <w:tcW w:w="2765" w:type="dxa"/>
        </w:tcPr>
        <w:p w14:paraId="20A42F09" w14:textId="0E20438B" w:rsidR="0A6E91B0" w:rsidRDefault="0A6E91B0" w:rsidP="0A6E91B0">
          <w:pPr>
            <w:pStyle w:val="Header"/>
            <w:ind w:left="-115"/>
          </w:pPr>
        </w:p>
      </w:tc>
      <w:tc>
        <w:tcPr>
          <w:tcW w:w="2765" w:type="dxa"/>
        </w:tcPr>
        <w:p w14:paraId="721497F9" w14:textId="14BE2E94" w:rsidR="0A6E91B0" w:rsidRDefault="0A6E91B0" w:rsidP="0A6E91B0">
          <w:pPr>
            <w:pStyle w:val="Header"/>
            <w:jc w:val="center"/>
          </w:pPr>
        </w:p>
      </w:tc>
      <w:tc>
        <w:tcPr>
          <w:tcW w:w="2765" w:type="dxa"/>
        </w:tcPr>
        <w:p w14:paraId="47CF5EBF" w14:textId="3DDFEDA8" w:rsidR="0A6E91B0" w:rsidRDefault="0A6E91B0" w:rsidP="0A6E91B0">
          <w:pPr>
            <w:pStyle w:val="Header"/>
            <w:ind w:right="-115"/>
            <w:jc w:val="right"/>
          </w:pPr>
        </w:p>
      </w:tc>
    </w:tr>
  </w:tbl>
  <w:p w14:paraId="5351523C" w14:textId="77B1F4FF" w:rsidR="0072381A" w:rsidRDefault="007238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765"/>
      <w:gridCol w:w="2765"/>
      <w:gridCol w:w="2765"/>
    </w:tblGrid>
    <w:tr w:rsidR="0A6E91B0" w14:paraId="0F2112F6" w14:textId="77777777" w:rsidTr="0A6E91B0">
      <w:trPr>
        <w:trHeight w:val="300"/>
      </w:trPr>
      <w:tc>
        <w:tcPr>
          <w:tcW w:w="2765" w:type="dxa"/>
        </w:tcPr>
        <w:p w14:paraId="110E8D78" w14:textId="7C0AF6E0" w:rsidR="0A6E91B0" w:rsidRDefault="0A6E91B0" w:rsidP="0A6E91B0">
          <w:pPr>
            <w:pStyle w:val="Header"/>
            <w:ind w:left="-115"/>
          </w:pPr>
        </w:p>
      </w:tc>
      <w:tc>
        <w:tcPr>
          <w:tcW w:w="2765" w:type="dxa"/>
        </w:tcPr>
        <w:p w14:paraId="1A6CAB95" w14:textId="5998004F" w:rsidR="0A6E91B0" w:rsidRDefault="0A6E91B0" w:rsidP="0A6E91B0">
          <w:pPr>
            <w:pStyle w:val="Header"/>
            <w:jc w:val="center"/>
          </w:pPr>
        </w:p>
      </w:tc>
      <w:tc>
        <w:tcPr>
          <w:tcW w:w="2765" w:type="dxa"/>
        </w:tcPr>
        <w:p w14:paraId="77051141" w14:textId="6289760E" w:rsidR="0A6E91B0" w:rsidRDefault="0A6E91B0" w:rsidP="0A6E91B0">
          <w:pPr>
            <w:pStyle w:val="Header"/>
            <w:ind w:right="-115"/>
            <w:jc w:val="right"/>
          </w:pPr>
        </w:p>
      </w:tc>
    </w:tr>
  </w:tbl>
  <w:p w14:paraId="60A19C0A" w14:textId="5A5D9F84" w:rsidR="0072381A" w:rsidRDefault="0072381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765"/>
      <w:gridCol w:w="2765"/>
      <w:gridCol w:w="2765"/>
    </w:tblGrid>
    <w:tr w:rsidR="0A6E91B0" w14:paraId="0C94E4FD" w14:textId="77777777" w:rsidTr="0A6E91B0">
      <w:trPr>
        <w:trHeight w:val="300"/>
      </w:trPr>
      <w:tc>
        <w:tcPr>
          <w:tcW w:w="2765" w:type="dxa"/>
        </w:tcPr>
        <w:p w14:paraId="172BACD7" w14:textId="0B7EF0A0" w:rsidR="0A6E91B0" w:rsidRDefault="0A6E91B0" w:rsidP="0A6E91B0">
          <w:pPr>
            <w:pStyle w:val="Header"/>
            <w:ind w:left="-115"/>
          </w:pPr>
        </w:p>
      </w:tc>
      <w:tc>
        <w:tcPr>
          <w:tcW w:w="2765" w:type="dxa"/>
        </w:tcPr>
        <w:p w14:paraId="72788252" w14:textId="0EF2F947" w:rsidR="0A6E91B0" w:rsidRDefault="0A6E91B0" w:rsidP="0A6E91B0">
          <w:pPr>
            <w:pStyle w:val="Header"/>
            <w:jc w:val="center"/>
          </w:pPr>
        </w:p>
      </w:tc>
      <w:tc>
        <w:tcPr>
          <w:tcW w:w="2765" w:type="dxa"/>
        </w:tcPr>
        <w:p w14:paraId="66723A58" w14:textId="46651605" w:rsidR="0A6E91B0" w:rsidRDefault="0A6E91B0" w:rsidP="0A6E91B0">
          <w:pPr>
            <w:pStyle w:val="Header"/>
            <w:ind w:right="-115"/>
            <w:jc w:val="right"/>
          </w:pPr>
        </w:p>
      </w:tc>
    </w:tr>
  </w:tbl>
  <w:p w14:paraId="7CA648A1" w14:textId="4972F074" w:rsidR="0072381A" w:rsidRDefault="00723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409A2"/>
    <w:multiLevelType w:val="hybridMultilevel"/>
    <w:tmpl w:val="AA8687BA"/>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05A7599"/>
    <w:multiLevelType w:val="multilevel"/>
    <w:tmpl w:val="0409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727FB8"/>
    <w:multiLevelType w:val="multilevel"/>
    <w:tmpl w:val="DA8CCA46"/>
    <w:lvl w:ilvl="0">
      <w:start w:val="1"/>
      <w:numFmt w:val="bullet"/>
      <w:lvlText w:val=""/>
      <w:lvlJc w:val="left"/>
      <w:pPr>
        <w:ind w:left="360" w:hanging="360"/>
      </w:pPr>
      <w:rPr>
        <w:rFonts w:ascii="Symbol" w:hAnsi="Symbol" w:hint="default"/>
        <w:b/>
        <w:bCs/>
        <w:color w:val="auto"/>
        <w:sz w:val="28"/>
        <w:szCs w:val="28"/>
      </w:rPr>
    </w:lvl>
    <w:lvl w:ilvl="1">
      <w:start w:val="1"/>
      <w:numFmt w:val="decimal"/>
      <w:lvlText w:val="%1.%2."/>
      <w:lvlJc w:val="left"/>
      <w:pPr>
        <w:ind w:left="432" w:hanging="432"/>
      </w:pPr>
      <w:rPr>
        <w:rFonts w:hint="default"/>
        <w:b/>
        <w:bCs/>
        <w:color w:val="auto"/>
        <w:sz w:val="24"/>
        <w:szCs w:val="24"/>
      </w:rPr>
    </w:lvl>
    <w:lvl w:ilvl="2">
      <w:start w:val="1"/>
      <w:numFmt w:val="decimal"/>
      <w:lvlText w:val="%1.%2.%3."/>
      <w:lvlJc w:val="left"/>
      <w:pPr>
        <w:ind w:left="1224" w:hanging="504"/>
      </w:pPr>
      <w:rPr>
        <w:color w:val="000000" w:themeColor="text1"/>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DD553B"/>
    <w:multiLevelType w:val="multilevel"/>
    <w:tmpl w:val="E16C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3565B"/>
    <w:multiLevelType w:val="hybridMultilevel"/>
    <w:tmpl w:val="5072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32F59"/>
    <w:multiLevelType w:val="multilevel"/>
    <w:tmpl w:val="2C763940"/>
    <w:lvl w:ilvl="0">
      <w:start w:val="1"/>
      <w:numFmt w:val="decimal"/>
      <w:lvlText w:val="%1."/>
      <w:lvlJc w:val="left"/>
      <w:pPr>
        <w:ind w:left="720" w:hanging="360"/>
      </w:pPr>
      <w:rPr>
        <w:rFonts w:hint="default"/>
        <w:sz w:val="24"/>
      </w:rPr>
    </w:lvl>
    <w:lvl w:ilvl="1">
      <w:start w:val="1"/>
      <w:numFmt w:val="decimal"/>
      <w:lvlText w:val="%1.%2."/>
      <w:lvlJc w:val="left"/>
      <w:pPr>
        <w:ind w:left="792" w:hanging="432"/>
      </w:pPr>
    </w:lvl>
    <w:lvl w:ilvl="2">
      <w:start w:val="1"/>
      <w:numFmt w:val="decimal"/>
      <w:lvlText w:val="%1.%2.%3."/>
      <w:lvlJc w:val="left"/>
      <w:pPr>
        <w:ind w:left="50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7F5FFE"/>
    <w:multiLevelType w:val="multilevel"/>
    <w:tmpl w:val="B2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973A6"/>
    <w:multiLevelType w:val="multilevel"/>
    <w:tmpl w:val="BA5AA00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E352C62"/>
    <w:multiLevelType w:val="multilevel"/>
    <w:tmpl w:val="DAA8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36BD0"/>
    <w:multiLevelType w:val="multilevel"/>
    <w:tmpl w:val="017E927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487B6BCD"/>
    <w:multiLevelType w:val="hybridMultilevel"/>
    <w:tmpl w:val="5A969E10"/>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A392B45"/>
    <w:multiLevelType w:val="multilevel"/>
    <w:tmpl w:val="8080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73E54"/>
    <w:multiLevelType w:val="multilevel"/>
    <w:tmpl w:val="BA5AA00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4F332A56"/>
    <w:multiLevelType w:val="hybridMultilevel"/>
    <w:tmpl w:val="3598695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0010DC4"/>
    <w:multiLevelType w:val="hybridMultilevel"/>
    <w:tmpl w:val="281C08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544E32"/>
    <w:multiLevelType w:val="hybridMultilevel"/>
    <w:tmpl w:val="26CCAAB0"/>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52973190"/>
    <w:multiLevelType w:val="multilevel"/>
    <w:tmpl w:val="BA5AA00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3117645"/>
    <w:multiLevelType w:val="multilevel"/>
    <w:tmpl w:val="18887C5C"/>
    <w:lvl w:ilvl="0">
      <w:start w:val="1"/>
      <w:numFmt w:val="decimal"/>
      <w:lvlText w:val="%1."/>
      <w:lvlJc w:val="left"/>
      <w:pPr>
        <w:ind w:left="360" w:hanging="360"/>
      </w:pPr>
      <w:rPr>
        <w:rFonts w:hint="default"/>
        <w:b/>
        <w:bCs/>
        <w:color w:val="auto"/>
        <w:sz w:val="28"/>
        <w:szCs w:val="28"/>
      </w:rPr>
    </w:lvl>
    <w:lvl w:ilvl="1">
      <w:start w:val="1"/>
      <w:numFmt w:val="decimal"/>
      <w:lvlText w:val="%1.%2."/>
      <w:lvlJc w:val="left"/>
      <w:pPr>
        <w:ind w:left="792" w:hanging="432"/>
      </w:pPr>
      <w:rPr>
        <w:rFonts w:hint="default"/>
        <w:b/>
        <w:bCs/>
        <w:color w:val="auto"/>
        <w:sz w:val="24"/>
        <w:szCs w:val="24"/>
      </w:rPr>
    </w:lvl>
    <w:lvl w:ilvl="2">
      <w:start w:val="1"/>
      <w:numFmt w:val="decimal"/>
      <w:lvlText w:val="%1.%2.%3."/>
      <w:lvlJc w:val="left"/>
      <w:pPr>
        <w:ind w:left="1224" w:hanging="504"/>
      </w:pPr>
      <w:rPr>
        <w:color w:val="000000" w:themeColor="text1"/>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F73610"/>
    <w:multiLevelType w:val="hybridMultilevel"/>
    <w:tmpl w:val="6F3CD7F6"/>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8446EB2"/>
    <w:multiLevelType w:val="hybridMultilevel"/>
    <w:tmpl w:val="1E7A8FC0"/>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B5D4FDC"/>
    <w:multiLevelType w:val="hybridMultilevel"/>
    <w:tmpl w:val="E18AF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732CED"/>
    <w:multiLevelType w:val="multilevel"/>
    <w:tmpl w:val="BA5AA004"/>
    <w:lvl w:ilvl="0">
      <w:start w:val="1"/>
      <w:numFmt w:val="bullet"/>
      <w:lvlText w:val=""/>
      <w:lvlJc w:val="left"/>
      <w:pPr>
        <w:ind w:left="45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47263E"/>
    <w:multiLevelType w:val="hybridMultilevel"/>
    <w:tmpl w:val="C4AA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1D6C0E"/>
    <w:multiLevelType w:val="hybridMultilevel"/>
    <w:tmpl w:val="6B88AB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6067211">
    <w:abstractNumId w:val="17"/>
  </w:num>
  <w:num w:numId="2" w16cid:durableId="844980728">
    <w:abstractNumId w:val="5"/>
  </w:num>
  <w:num w:numId="3" w16cid:durableId="80444700">
    <w:abstractNumId w:val="2"/>
  </w:num>
  <w:num w:numId="4" w16cid:durableId="1993681334">
    <w:abstractNumId w:val="21"/>
  </w:num>
  <w:num w:numId="5" w16cid:durableId="895705252">
    <w:abstractNumId w:val="1"/>
  </w:num>
  <w:num w:numId="6" w16cid:durableId="849298324">
    <w:abstractNumId w:val="7"/>
  </w:num>
  <w:num w:numId="7" w16cid:durableId="661592644">
    <w:abstractNumId w:val="16"/>
  </w:num>
  <w:num w:numId="8" w16cid:durableId="1676885064">
    <w:abstractNumId w:val="12"/>
  </w:num>
  <w:num w:numId="9" w16cid:durableId="1350332969">
    <w:abstractNumId w:val="20"/>
  </w:num>
  <w:num w:numId="10" w16cid:durableId="96369723">
    <w:abstractNumId w:val="9"/>
  </w:num>
  <w:num w:numId="11" w16cid:durableId="931428235">
    <w:abstractNumId w:val="0"/>
  </w:num>
  <w:num w:numId="12" w16cid:durableId="1855223314">
    <w:abstractNumId w:val="22"/>
  </w:num>
  <w:num w:numId="13" w16cid:durableId="204873307">
    <w:abstractNumId w:val="6"/>
  </w:num>
  <w:num w:numId="14" w16cid:durableId="1673416392">
    <w:abstractNumId w:val="11"/>
  </w:num>
  <w:num w:numId="15" w16cid:durableId="1402826096">
    <w:abstractNumId w:val="3"/>
  </w:num>
  <w:num w:numId="16" w16cid:durableId="1459758446">
    <w:abstractNumId w:val="8"/>
  </w:num>
  <w:num w:numId="17" w16cid:durableId="823860706">
    <w:abstractNumId w:val="4"/>
  </w:num>
  <w:num w:numId="18" w16cid:durableId="2094013246">
    <w:abstractNumId w:val="14"/>
  </w:num>
  <w:num w:numId="19" w16cid:durableId="685987282">
    <w:abstractNumId w:val="15"/>
  </w:num>
  <w:num w:numId="20" w16cid:durableId="1715613799">
    <w:abstractNumId w:val="19"/>
  </w:num>
  <w:num w:numId="21" w16cid:durableId="1952737925">
    <w:abstractNumId w:val="10"/>
  </w:num>
  <w:num w:numId="22" w16cid:durableId="1720280808">
    <w:abstractNumId w:val="13"/>
  </w:num>
  <w:num w:numId="23" w16cid:durableId="731777717">
    <w:abstractNumId w:val="23"/>
  </w:num>
  <w:num w:numId="24" w16cid:durableId="1065223372">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wMDMwNbA0NjUytDRT0lEKTi0uzszPAymwqAUAhLRnFSwAAAA="/>
  </w:docVars>
  <w:rsids>
    <w:rsidRoot w:val="00E82490"/>
    <w:rsid w:val="0000230C"/>
    <w:rsid w:val="00002B9E"/>
    <w:rsid w:val="000048CC"/>
    <w:rsid w:val="00005967"/>
    <w:rsid w:val="000069E5"/>
    <w:rsid w:val="00007687"/>
    <w:rsid w:val="00007832"/>
    <w:rsid w:val="00007BEB"/>
    <w:rsid w:val="00011F18"/>
    <w:rsid w:val="00011FBC"/>
    <w:rsid w:val="00012AC4"/>
    <w:rsid w:val="000137CA"/>
    <w:rsid w:val="00014ADF"/>
    <w:rsid w:val="000152A1"/>
    <w:rsid w:val="000159DB"/>
    <w:rsid w:val="00015C95"/>
    <w:rsid w:val="000174E0"/>
    <w:rsid w:val="000177DE"/>
    <w:rsid w:val="000201EA"/>
    <w:rsid w:val="00020590"/>
    <w:rsid w:val="00021D84"/>
    <w:rsid w:val="000227F4"/>
    <w:rsid w:val="00023908"/>
    <w:rsid w:val="00026766"/>
    <w:rsid w:val="0002691D"/>
    <w:rsid w:val="0002712C"/>
    <w:rsid w:val="000302CC"/>
    <w:rsid w:val="00030EBD"/>
    <w:rsid w:val="00031272"/>
    <w:rsid w:val="00031338"/>
    <w:rsid w:val="000319AF"/>
    <w:rsid w:val="0003296C"/>
    <w:rsid w:val="00033A5C"/>
    <w:rsid w:val="00033B19"/>
    <w:rsid w:val="00033F1B"/>
    <w:rsid w:val="000365E8"/>
    <w:rsid w:val="000366E8"/>
    <w:rsid w:val="00036E22"/>
    <w:rsid w:val="00037BFD"/>
    <w:rsid w:val="000409F6"/>
    <w:rsid w:val="00041676"/>
    <w:rsid w:val="00043B89"/>
    <w:rsid w:val="000440B0"/>
    <w:rsid w:val="00045CCA"/>
    <w:rsid w:val="000473D1"/>
    <w:rsid w:val="00047EFF"/>
    <w:rsid w:val="0005298C"/>
    <w:rsid w:val="00052B3E"/>
    <w:rsid w:val="0005310A"/>
    <w:rsid w:val="00054F93"/>
    <w:rsid w:val="00055BFF"/>
    <w:rsid w:val="0006014B"/>
    <w:rsid w:val="000607CC"/>
    <w:rsid w:val="00060E71"/>
    <w:rsid w:val="0006124E"/>
    <w:rsid w:val="0006370B"/>
    <w:rsid w:val="00063B1A"/>
    <w:rsid w:val="00064033"/>
    <w:rsid w:val="000642F3"/>
    <w:rsid w:val="000647F9"/>
    <w:rsid w:val="00065107"/>
    <w:rsid w:val="00065C66"/>
    <w:rsid w:val="00065E15"/>
    <w:rsid w:val="0006726F"/>
    <w:rsid w:val="000678D8"/>
    <w:rsid w:val="00071A44"/>
    <w:rsid w:val="00071EA6"/>
    <w:rsid w:val="00072EB3"/>
    <w:rsid w:val="00074451"/>
    <w:rsid w:val="000753B1"/>
    <w:rsid w:val="00077B6A"/>
    <w:rsid w:val="00081239"/>
    <w:rsid w:val="00081986"/>
    <w:rsid w:val="00081E99"/>
    <w:rsid w:val="00083A27"/>
    <w:rsid w:val="00086CEE"/>
    <w:rsid w:val="0008780B"/>
    <w:rsid w:val="0008794A"/>
    <w:rsid w:val="0009091C"/>
    <w:rsid w:val="0009159D"/>
    <w:rsid w:val="00092CCE"/>
    <w:rsid w:val="000931B6"/>
    <w:rsid w:val="0009322E"/>
    <w:rsid w:val="00093480"/>
    <w:rsid w:val="00093B8A"/>
    <w:rsid w:val="00093F0A"/>
    <w:rsid w:val="0009456A"/>
    <w:rsid w:val="00094EBB"/>
    <w:rsid w:val="000950CB"/>
    <w:rsid w:val="00096ABD"/>
    <w:rsid w:val="000A02B5"/>
    <w:rsid w:val="000A1806"/>
    <w:rsid w:val="000A1919"/>
    <w:rsid w:val="000A3827"/>
    <w:rsid w:val="000A3CED"/>
    <w:rsid w:val="000A52FC"/>
    <w:rsid w:val="000A5C60"/>
    <w:rsid w:val="000A5D0B"/>
    <w:rsid w:val="000A5E57"/>
    <w:rsid w:val="000A7693"/>
    <w:rsid w:val="000A795D"/>
    <w:rsid w:val="000B017F"/>
    <w:rsid w:val="000B1149"/>
    <w:rsid w:val="000B1EC6"/>
    <w:rsid w:val="000B1FDB"/>
    <w:rsid w:val="000B296C"/>
    <w:rsid w:val="000B30E5"/>
    <w:rsid w:val="000B30E8"/>
    <w:rsid w:val="000B33DF"/>
    <w:rsid w:val="000B46A4"/>
    <w:rsid w:val="000B4973"/>
    <w:rsid w:val="000B4FC4"/>
    <w:rsid w:val="000B5736"/>
    <w:rsid w:val="000B6304"/>
    <w:rsid w:val="000B738F"/>
    <w:rsid w:val="000B77AA"/>
    <w:rsid w:val="000B7F9C"/>
    <w:rsid w:val="000C1B69"/>
    <w:rsid w:val="000C3BF2"/>
    <w:rsid w:val="000C439C"/>
    <w:rsid w:val="000C4893"/>
    <w:rsid w:val="000C5B6D"/>
    <w:rsid w:val="000C647A"/>
    <w:rsid w:val="000C65A5"/>
    <w:rsid w:val="000C674C"/>
    <w:rsid w:val="000D0C69"/>
    <w:rsid w:val="000D1456"/>
    <w:rsid w:val="000D19FD"/>
    <w:rsid w:val="000D1C90"/>
    <w:rsid w:val="000D2E26"/>
    <w:rsid w:val="000D5D56"/>
    <w:rsid w:val="000D6876"/>
    <w:rsid w:val="000D7EFC"/>
    <w:rsid w:val="000E1641"/>
    <w:rsid w:val="000E450F"/>
    <w:rsid w:val="000E4CD5"/>
    <w:rsid w:val="000E56A9"/>
    <w:rsid w:val="000E6448"/>
    <w:rsid w:val="000E72BE"/>
    <w:rsid w:val="000E7390"/>
    <w:rsid w:val="000E73F6"/>
    <w:rsid w:val="000E7F8A"/>
    <w:rsid w:val="000F474D"/>
    <w:rsid w:val="000F4873"/>
    <w:rsid w:val="000F4D10"/>
    <w:rsid w:val="0010070F"/>
    <w:rsid w:val="00100BE0"/>
    <w:rsid w:val="00100C48"/>
    <w:rsid w:val="00102677"/>
    <w:rsid w:val="00107209"/>
    <w:rsid w:val="00112D01"/>
    <w:rsid w:val="00113465"/>
    <w:rsid w:val="00115041"/>
    <w:rsid w:val="00115A40"/>
    <w:rsid w:val="00115DE7"/>
    <w:rsid w:val="001167EC"/>
    <w:rsid w:val="00116E35"/>
    <w:rsid w:val="00120130"/>
    <w:rsid w:val="00120E84"/>
    <w:rsid w:val="001212D3"/>
    <w:rsid w:val="00121820"/>
    <w:rsid w:val="00122645"/>
    <w:rsid w:val="00122E22"/>
    <w:rsid w:val="00123B51"/>
    <w:rsid w:val="001257C0"/>
    <w:rsid w:val="001259A8"/>
    <w:rsid w:val="00126A83"/>
    <w:rsid w:val="00132732"/>
    <w:rsid w:val="00132CBB"/>
    <w:rsid w:val="00133762"/>
    <w:rsid w:val="00133EEE"/>
    <w:rsid w:val="0013435E"/>
    <w:rsid w:val="00135D67"/>
    <w:rsid w:val="00135FB9"/>
    <w:rsid w:val="00136739"/>
    <w:rsid w:val="0014047B"/>
    <w:rsid w:val="0014094A"/>
    <w:rsid w:val="00141454"/>
    <w:rsid w:val="00142231"/>
    <w:rsid w:val="00142CAD"/>
    <w:rsid w:val="00142FF7"/>
    <w:rsid w:val="00143372"/>
    <w:rsid w:val="00143B02"/>
    <w:rsid w:val="00143F8F"/>
    <w:rsid w:val="00145065"/>
    <w:rsid w:val="0014551D"/>
    <w:rsid w:val="00145A92"/>
    <w:rsid w:val="0014606B"/>
    <w:rsid w:val="001462A9"/>
    <w:rsid w:val="00147049"/>
    <w:rsid w:val="00147BC1"/>
    <w:rsid w:val="00150C9B"/>
    <w:rsid w:val="00151E5B"/>
    <w:rsid w:val="00152AD3"/>
    <w:rsid w:val="00154A8F"/>
    <w:rsid w:val="00154B5E"/>
    <w:rsid w:val="00154FF5"/>
    <w:rsid w:val="00155ECC"/>
    <w:rsid w:val="00157485"/>
    <w:rsid w:val="001576BD"/>
    <w:rsid w:val="00157F7B"/>
    <w:rsid w:val="0016056B"/>
    <w:rsid w:val="001617AB"/>
    <w:rsid w:val="0016442D"/>
    <w:rsid w:val="00164599"/>
    <w:rsid w:val="00166256"/>
    <w:rsid w:val="00171B27"/>
    <w:rsid w:val="001742DE"/>
    <w:rsid w:val="00174644"/>
    <w:rsid w:val="00174A64"/>
    <w:rsid w:val="001750C4"/>
    <w:rsid w:val="001759B8"/>
    <w:rsid w:val="00175DAB"/>
    <w:rsid w:val="00176255"/>
    <w:rsid w:val="00176ECE"/>
    <w:rsid w:val="0018097C"/>
    <w:rsid w:val="00180DF9"/>
    <w:rsid w:val="00181475"/>
    <w:rsid w:val="00181A2D"/>
    <w:rsid w:val="00182097"/>
    <w:rsid w:val="00183099"/>
    <w:rsid w:val="00183ECF"/>
    <w:rsid w:val="001847A5"/>
    <w:rsid w:val="00184BE8"/>
    <w:rsid w:val="0018547B"/>
    <w:rsid w:val="00185581"/>
    <w:rsid w:val="00185C37"/>
    <w:rsid w:val="001863B6"/>
    <w:rsid w:val="00187600"/>
    <w:rsid w:val="00187F18"/>
    <w:rsid w:val="001907F5"/>
    <w:rsid w:val="00190B9F"/>
    <w:rsid w:val="00192A36"/>
    <w:rsid w:val="0019312A"/>
    <w:rsid w:val="00194418"/>
    <w:rsid w:val="001964CA"/>
    <w:rsid w:val="00196563"/>
    <w:rsid w:val="001971E8"/>
    <w:rsid w:val="001A0420"/>
    <w:rsid w:val="001A1E30"/>
    <w:rsid w:val="001A21A0"/>
    <w:rsid w:val="001A259C"/>
    <w:rsid w:val="001A263B"/>
    <w:rsid w:val="001A33CB"/>
    <w:rsid w:val="001A34CB"/>
    <w:rsid w:val="001A6C85"/>
    <w:rsid w:val="001A70B8"/>
    <w:rsid w:val="001B0999"/>
    <w:rsid w:val="001B0B4F"/>
    <w:rsid w:val="001B16CE"/>
    <w:rsid w:val="001B3723"/>
    <w:rsid w:val="001B3884"/>
    <w:rsid w:val="001B7484"/>
    <w:rsid w:val="001B753C"/>
    <w:rsid w:val="001B794A"/>
    <w:rsid w:val="001B7D1C"/>
    <w:rsid w:val="001C1BBC"/>
    <w:rsid w:val="001C351B"/>
    <w:rsid w:val="001C45EF"/>
    <w:rsid w:val="001C4ACA"/>
    <w:rsid w:val="001C5C96"/>
    <w:rsid w:val="001C7274"/>
    <w:rsid w:val="001C7DCD"/>
    <w:rsid w:val="001D065F"/>
    <w:rsid w:val="001D1F55"/>
    <w:rsid w:val="001D2152"/>
    <w:rsid w:val="001D25D3"/>
    <w:rsid w:val="001D27E1"/>
    <w:rsid w:val="001D46BD"/>
    <w:rsid w:val="001D6629"/>
    <w:rsid w:val="001E028F"/>
    <w:rsid w:val="001E1323"/>
    <w:rsid w:val="001E1BDB"/>
    <w:rsid w:val="001E1DB9"/>
    <w:rsid w:val="001E2BE9"/>
    <w:rsid w:val="001E6D44"/>
    <w:rsid w:val="001F02EC"/>
    <w:rsid w:val="001F129E"/>
    <w:rsid w:val="001F1544"/>
    <w:rsid w:val="001F1F4F"/>
    <w:rsid w:val="001F278E"/>
    <w:rsid w:val="001F45C8"/>
    <w:rsid w:val="001F4ED3"/>
    <w:rsid w:val="001F6ABB"/>
    <w:rsid w:val="001F6F87"/>
    <w:rsid w:val="001F71F6"/>
    <w:rsid w:val="001F7DC5"/>
    <w:rsid w:val="00200E82"/>
    <w:rsid w:val="00201AC0"/>
    <w:rsid w:val="0020501D"/>
    <w:rsid w:val="002055D0"/>
    <w:rsid w:val="00207E48"/>
    <w:rsid w:val="00210FE4"/>
    <w:rsid w:val="00211640"/>
    <w:rsid w:val="00211799"/>
    <w:rsid w:val="002119DA"/>
    <w:rsid w:val="002131EC"/>
    <w:rsid w:val="002158AE"/>
    <w:rsid w:val="00220782"/>
    <w:rsid w:val="002217A4"/>
    <w:rsid w:val="00221C79"/>
    <w:rsid w:val="00224390"/>
    <w:rsid w:val="00226DA9"/>
    <w:rsid w:val="0022749F"/>
    <w:rsid w:val="00227CFB"/>
    <w:rsid w:val="00227D25"/>
    <w:rsid w:val="00230F4A"/>
    <w:rsid w:val="0023164B"/>
    <w:rsid w:val="0023306C"/>
    <w:rsid w:val="002334C6"/>
    <w:rsid w:val="00233D41"/>
    <w:rsid w:val="00233EB5"/>
    <w:rsid w:val="00234D3D"/>
    <w:rsid w:val="00235E4C"/>
    <w:rsid w:val="002361FF"/>
    <w:rsid w:val="0023632B"/>
    <w:rsid w:val="00237B92"/>
    <w:rsid w:val="0024056A"/>
    <w:rsid w:val="00241309"/>
    <w:rsid w:val="0024182B"/>
    <w:rsid w:val="002422AD"/>
    <w:rsid w:val="002422B5"/>
    <w:rsid w:val="00243947"/>
    <w:rsid w:val="0024499A"/>
    <w:rsid w:val="00244B45"/>
    <w:rsid w:val="0024522A"/>
    <w:rsid w:val="00245A97"/>
    <w:rsid w:val="00245DB8"/>
    <w:rsid w:val="00246881"/>
    <w:rsid w:val="00246DC4"/>
    <w:rsid w:val="00246DE3"/>
    <w:rsid w:val="002530DC"/>
    <w:rsid w:val="002534AA"/>
    <w:rsid w:val="00253C39"/>
    <w:rsid w:val="002543C3"/>
    <w:rsid w:val="002550ED"/>
    <w:rsid w:val="002564BF"/>
    <w:rsid w:val="0025708C"/>
    <w:rsid w:val="002574D5"/>
    <w:rsid w:val="00257637"/>
    <w:rsid w:val="00257B8A"/>
    <w:rsid w:val="00257C3C"/>
    <w:rsid w:val="00260542"/>
    <w:rsid w:val="00261AA5"/>
    <w:rsid w:val="00264160"/>
    <w:rsid w:val="00264D86"/>
    <w:rsid w:val="00265020"/>
    <w:rsid w:val="002657DB"/>
    <w:rsid w:val="00270C62"/>
    <w:rsid w:val="0027131D"/>
    <w:rsid w:val="00271B43"/>
    <w:rsid w:val="0027227C"/>
    <w:rsid w:val="002722D9"/>
    <w:rsid w:val="00275808"/>
    <w:rsid w:val="00275B86"/>
    <w:rsid w:val="00275EA0"/>
    <w:rsid w:val="0027734C"/>
    <w:rsid w:val="002801E6"/>
    <w:rsid w:val="00280868"/>
    <w:rsid w:val="00280F27"/>
    <w:rsid w:val="00283E87"/>
    <w:rsid w:val="00284661"/>
    <w:rsid w:val="002876E3"/>
    <w:rsid w:val="00292B27"/>
    <w:rsid w:val="00293140"/>
    <w:rsid w:val="00293AC3"/>
    <w:rsid w:val="00295437"/>
    <w:rsid w:val="0029601A"/>
    <w:rsid w:val="002A0666"/>
    <w:rsid w:val="002A146C"/>
    <w:rsid w:val="002A1A70"/>
    <w:rsid w:val="002A1BBA"/>
    <w:rsid w:val="002A2414"/>
    <w:rsid w:val="002A31BD"/>
    <w:rsid w:val="002A3636"/>
    <w:rsid w:val="002A4FB1"/>
    <w:rsid w:val="002A5636"/>
    <w:rsid w:val="002A5C79"/>
    <w:rsid w:val="002A6B09"/>
    <w:rsid w:val="002A706B"/>
    <w:rsid w:val="002B10A4"/>
    <w:rsid w:val="002B16B2"/>
    <w:rsid w:val="002B288D"/>
    <w:rsid w:val="002B42BE"/>
    <w:rsid w:val="002B4BA4"/>
    <w:rsid w:val="002B5578"/>
    <w:rsid w:val="002B72D2"/>
    <w:rsid w:val="002C04F1"/>
    <w:rsid w:val="002C12F2"/>
    <w:rsid w:val="002C3CD9"/>
    <w:rsid w:val="002C537D"/>
    <w:rsid w:val="002C5DB2"/>
    <w:rsid w:val="002C5F27"/>
    <w:rsid w:val="002C618C"/>
    <w:rsid w:val="002C7BBD"/>
    <w:rsid w:val="002C7F0B"/>
    <w:rsid w:val="002D03D6"/>
    <w:rsid w:val="002D0EB9"/>
    <w:rsid w:val="002D4257"/>
    <w:rsid w:val="002D489D"/>
    <w:rsid w:val="002D6823"/>
    <w:rsid w:val="002D764B"/>
    <w:rsid w:val="002E0051"/>
    <w:rsid w:val="002E08D8"/>
    <w:rsid w:val="002E2150"/>
    <w:rsid w:val="002E4E96"/>
    <w:rsid w:val="002E5699"/>
    <w:rsid w:val="002F11D1"/>
    <w:rsid w:val="002F136B"/>
    <w:rsid w:val="002F14C4"/>
    <w:rsid w:val="002F1C30"/>
    <w:rsid w:val="002F20CB"/>
    <w:rsid w:val="002F2173"/>
    <w:rsid w:val="002F3409"/>
    <w:rsid w:val="002F43BF"/>
    <w:rsid w:val="002F6622"/>
    <w:rsid w:val="00300B98"/>
    <w:rsid w:val="00300F91"/>
    <w:rsid w:val="00302862"/>
    <w:rsid w:val="0030345A"/>
    <w:rsid w:val="00303ED0"/>
    <w:rsid w:val="003044E2"/>
    <w:rsid w:val="00305613"/>
    <w:rsid w:val="00306D5F"/>
    <w:rsid w:val="00307C65"/>
    <w:rsid w:val="0031043F"/>
    <w:rsid w:val="00313A11"/>
    <w:rsid w:val="00313FF9"/>
    <w:rsid w:val="00316D01"/>
    <w:rsid w:val="00317E66"/>
    <w:rsid w:val="003210EF"/>
    <w:rsid w:val="00321B77"/>
    <w:rsid w:val="0032226F"/>
    <w:rsid w:val="003237DF"/>
    <w:rsid w:val="00323ADD"/>
    <w:rsid w:val="00327584"/>
    <w:rsid w:val="00330681"/>
    <w:rsid w:val="0033187E"/>
    <w:rsid w:val="003330BC"/>
    <w:rsid w:val="003364A6"/>
    <w:rsid w:val="003400F5"/>
    <w:rsid w:val="003403F5"/>
    <w:rsid w:val="00340919"/>
    <w:rsid w:val="00343CDE"/>
    <w:rsid w:val="00344965"/>
    <w:rsid w:val="003453B3"/>
    <w:rsid w:val="00347167"/>
    <w:rsid w:val="00347735"/>
    <w:rsid w:val="00347F72"/>
    <w:rsid w:val="00350FB3"/>
    <w:rsid w:val="0035112C"/>
    <w:rsid w:val="003521E3"/>
    <w:rsid w:val="00352DF7"/>
    <w:rsid w:val="00353598"/>
    <w:rsid w:val="003539BF"/>
    <w:rsid w:val="003549C5"/>
    <w:rsid w:val="00354E45"/>
    <w:rsid w:val="003550DB"/>
    <w:rsid w:val="00356D2D"/>
    <w:rsid w:val="0035719D"/>
    <w:rsid w:val="0035732F"/>
    <w:rsid w:val="003604AD"/>
    <w:rsid w:val="0036132B"/>
    <w:rsid w:val="00362530"/>
    <w:rsid w:val="00364CFF"/>
    <w:rsid w:val="00364F9D"/>
    <w:rsid w:val="00365486"/>
    <w:rsid w:val="00365635"/>
    <w:rsid w:val="00370CA7"/>
    <w:rsid w:val="00371848"/>
    <w:rsid w:val="0037291F"/>
    <w:rsid w:val="00373817"/>
    <w:rsid w:val="003739FE"/>
    <w:rsid w:val="0037621A"/>
    <w:rsid w:val="0037680D"/>
    <w:rsid w:val="00376A99"/>
    <w:rsid w:val="00377333"/>
    <w:rsid w:val="00380B0D"/>
    <w:rsid w:val="0038225B"/>
    <w:rsid w:val="0038237E"/>
    <w:rsid w:val="00382683"/>
    <w:rsid w:val="00382C18"/>
    <w:rsid w:val="00382C47"/>
    <w:rsid w:val="00382F9F"/>
    <w:rsid w:val="003832FD"/>
    <w:rsid w:val="00385F9C"/>
    <w:rsid w:val="00386A1A"/>
    <w:rsid w:val="00386A9F"/>
    <w:rsid w:val="00386EA7"/>
    <w:rsid w:val="00390945"/>
    <w:rsid w:val="003928D9"/>
    <w:rsid w:val="00392FF0"/>
    <w:rsid w:val="00393550"/>
    <w:rsid w:val="00393FEE"/>
    <w:rsid w:val="00394553"/>
    <w:rsid w:val="00395815"/>
    <w:rsid w:val="003969C6"/>
    <w:rsid w:val="00396C41"/>
    <w:rsid w:val="003A0593"/>
    <w:rsid w:val="003A09C6"/>
    <w:rsid w:val="003A12DC"/>
    <w:rsid w:val="003A2609"/>
    <w:rsid w:val="003A33DD"/>
    <w:rsid w:val="003A4A52"/>
    <w:rsid w:val="003A4DC3"/>
    <w:rsid w:val="003A584C"/>
    <w:rsid w:val="003A6DFA"/>
    <w:rsid w:val="003A7130"/>
    <w:rsid w:val="003B02DC"/>
    <w:rsid w:val="003B0858"/>
    <w:rsid w:val="003B2471"/>
    <w:rsid w:val="003B374A"/>
    <w:rsid w:val="003B40ED"/>
    <w:rsid w:val="003B429C"/>
    <w:rsid w:val="003B478C"/>
    <w:rsid w:val="003B4D92"/>
    <w:rsid w:val="003B4ECF"/>
    <w:rsid w:val="003B4F96"/>
    <w:rsid w:val="003B5482"/>
    <w:rsid w:val="003B64B4"/>
    <w:rsid w:val="003B7298"/>
    <w:rsid w:val="003B7479"/>
    <w:rsid w:val="003B7E38"/>
    <w:rsid w:val="003C0932"/>
    <w:rsid w:val="003C1AA1"/>
    <w:rsid w:val="003C344E"/>
    <w:rsid w:val="003C34EF"/>
    <w:rsid w:val="003C454C"/>
    <w:rsid w:val="003C5843"/>
    <w:rsid w:val="003C5C4C"/>
    <w:rsid w:val="003C7298"/>
    <w:rsid w:val="003C72B6"/>
    <w:rsid w:val="003C7CC1"/>
    <w:rsid w:val="003D0773"/>
    <w:rsid w:val="003D24AB"/>
    <w:rsid w:val="003D2D3B"/>
    <w:rsid w:val="003D39D8"/>
    <w:rsid w:val="003D3C15"/>
    <w:rsid w:val="003D42F0"/>
    <w:rsid w:val="003D6995"/>
    <w:rsid w:val="003E328A"/>
    <w:rsid w:val="003E3481"/>
    <w:rsid w:val="003E3D6A"/>
    <w:rsid w:val="003E421E"/>
    <w:rsid w:val="003E4ED3"/>
    <w:rsid w:val="003E5041"/>
    <w:rsid w:val="003E5AC8"/>
    <w:rsid w:val="003E634C"/>
    <w:rsid w:val="003F1771"/>
    <w:rsid w:val="003F1EFF"/>
    <w:rsid w:val="003F26B9"/>
    <w:rsid w:val="003F351C"/>
    <w:rsid w:val="003F3611"/>
    <w:rsid w:val="003F3AD8"/>
    <w:rsid w:val="003F529E"/>
    <w:rsid w:val="0040016C"/>
    <w:rsid w:val="00401EC7"/>
    <w:rsid w:val="00402316"/>
    <w:rsid w:val="00403C07"/>
    <w:rsid w:val="00403D79"/>
    <w:rsid w:val="0040440C"/>
    <w:rsid w:val="0040497C"/>
    <w:rsid w:val="004058EA"/>
    <w:rsid w:val="004101B9"/>
    <w:rsid w:val="004102FF"/>
    <w:rsid w:val="00411080"/>
    <w:rsid w:val="00411B22"/>
    <w:rsid w:val="00412831"/>
    <w:rsid w:val="00413847"/>
    <w:rsid w:val="0041387C"/>
    <w:rsid w:val="00413E4C"/>
    <w:rsid w:val="0041595E"/>
    <w:rsid w:val="00416FDF"/>
    <w:rsid w:val="00417A62"/>
    <w:rsid w:val="00420F22"/>
    <w:rsid w:val="004213C0"/>
    <w:rsid w:val="00423A3C"/>
    <w:rsid w:val="004266C3"/>
    <w:rsid w:val="00426D4A"/>
    <w:rsid w:val="0042724B"/>
    <w:rsid w:val="004272FA"/>
    <w:rsid w:val="0042737E"/>
    <w:rsid w:val="004279F9"/>
    <w:rsid w:val="004304C5"/>
    <w:rsid w:val="0043096A"/>
    <w:rsid w:val="004310E1"/>
    <w:rsid w:val="00431434"/>
    <w:rsid w:val="004317D4"/>
    <w:rsid w:val="004318AA"/>
    <w:rsid w:val="00431AE7"/>
    <w:rsid w:val="00432807"/>
    <w:rsid w:val="0043485B"/>
    <w:rsid w:val="00434A1C"/>
    <w:rsid w:val="004359AE"/>
    <w:rsid w:val="00435B60"/>
    <w:rsid w:val="004370CE"/>
    <w:rsid w:val="00440511"/>
    <w:rsid w:val="00441AFA"/>
    <w:rsid w:val="004447E9"/>
    <w:rsid w:val="00447A00"/>
    <w:rsid w:val="00447A20"/>
    <w:rsid w:val="0045031B"/>
    <w:rsid w:val="0045081A"/>
    <w:rsid w:val="00450B79"/>
    <w:rsid w:val="00452450"/>
    <w:rsid w:val="0045293B"/>
    <w:rsid w:val="00453162"/>
    <w:rsid w:val="00454BA4"/>
    <w:rsid w:val="00455A21"/>
    <w:rsid w:val="00456605"/>
    <w:rsid w:val="00456DB6"/>
    <w:rsid w:val="004574C2"/>
    <w:rsid w:val="00460CA9"/>
    <w:rsid w:val="00462E39"/>
    <w:rsid w:val="00463362"/>
    <w:rsid w:val="00464C8B"/>
    <w:rsid w:val="00465959"/>
    <w:rsid w:val="00465F02"/>
    <w:rsid w:val="0046603C"/>
    <w:rsid w:val="004678D8"/>
    <w:rsid w:val="00470356"/>
    <w:rsid w:val="00473573"/>
    <w:rsid w:val="00475A27"/>
    <w:rsid w:val="00475A74"/>
    <w:rsid w:val="00475A77"/>
    <w:rsid w:val="00476290"/>
    <w:rsid w:val="004802C0"/>
    <w:rsid w:val="00480D33"/>
    <w:rsid w:val="00482908"/>
    <w:rsid w:val="0048526C"/>
    <w:rsid w:val="00485734"/>
    <w:rsid w:val="004902BD"/>
    <w:rsid w:val="00490DA0"/>
    <w:rsid w:val="00490FE7"/>
    <w:rsid w:val="004913D4"/>
    <w:rsid w:val="004914DB"/>
    <w:rsid w:val="0049169D"/>
    <w:rsid w:val="00492160"/>
    <w:rsid w:val="00492176"/>
    <w:rsid w:val="00493075"/>
    <w:rsid w:val="004933F6"/>
    <w:rsid w:val="00493BD0"/>
    <w:rsid w:val="00493D0F"/>
    <w:rsid w:val="00494660"/>
    <w:rsid w:val="00495E38"/>
    <w:rsid w:val="00496FB8"/>
    <w:rsid w:val="00497816"/>
    <w:rsid w:val="004A022E"/>
    <w:rsid w:val="004A06F6"/>
    <w:rsid w:val="004A0741"/>
    <w:rsid w:val="004A12F5"/>
    <w:rsid w:val="004A1661"/>
    <w:rsid w:val="004A2217"/>
    <w:rsid w:val="004A3644"/>
    <w:rsid w:val="004A452E"/>
    <w:rsid w:val="004A553C"/>
    <w:rsid w:val="004A5FCA"/>
    <w:rsid w:val="004A7A25"/>
    <w:rsid w:val="004B26FB"/>
    <w:rsid w:val="004B3C33"/>
    <w:rsid w:val="004B4F09"/>
    <w:rsid w:val="004B5098"/>
    <w:rsid w:val="004B6E4E"/>
    <w:rsid w:val="004B7F0E"/>
    <w:rsid w:val="004C069C"/>
    <w:rsid w:val="004C2BAB"/>
    <w:rsid w:val="004C2EF0"/>
    <w:rsid w:val="004C3821"/>
    <w:rsid w:val="004C3C34"/>
    <w:rsid w:val="004C50F6"/>
    <w:rsid w:val="004C5F41"/>
    <w:rsid w:val="004C6535"/>
    <w:rsid w:val="004D0C7D"/>
    <w:rsid w:val="004D0F8B"/>
    <w:rsid w:val="004D272E"/>
    <w:rsid w:val="004D389A"/>
    <w:rsid w:val="004D409E"/>
    <w:rsid w:val="004D5D11"/>
    <w:rsid w:val="004D76DE"/>
    <w:rsid w:val="004E0599"/>
    <w:rsid w:val="004E0BCA"/>
    <w:rsid w:val="004E1C63"/>
    <w:rsid w:val="004E2B7D"/>
    <w:rsid w:val="004E4ADA"/>
    <w:rsid w:val="004E4D21"/>
    <w:rsid w:val="004E4EA4"/>
    <w:rsid w:val="004E5D36"/>
    <w:rsid w:val="004F0483"/>
    <w:rsid w:val="004F0B54"/>
    <w:rsid w:val="004F1651"/>
    <w:rsid w:val="004F2BDB"/>
    <w:rsid w:val="004F381F"/>
    <w:rsid w:val="004F4E86"/>
    <w:rsid w:val="004F5B81"/>
    <w:rsid w:val="004F63B6"/>
    <w:rsid w:val="0050025B"/>
    <w:rsid w:val="00500459"/>
    <w:rsid w:val="005032BE"/>
    <w:rsid w:val="0050344C"/>
    <w:rsid w:val="00505002"/>
    <w:rsid w:val="00506992"/>
    <w:rsid w:val="0051005D"/>
    <w:rsid w:val="00510AB6"/>
    <w:rsid w:val="00511D8B"/>
    <w:rsid w:val="0051453A"/>
    <w:rsid w:val="0051524C"/>
    <w:rsid w:val="00517160"/>
    <w:rsid w:val="005174FB"/>
    <w:rsid w:val="00517BBB"/>
    <w:rsid w:val="00522664"/>
    <w:rsid w:val="0052274C"/>
    <w:rsid w:val="00527A8C"/>
    <w:rsid w:val="00531C93"/>
    <w:rsid w:val="00533795"/>
    <w:rsid w:val="005345D8"/>
    <w:rsid w:val="005347F7"/>
    <w:rsid w:val="00535CDA"/>
    <w:rsid w:val="00537F68"/>
    <w:rsid w:val="0054072A"/>
    <w:rsid w:val="00540C8B"/>
    <w:rsid w:val="00542205"/>
    <w:rsid w:val="00542D44"/>
    <w:rsid w:val="00545C95"/>
    <w:rsid w:val="00545F81"/>
    <w:rsid w:val="00547093"/>
    <w:rsid w:val="00550842"/>
    <w:rsid w:val="00551BD9"/>
    <w:rsid w:val="00553E1F"/>
    <w:rsid w:val="005542C7"/>
    <w:rsid w:val="0055443C"/>
    <w:rsid w:val="00555B98"/>
    <w:rsid w:val="005568E5"/>
    <w:rsid w:val="00556AA4"/>
    <w:rsid w:val="00556F14"/>
    <w:rsid w:val="00556FCB"/>
    <w:rsid w:val="005605C4"/>
    <w:rsid w:val="00560C16"/>
    <w:rsid w:val="00561A5B"/>
    <w:rsid w:val="0056362E"/>
    <w:rsid w:val="005645B6"/>
    <w:rsid w:val="00564F16"/>
    <w:rsid w:val="00566062"/>
    <w:rsid w:val="00566C67"/>
    <w:rsid w:val="005703F8"/>
    <w:rsid w:val="005709DF"/>
    <w:rsid w:val="0057116A"/>
    <w:rsid w:val="00571256"/>
    <w:rsid w:val="00571D7C"/>
    <w:rsid w:val="00571DBE"/>
    <w:rsid w:val="00572BAE"/>
    <w:rsid w:val="00572D72"/>
    <w:rsid w:val="00573CB5"/>
    <w:rsid w:val="00574E33"/>
    <w:rsid w:val="00574EA3"/>
    <w:rsid w:val="0057682C"/>
    <w:rsid w:val="0057773C"/>
    <w:rsid w:val="00577854"/>
    <w:rsid w:val="0058131C"/>
    <w:rsid w:val="0058192B"/>
    <w:rsid w:val="00583D37"/>
    <w:rsid w:val="00585DE7"/>
    <w:rsid w:val="005866EE"/>
    <w:rsid w:val="00586D60"/>
    <w:rsid w:val="0059119B"/>
    <w:rsid w:val="00593691"/>
    <w:rsid w:val="00594176"/>
    <w:rsid w:val="005952BA"/>
    <w:rsid w:val="005964B8"/>
    <w:rsid w:val="00597C19"/>
    <w:rsid w:val="005A0172"/>
    <w:rsid w:val="005A02B6"/>
    <w:rsid w:val="005A0956"/>
    <w:rsid w:val="005A097A"/>
    <w:rsid w:val="005A1D24"/>
    <w:rsid w:val="005A227A"/>
    <w:rsid w:val="005A2312"/>
    <w:rsid w:val="005A288B"/>
    <w:rsid w:val="005A2A7D"/>
    <w:rsid w:val="005A3191"/>
    <w:rsid w:val="005A416C"/>
    <w:rsid w:val="005A4CBE"/>
    <w:rsid w:val="005A4CC8"/>
    <w:rsid w:val="005A5E40"/>
    <w:rsid w:val="005A6547"/>
    <w:rsid w:val="005A79B4"/>
    <w:rsid w:val="005B0209"/>
    <w:rsid w:val="005B04E1"/>
    <w:rsid w:val="005B0556"/>
    <w:rsid w:val="005B07DE"/>
    <w:rsid w:val="005B0BFA"/>
    <w:rsid w:val="005B3060"/>
    <w:rsid w:val="005B3A9F"/>
    <w:rsid w:val="005B3D25"/>
    <w:rsid w:val="005B457C"/>
    <w:rsid w:val="005B53CC"/>
    <w:rsid w:val="005B599B"/>
    <w:rsid w:val="005B76C7"/>
    <w:rsid w:val="005B7871"/>
    <w:rsid w:val="005B7BC1"/>
    <w:rsid w:val="005C0181"/>
    <w:rsid w:val="005C01FE"/>
    <w:rsid w:val="005C0935"/>
    <w:rsid w:val="005C0B57"/>
    <w:rsid w:val="005C0E6E"/>
    <w:rsid w:val="005C1504"/>
    <w:rsid w:val="005C1C6C"/>
    <w:rsid w:val="005C5531"/>
    <w:rsid w:val="005D0EE3"/>
    <w:rsid w:val="005D152E"/>
    <w:rsid w:val="005D1AFE"/>
    <w:rsid w:val="005D1F86"/>
    <w:rsid w:val="005D26AC"/>
    <w:rsid w:val="005D2730"/>
    <w:rsid w:val="005D3AAE"/>
    <w:rsid w:val="005D49C6"/>
    <w:rsid w:val="005D79BD"/>
    <w:rsid w:val="005E028B"/>
    <w:rsid w:val="005E035B"/>
    <w:rsid w:val="005E0D18"/>
    <w:rsid w:val="005E192A"/>
    <w:rsid w:val="005E24FB"/>
    <w:rsid w:val="005E2E8C"/>
    <w:rsid w:val="005E371B"/>
    <w:rsid w:val="005E4C81"/>
    <w:rsid w:val="005F217B"/>
    <w:rsid w:val="005F278E"/>
    <w:rsid w:val="005F298E"/>
    <w:rsid w:val="005F3FB8"/>
    <w:rsid w:val="005F49EA"/>
    <w:rsid w:val="005F58B8"/>
    <w:rsid w:val="005F59BB"/>
    <w:rsid w:val="00600239"/>
    <w:rsid w:val="00602EDF"/>
    <w:rsid w:val="00603C3C"/>
    <w:rsid w:val="00604C11"/>
    <w:rsid w:val="006050C5"/>
    <w:rsid w:val="0061013B"/>
    <w:rsid w:val="00611355"/>
    <w:rsid w:val="00611785"/>
    <w:rsid w:val="00612CD8"/>
    <w:rsid w:val="00613325"/>
    <w:rsid w:val="006138A7"/>
    <w:rsid w:val="0061770E"/>
    <w:rsid w:val="0062019F"/>
    <w:rsid w:val="006215C5"/>
    <w:rsid w:val="006238FF"/>
    <w:rsid w:val="006247A2"/>
    <w:rsid w:val="00624DB9"/>
    <w:rsid w:val="00625033"/>
    <w:rsid w:val="00625231"/>
    <w:rsid w:val="00626BDB"/>
    <w:rsid w:val="00631BC5"/>
    <w:rsid w:val="006321E5"/>
    <w:rsid w:val="00632A9E"/>
    <w:rsid w:val="00633A4B"/>
    <w:rsid w:val="00633F51"/>
    <w:rsid w:val="006340FF"/>
    <w:rsid w:val="0063429C"/>
    <w:rsid w:val="00634D5F"/>
    <w:rsid w:val="00634EC6"/>
    <w:rsid w:val="00636CAD"/>
    <w:rsid w:val="00637BB7"/>
    <w:rsid w:val="00642914"/>
    <w:rsid w:val="00643E49"/>
    <w:rsid w:val="0064523D"/>
    <w:rsid w:val="0064739B"/>
    <w:rsid w:val="0065028C"/>
    <w:rsid w:val="00650628"/>
    <w:rsid w:val="00653264"/>
    <w:rsid w:val="00653C2D"/>
    <w:rsid w:val="0065572E"/>
    <w:rsid w:val="00655CA5"/>
    <w:rsid w:val="006576C2"/>
    <w:rsid w:val="00660971"/>
    <w:rsid w:val="0066262C"/>
    <w:rsid w:val="0066296F"/>
    <w:rsid w:val="00663728"/>
    <w:rsid w:val="006637D7"/>
    <w:rsid w:val="00663EAC"/>
    <w:rsid w:val="00664487"/>
    <w:rsid w:val="00667DA1"/>
    <w:rsid w:val="006731B7"/>
    <w:rsid w:val="00673C56"/>
    <w:rsid w:val="0067438C"/>
    <w:rsid w:val="00674459"/>
    <w:rsid w:val="00674E1F"/>
    <w:rsid w:val="00675309"/>
    <w:rsid w:val="0067584E"/>
    <w:rsid w:val="00675AE3"/>
    <w:rsid w:val="00677360"/>
    <w:rsid w:val="006779F9"/>
    <w:rsid w:val="00677A42"/>
    <w:rsid w:val="006802D9"/>
    <w:rsid w:val="00680AEC"/>
    <w:rsid w:val="00680B71"/>
    <w:rsid w:val="00683091"/>
    <w:rsid w:val="006848F4"/>
    <w:rsid w:val="00685033"/>
    <w:rsid w:val="006850B0"/>
    <w:rsid w:val="00685CF1"/>
    <w:rsid w:val="00686775"/>
    <w:rsid w:val="00686E43"/>
    <w:rsid w:val="00687B2D"/>
    <w:rsid w:val="00692149"/>
    <w:rsid w:val="00692DE6"/>
    <w:rsid w:val="0069399D"/>
    <w:rsid w:val="006948E6"/>
    <w:rsid w:val="00695152"/>
    <w:rsid w:val="00695EE1"/>
    <w:rsid w:val="0069669E"/>
    <w:rsid w:val="006A08ED"/>
    <w:rsid w:val="006A1EA4"/>
    <w:rsid w:val="006A2007"/>
    <w:rsid w:val="006A4097"/>
    <w:rsid w:val="006A48AE"/>
    <w:rsid w:val="006A59CF"/>
    <w:rsid w:val="006A5ADA"/>
    <w:rsid w:val="006A742B"/>
    <w:rsid w:val="006A7872"/>
    <w:rsid w:val="006B13B9"/>
    <w:rsid w:val="006B2174"/>
    <w:rsid w:val="006B25B6"/>
    <w:rsid w:val="006B42BA"/>
    <w:rsid w:val="006B432E"/>
    <w:rsid w:val="006B52DB"/>
    <w:rsid w:val="006B609E"/>
    <w:rsid w:val="006B7D01"/>
    <w:rsid w:val="006C10D0"/>
    <w:rsid w:val="006C17B3"/>
    <w:rsid w:val="006C1FC9"/>
    <w:rsid w:val="006C28C8"/>
    <w:rsid w:val="006C2CA2"/>
    <w:rsid w:val="006C5648"/>
    <w:rsid w:val="006C6103"/>
    <w:rsid w:val="006C772D"/>
    <w:rsid w:val="006C78FA"/>
    <w:rsid w:val="006D00A3"/>
    <w:rsid w:val="006D0FB0"/>
    <w:rsid w:val="006D2FB6"/>
    <w:rsid w:val="006D32DA"/>
    <w:rsid w:val="006D450D"/>
    <w:rsid w:val="006D5738"/>
    <w:rsid w:val="006D58D7"/>
    <w:rsid w:val="006D5E2E"/>
    <w:rsid w:val="006E04E4"/>
    <w:rsid w:val="006E3649"/>
    <w:rsid w:val="006E4D3B"/>
    <w:rsid w:val="006E5535"/>
    <w:rsid w:val="006E6350"/>
    <w:rsid w:val="006E7BD3"/>
    <w:rsid w:val="006F1A79"/>
    <w:rsid w:val="006F2056"/>
    <w:rsid w:val="006F4EC4"/>
    <w:rsid w:val="006F656D"/>
    <w:rsid w:val="006F77FF"/>
    <w:rsid w:val="006F78F5"/>
    <w:rsid w:val="007013CA"/>
    <w:rsid w:val="00701EA2"/>
    <w:rsid w:val="00701F03"/>
    <w:rsid w:val="00701FC0"/>
    <w:rsid w:val="00702B2E"/>
    <w:rsid w:val="00704C5A"/>
    <w:rsid w:val="00704D4C"/>
    <w:rsid w:val="0070766A"/>
    <w:rsid w:val="00710007"/>
    <w:rsid w:val="00710052"/>
    <w:rsid w:val="007101BF"/>
    <w:rsid w:val="00710729"/>
    <w:rsid w:val="00710DE9"/>
    <w:rsid w:val="00712675"/>
    <w:rsid w:val="00712744"/>
    <w:rsid w:val="0071294B"/>
    <w:rsid w:val="0071339F"/>
    <w:rsid w:val="00714898"/>
    <w:rsid w:val="007155A7"/>
    <w:rsid w:val="00715939"/>
    <w:rsid w:val="0072010B"/>
    <w:rsid w:val="007208B2"/>
    <w:rsid w:val="00721285"/>
    <w:rsid w:val="0072381A"/>
    <w:rsid w:val="007258F4"/>
    <w:rsid w:val="00727DF7"/>
    <w:rsid w:val="00731634"/>
    <w:rsid w:val="00731652"/>
    <w:rsid w:val="007327F9"/>
    <w:rsid w:val="00733906"/>
    <w:rsid w:val="00733BE2"/>
    <w:rsid w:val="00735254"/>
    <w:rsid w:val="0073525C"/>
    <w:rsid w:val="00736E07"/>
    <w:rsid w:val="00737191"/>
    <w:rsid w:val="007373F6"/>
    <w:rsid w:val="00737E87"/>
    <w:rsid w:val="007401DD"/>
    <w:rsid w:val="00740489"/>
    <w:rsid w:val="0074059E"/>
    <w:rsid w:val="007416A7"/>
    <w:rsid w:val="00742011"/>
    <w:rsid w:val="00744B20"/>
    <w:rsid w:val="00744FCD"/>
    <w:rsid w:val="007450E0"/>
    <w:rsid w:val="00745427"/>
    <w:rsid w:val="00746756"/>
    <w:rsid w:val="00746F3A"/>
    <w:rsid w:val="007508E6"/>
    <w:rsid w:val="00750E45"/>
    <w:rsid w:val="00751701"/>
    <w:rsid w:val="007527A0"/>
    <w:rsid w:val="00753476"/>
    <w:rsid w:val="0075472C"/>
    <w:rsid w:val="007557CF"/>
    <w:rsid w:val="007558E4"/>
    <w:rsid w:val="007562E4"/>
    <w:rsid w:val="00757BA6"/>
    <w:rsid w:val="00757EA2"/>
    <w:rsid w:val="00764F9A"/>
    <w:rsid w:val="00765201"/>
    <w:rsid w:val="00766381"/>
    <w:rsid w:val="007668CC"/>
    <w:rsid w:val="007678D9"/>
    <w:rsid w:val="00770428"/>
    <w:rsid w:val="00770D6D"/>
    <w:rsid w:val="0077237E"/>
    <w:rsid w:val="0077319F"/>
    <w:rsid w:val="00773353"/>
    <w:rsid w:val="0077351A"/>
    <w:rsid w:val="007739D0"/>
    <w:rsid w:val="00774E5F"/>
    <w:rsid w:val="00775110"/>
    <w:rsid w:val="007751FA"/>
    <w:rsid w:val="0077714A"/>
    <w:rsid w:val="007774EE"/>
    <w:rsid w:val="0078058E"/>
    <w:rsid w:val="0078103F"/>
    <w:rsid w:val="00781A25"/>
    <w:rsid w:val="00781A98"/>
    <w:rsid w:val="007826C4"/>
    <w:rsid w:val="00783DD7"/>
    <w:rsid w:val="007841CF"/>
    <w:rsid w:val="00784398"/>
    <w:rsid w:val="0078485B"/>
    <w:rsid w:val="00784DEB"/>
    <w:rsid w:val="00784ED9"/>
    <w:rsid w:val="007852EF"/>
    <w:rsid w:val="00787A60"/>
    <w:rsid w:val="007916DE"/>
    <w:rsid w:val="0079177D"/>
    <w:rsid w:val="00792D19"/>
    <w:rsid w:val="00794328"/>
    <w:rsid w:val="007946B0"/>
    <w:rsid w:val="007947F1"/>
    <w:rsid w:val="00795237"/>
    <w:rsid w:val="00796CE0"/>
    <w:rsid w:val="007A47E5"/>
    <w:rsid w:val="007A4CFE"/>
    <w:rsid w:val="007A5341"/>
    <w:rsid w:val="007A573A"/>
    <w:rsid w:val="007B0D56"/>
    <w:rsid w:val="007B5D68"/>
    <w:rsid w:val="007B694F"/>
    <w:rsid w:val="007B6C5C"/>
    <w:rsid w:val="007C065D"/>
    <w:rsid w:val="007C0CAE"/>
    <w:rsid w:val="007C0F0A"/>
    <w:rsid w:val="007C1CCC"/>
    <w:rsid w:val="007C2144"/>
    <w:rsid w:val="007C255D"/>
    <w:rsid w:val="007C2D11"/>
    <w:rsid w:val="007C3B29"/>
    <w:rsid w:val="007C3D3D"/>
    <w:rsid w:val="007C45AF"/>
    <w:rsid w:val="007C4DAD"/>
    <w:rsid w:val="007C671D"/>
    <w:rsid w:val="007C69FB"/>
    <w:rsid w:val="007C6BCF"/>
    <w:rsid w:val="007C6ED7"/>
    <w:rsid w:val="007C7AA2"/>
    <w:rsid w:val="007D4835"/>
    <w:rsid w:val="007D53E4"/>
    <w:rsid w:val="007D5D3E"/>
    <w:rsid w:val="007D702E"/>
    <w:rsid w:val="007D7FEB"/>
    <w:rsid w:val="007E0C88"/>
    <w:rsid w:val="007E155B"/>
    <w:rsid w:val="007E1D9F"/>
    <w:rsid w:val="007E4570"/>
    <w:rsid w:val="007E4EE4"/>
    <w:rsid w:val="007E4F2E"/>
    <w:rsid w:val="007E51EA"/>
    <w:rsid w:val="007E6D9C"/>
    <w:rsid w:val="007E7050"/>
    <w:rsid w:val="007E72D8"/>
    <w:rsid w:val="007E7E31"/>
    <w:rsid w:val="007F0290"/>
    <w:rsid w:val="007F11C3"/>
    <w:rsid w:val="007F480A"/>
    <w:rsid w:val="007F48B9"/>
    <w:rsid w:val="007F71EF"/>
    <w:rsid w:val="007F7B76"/>
    <w:rsid w:val="008005E5"/>
    <w:rsid w:val="008026F2"/>
    <w:rsid w:val="00802970"/>
    <w:rsid w:val="00804313"/>
    <w:rsid w:val="00804472"/>
    <w:rsid w:val="0080513F"/>
    <w:rsid w:val="00805616"/>
    <w:rsid w:val="00805A23"/>
    <w:rsid w:val="008062AF"/>
    <w:rsid w:val="008100F1"/>
    <w:rsid w:val="0081058F"/>
    <w:rsid w:val="00811A03"/>
    <w:rsid w:val="00812254"/>
    <w:rsid w:val="0081341E"/>
    <w:rsid w:val="00813795"/>
    <w:rsid w:val="0081410B"/>
    <w:rsid w:val="008164A1"/>
    <w:rsid w:val="00816D10"/>
    <w:rsid w:val="00816DA0"/>
    <w:rsid w:val="00817D60"/>
    <w:rsid w:val="00817EF4"/>
    <w:rsid w:val="0082032C"/>
    <w:rsid w:val="00820F36"/>
    <w:rsid w:val="00821325"/>
    <w:rsid w:val="008217F0"/>
    <w:rsid w:val="00821D5D"/>
    <w:rsid w:val="008229FC"/>
    <w:rsid w:val="00823009"/>
    <w:rsid w:val="0082608E"/>
    <w:rsid w:val="00827316"/>
    <w:rsid w:val="00830E14"/>
    <w:rsid w:val="0083111E"/>
    <w:rsid w:val="00832245"/>
    <w:rsid w:val="00833366"/>
    <w:rsid w:val="00833F55"/>
    <w:rsid w:val="00836E13"/>
    <w:rsid w:val="008402B2"/>
    <w:rsid w:val="008405F8"/>
    <w:rsid w:val="008417B1"/>
    <w:rsid w:val="0084186A"/>
    <w:rsid w:val="0084406C"/>
    <w:rsid w:val="00846C72"/>
    <w:rsid w:val="00850225"/>
    <w:rsid w:val="00852800"/>
    <w:rsid w:val="0085328F"/>
    <w:rsid w:val="00853D9E"/>
    <w:rsid w:val="00855FBF"/>
    <w:rsid w:val="0085647B"/>
    <w:rsid w:val="00856D65"/>
    <w:rsid w:val="00857A41"/>
    <w:rsid w:val="00860B7E"/>
    <w:rsid w:val="00865DE6"/>
    <w:rsid w:val="00866978"/>
    <w:rsid w:val="00866EE8"/>
    <w:rsid w:val="00867F0E"/>
    <w:rsid w:val="008706D8"/>
    <w:rsid w:val="00874FAF"/>
    <w:rsid w:val="00876EE8"/>
    <w:rsid w:val="00877430"/>
    <w:rsid w:val="00880392"/>
    <w:rsid w:val="0088401E"/>
    <w:rsid w:val="008844E4"/>
    <w:rsid w:val="00884DE0"/>
    <w:rsid w:val="00886187"/>
    <w:rsid w:val="0088648E"/>
    <w:rsid w:val="00891B85"/>
    <w:rsid w:val="008920F5"/>
    <w:rsid w:val="00892CA2"/>
    <w:rsid w:val="0089468D"/>
    <w:rsid w:val="008948B7"/>
    <w:rsid w:val="00894913"/>
    <w:rsid w:val="008960FA"/>
    <w:rsid w:val="00896C01"/>
    <w:rsid w:val="00896EA1"/>
    <w:rsid w:val="008A0876"/>
    <w:rsid w:val="008A2A33"/>
    <w:rsid w:val="008A496C"/>
    <w:rsid w:val="008A5E6B"/>
    <w:rsid w:val="008A690F"/>
    <w:rsid w:val="008A7863"/>
    <w:rsid w:val="008B0E7B"/>
    <w:rsid w:val="008B2DF7"/>
    <w:rsid w:val="008B5697"/>
    <w:rsid w:val="008B61DE"/>
    <w:rsid w:val="008B72A3"/>
    <w:rsid w:val="008C0C06"/>
    <w:rsid w:val="008C1A14"/>
    <w:rsid w:val="008C3A80"/>
    <w:rsid w:val="008C4510"/>
    <w:rsid w:val="008C495E"/>
    <w:rsid w:val="008C4F1B"/>
    <w:rsid w:val="008C56F9"/>
    <w:rsid w:val="008C633B"/>
    <w:rsid w:val="008D163E"/>
    <w:rsid w:val="008D18A6"/>
    <w:rsid w:val="008D1EF1"/>
    <w:rsid w:val="008D6410"/>
    <w:rsid w:val="008D693C"/>
    <w:rsid w:val="008D7BCD"/>
    <w:rsid w:val="008E066D"/>
    <w:rsid w:val="008E3665"/>
    <w:rsid w:val="008E4977"/>
    <w:rsid w:val="008E57F4"/>
    <w:rsid w:val="008F0300"/>
    <w:rsid w:val="008F059D"/>
    <w:rsid w:val="008F0A9E"/>
    <w:rsid w:val="008F10F4"/>
    <w:rsid w:val="008F1B12"/>
    <w:rsid w:val="008F2A66"/>
    <w:rsid w:val="008F301D"/>
    <w:rsid w:val="008F36A6"/>
    <w:rsid w:val="008F4063"/>
    <w:rsid w:val="008F504F"/>
    <w:rsid w:val="008F649D"/>
    <w:rsid w:val="008F731E"/>
    <w:rsid w:val="00900991"/>
    <w:rsid w:val="009012E0"/>
    <w:rsid w:val="009038A2"/>
    <w:rsid w:val="00904407"/>
    <w:rsid w:val="00905852"/>
    <w:rsid w:val="0090680A"/>
    <w:rsid w:val="00906A0E"/>
    <w:rsid w:val="00906AD8"/>
    <w:rsid w:val="00906E3D"/>
    <w:rsid w:val="00907FBF"/>
    <w:rsid w:val="009100EC"/>
    <w:rsid w:val="00910859"/>
    <w:rsid w:val="00910957"/>
    <w:rsid w:val="00911474"/>
    <w:rsid w:val="00911988"/>
    <w:rsid w:val="00914DE6"/>
    <w:rsid w:val="0092014F"/>
    <w:rsid w:val="00921F9F"/>
    <w:rsid w:val="0092209E"/>
    <w:rsid w:val="00922F8D"/>
    <w:rsid w:val="0092449F"/>
    <w:rsid w:val="009263C2"/>
    <w:rsid w:val="0092676D"/>
    <w:rsid w:val="009269F6"/>
    <w:rsid w:val="00926A47"/>
    <w:rsid w:val="00930BDA"/>
    <w:rsid w:val="00931DEA"/>
    <w:rsid w:val="0093209C"/>
    <w:rsid w:val="009330AD"/>
    <w:rsid w:val="00933684"/>
    <w:rsid w:val="009344EF"/>
    <w:rsid w:val="00935E9D"/>
    <w:rsid w:val="00936675"/>
    <w:rsid w:val="009369D6"/>
    <w:rsid w:val="009372EF"/>
    <w:rsid w:val="00941F8B"/>
    <w:rsid w:val="009427E6"/>
    <w:rsid w:val="00943715"/>
    <w:rsid w:val="0094382E"/>
    <w:rsid w:val="00943F35"/>
    <w:rsid w:val="00944ABE"/>
    <w:rsid w:val="009451F5"/>
    <w:rsid w:val="009456DF"/>
    <w:rsid w:val="00951307"/>
    <w:rsid w:val="00952CF5"/>
    <w:rsid w:val="009538EC"/>
    <w:rsid w:val="00953D3B"/>
    <w:rsid w:val="009559D5"/>
    <w:rsid w:val="00956749"/>
    <w:rsid w:val="00956ED4"/>
    <w:rsid w:val="00957FE1"/>
    <w:rsid w:val="00960893"/>
    <w:rsid w:val="00960CD9"/>
    <w:rsid w:val="00960D6B"/>
    <w:rsid w:val="00960D80"/>
    <w:rsid w:val="00960FAF"/>
    <w:rsid w:val="009611BB"/>
    <w:rsid w:val="0096400C"/>
    <w:rsid w:val="00964A10"/>
    <w:rsid w:val="00965C42"/>
    <w:rsid w:val="009676F4"/>
    <w:rsid w:val="00967D39"/>
    <w:rsid w:val="0097105A"/>
    <w:rsid w:val="009712B4"/>
    <w:rsid w:val="00971514"/>
    <w:rsid w:val="00971BB4"/>
    <w:rsid w:val="00973338"/>
    <w:rsid w:val="00975B1D"/>
    <w:rsid w:val="00976194"/>
    <w:rsid w:val="00980E25"/>
    <w:rsid w:val="00982957"/>
    <w:rsid w:val="00982D78"/>
    <w:rsid w:val="00985050"/>
    <w:rsid w:val="009854B9"/>
    <w:rsid w:val="00985813"/>
    <w:rsid w:val="00986192"/>
    <w:rsid w:val="009868FE"/>
    <w:rsid w:val="0098693D"/>
    <w:rsid w:val="00986AB8"/>
    <w:rsid w:val="00990123"/>
    <w:rsid w:val="009902C6"/>
    <w:rsid w:val="009903F3"/>
    <w:rsid w:val="00990632"/>
    <w:rsid w:val="00990A67"/>
    <w:rsid w:val="00992E15"/>
    <w:rsid w:val="00993832"/>
    <w:rsid w:val="0099469F"/>
    <w:rsid w:val="0099522F"/>
    <w:rsid w:val="0099790C"/>
    <w:rsid w:val="009A006B"/>
    <w:rsid w:val="009A115B"/>
    <w:rsid w:val="009A345C"/>
    <w:rsid w:val="009A4F55"/>
    <w:rsid w:val="009A6D10"/>
    <w:rsid w:val="009A723A"/>
    <w:rsid w:val="009B0C8D"/>
    <w:rsid w:val="009B0FAF"/>
    <w:rsid w:val="009B1A78"/>
    <w:rsid w:val="009B40FF"/>
    <w:rsid w:val="009B55DA"/>
    <w:rsid w:val="009B5C8B"/>
    <w:rsid w:val="009B6EC4"/>
    <w:rsid w:val="009C0204"/>
    <w:rsid w:val="009C0338"/>
    <w:rsid w:val="009C1889"/>
    <w:rsid w:val="009C2784"/>
    <w:rsid w:val="009C278E"/>
    <w:rsid w:val="009C29FB"/>
    <w:rsid w:val="009C3918"/>
    <w:rsid w:val="009C3CFA"/>
    <w:rsid w:val="009C46F2"/>
    <w:rsid w:val="009C4E26"/>
    <w:rsid w:val="009C53DE"/>
    <w:rsid w:val="009D05C4"/>
    <w:rsid w:val="009D0A56"/>
    <w:rsid w:val="009D14B6"/>
    <w:rsid w:val="009D168A"/>
    <w:rsid w:val="009D2FBE"/>
    <w:rsid w:val="009D303B"/>
    <w:rsid w:val="009D50C4"/>
    <w:rsid w:val="009D6475"/>
    <w:rsid w:val="009D6CF4"/>
    <w:rsid w:val="009E039B"/>
    <w:rsid w:val="009E1D75"/>
    <w:rsid w:val="009E31D0"/>
    <w:rsid w:val="009E5ED1"/>
    <w:rsid w:val="009E6781"/>
    <w:rsid w:val="009E7A99"/>
    <w:rsid w:val="009F05A2"/>
    <w:rsid w:val="009F0C87"/>
    <w:rsid w:val="009F1BD5"/>
    <w:rsid w:val="009F2269"/>
    <w:rsid w:val="009F4530"/>
    <w:rsid w:val="009F46DC"/>
    <w:rsid w:val="009F4754"/>
    <w:rsid w:val="009F4EA2"/>
    <w:rsid w:val="009F50B3"/>
    <w:rsid w:val="009F560A"/>
    <w:rsid w:val="009F576F"/>
    <w:rsid w:val="009F6A3D"/>
    <w:rsid w:val="009F7C9F"/>
    <w:rsid w:val="00A00695"/>
    <w:rsid w:val="00A0139F"/>
    <w:rsid w:val="00A013AD"/>
    <w:rsid w:val="00A018EF"/>
    <w:rsid w:val="00A01A17"/>
    <w:rsid w:val="00A02767"/>
    <w:rsid w:val="00A042FB"/>
    <w:rsid w:val="00A045F8"/>
    <w:rsid w:val="00A04E97"/>
    <w:rsid w:val="00A05C06"/>
    <w:rsid w:val="00A06E93"/>
    <w:rsid w:val="00A0754C"/>
    <w:rsid w:val="00A07B67"/>
    <w:rsid w:val="00A11108"/>
    <w:rsid w:val="00A1126E"/>
    <w:rsid w:val="00A11884"/>
    <w:rsid w:val="00A156A7"/>
    <w:rsid w:val="00A1577C"/>
    <w:rsid w:val="00A1758C"/>
    <w:rsid w:val="00A20B90"/>
    <w:rsid w:val="00A20C01"/>
    <w:rsid w:val="00A20E39"/>
    <w:rsid w:val="00A21131"/>
    <w:rsid w:val="00A225AE"/>
    <w:rsid w:val="00A25329"/>
    <w:rsid w:val="00A261C9"/>
    <w:rsid w:val="00A30B79"/>
    <w:rsid w:val="00A30E39"/>
    <w:rsid w:val="00A328DE"/>
    <w:rsid w:val="00A33321"/>
    <w:rsid w:val="00A33C18"/>
    <w:rsid w:val="00A362A9"/>
    <w:rsid w:val="00A3648E"/>
    <w:rsid w:val="00A3700C"/>
    <w:rsid w:val="00A37411"/>
    <w:rsid w:val="00A37B19"/>
    <w:rsid w:val="00A40294"/>
    <w:rsid w:val="00A40AEE"/>
    <w:rsid w:val="00A41320"/>
    <w:rsid w:val="00A4252C"/>
    <w:rsid w:val="00A4257E"/>
    <w:rsid w:val="00A42CAD"/>
    <w:rsid w:val="00A43460"/>
    <w:rsid w:val="00A4391B"/>
    <w:rsid w:val="00A4437A"/>
    <w:rsid w:val="00A4514C"/>
    <w:rsid w:val="00A46CCD"/>
    <w:rsid w:val="00A5067C"/>
    <w:rsid w:val="00A50851"/>
    <w:rsid w:val="00A50CBA"/>
    <w:rsid w:val="00A51D93"/>
    <w:rsid w:val="00A53942"/>
    <w:rsid w:val="00A54390"/>
    <w:rsid w:val="00A5517F"/>
    <w:rsid w:val="00A56276"/>
    <w:rsid w:val="00A600DA"/>
    <w:rsid w:val="00A60300"/>
    <w:rsid w:val="00A62413"/>
    <w:rsid w:val="00A634B9"/>
    <w:rsid w:val="00A6479B"/>
    <w:rsid w:val="00A65790"/>
    <w:rsid w:val="00A65882"/>
    <w:rsid w:val="00A70121"/>
    <w:rsid w:val="00A711F4"/>
    <w:rsid w:val="00A719B2"/>
    <w:rsid w:val="00A72ADC"/>
    <w:rsid w:val="00A7508D"/>
    <w:rsid w:val="00A773D0"/>
    <w:rsid w:val="00A819DC"/>
    <w:rsid w:val="00A827BE"/>
    <w:rsid w:val="00A84047"/>
    <w:rsid w:val="00A8759B"/>
    <w:rsid w:val="00A87679"/>
    <w:rsid w:val="00A87BB7"/>
    <w:rsid w:val="00A87C2B"/>
    <w:rsid w:val="00A91100"/>
    <w:rsid w:val="00A91709"/>
    <w:rsid w:val="00A92BE1"/>
    <w:rsid w:val="00A930E9"/>
    <w:rsid w:val="00A935F5"/>
    <w:rsid w:val="00A93C3B"/>
    <w:rsid w:val="00A94B3F"/>
    <w:rsid w:val="00A95E90"/>
    <w:rsid w:val="00A97B8E"/>
    <w:rsid w:val="00AA008D"/>
    <w:rsid w:val="00AA047E"/>
    <w:rsid w:val="00AA1158"/>
    <w:rsid w:val="00AA12A9"/>
    <w:rsid w:val="00AA1E86"/>
    <w:rsid w:val="00AA3427"/>
    <w:rsid w:val="00AA36AE"/>
    <w:rsid w:val="00AA50D8"/>
    <w:rsid w:val="00AA6CF8"/>
    <w:rsid w:val="00AB200C"/>
    <w:rsid w:val="00AB393B"/>
    <w:rsid w:val="00AB4210"/>
    <w:rsid w:val="00AB457C"/>
    <w:rsid w:val="00AB5521"/>
    <w:rsid w:val="00AB56A9"/>
    <w:rsid w:val="00AB77FE"/>
    <w:rsid w:val="00AC09F4"/>
    <w:rsid w:val="00AC0A53"/>
    <w:rsid w:val="00AC1A24"/>
    <w:rsid w:val="00AC1F0C"/>
    <w:rsid w:val="00AC2903"/>
    <w:rsid w:val="00AC4F3B"/>
    <w:rsid w:val="00AC6328"/>
    <w:rsid w:val="00AC668F"/>
    <w:rsid w:val="00AC7852"/>
    <w:rsid w:val="00AC7B8B"/>
    <w:rsid w:val="00AD0D1B"/>
    <w:rsid w:val="00AD1482"/>
    <w:rsid w:val="00AD2553"/>
    <w:rsid w:val="00AD2B1E"/>
    <w:rsid w:val="00AD55CF"/>
    <w:rsid w:val="00AD62C4"/>
    <w:rsid w:val="00AE1516"/>
    <w:rsid w:val="00AE266E"/>
    <w:rsid w:val="00AE29F3"/>
    <w:rsid w:val="00AE4CA7"/>
    <w:rsid w:val="00AE5816"/>
    <w:rsid w:val="00AE58A1"/>
    <w:rsid w:val="00AE58D8"/>
    <w:rsid w:val="00AE6293"/>
    <w:rsid w:val="00AE7043"/>
    <w:rsid w:val="00AF1D0F"/>
    <w:rsid w:val="00AF22DD"/>
    <w:rsid w:val="00AF24F9"/>
    <w:rsid w:val="00AF266F"/>
    <w:rsid w:val="00AF28EE"/>
    <w:rsid w:val="00AF2AFF"/>
    <w:rsid w:val="00AF3354"/>
    <w:rsid w:val="00AF39E0"/>
    <w:rsid w:val="00AF4277"/>
    <w:rsid w:val="00AF515D"/>
    <w:rsid w:val="00AF55B3"/>
    <w:rsid w:val="00AF569B"/>
    <w:rsid w:val="00AF57AB"/>
    <w:rsid w:val="00AF6332"/>
    <w:rsid w:val="00AF71E7"/>
    <w:rsid w:val="00AF79D8"/>
    <w:rsid w:val="00B010F8"/>
    <w:rsid w:val="00B0121A"/>
    <w:rsid w:val="00B01AA1"/>
    <w:rsid w:val="00B03B0B"/>
    <w:rsid w:val="00B03E1B"/>
    <w:rsid w:val="00B04DC3"/>
    <w:rsid w:val="00B102D1"/>
    <w:rsid w:val="00B1102C"/>
    <w:rsid w:val="00B11A5C"/>
    <w:rsid w:val="00B13C34"/>
    <w:rsid w:val="00B150C4"/>
    <w:rsid w:val="00B1556E"/>
    <w:rsid w:val="00B16CF0"/>
    <w:rsid w:val="00B174C4"/>
    <w:rsid w:val="00B17CD9"/>
    <w:rsid w:val="00B206DD"/>
    <w:rsid w:val="00B2078F"/>
    <w:rsid w:val="00B21FE9"/>
    <w:rsid w:val="00B26321"/>
    <w:rsid w:val="00B27400"/>
    <w:rsid w:val="00B27847"/>
    <w:rsid w:val="00B30395"/>
    <w:rsid w:val="00B3056E"/>
    <w:rsid w:val="00B30CA2"/>
    <w:rsid w:val="00B31E88"/>
    <w:rsid w:val="00B328C7"/>
    <w:rsid w:val="00B3346D"/>
    <w:rsid w:val="00B33931"/>
    <w:rsid w:val="00B33E9C"/>
    <w:rsid w:val="00B34944"/>
    <w:rsid w:val="00B357A8"/>
    <w:rsid w:val="00B359F2"/>
    <w:rsid w:val="00B36D9C"/>
    <w:rsid w:val="00B37B20"/>
    <w:rsid w:val="00B400B7"/>
    <w:rsid w:val="00B41421"/>
    <w:rsid w:val="00B41C21"/>
    <w:rsid w:val="00B42F57"/>
    <w:rsid w:val="00B43113"/>
    <w:rsid w:val="00B43377"/>
    <w:rsid w:val="00B441A8"/>
    <w:rsid w:val="00B44897"/>
    <w:rsid w:val="00B44EC6"/>
    <w:rsid w:val="00B452CF"/>
    <w:rsid w:val="00B474C9"/>
    <w:rsid w:val="00B478F9"/>
    <w:rsid w:val="00B51C47"/>
    <w:rsid w:val="00B52075"/>
    <w:rsid w:val="00B520C4"/>
    <w:rsid w:val="00B5236A"/>
    <w:rsid w:val="00B52AE4"/>
    <w:rsid w:val="00B52F47"/>
    <w:rsid w:val="00B5327E"/>
    <w:rsid w:val="00B5341B"/>
    <w:rsid w:val="00B53ADB"/>
    <w:rsid w:val="00B57704"/>
    <w:rsid w:val="00B60D2E"/>
    <w:rsid w:val="00B61CEE"/>
    <w:rsid w:val="00B62BB7"/>
    <w:rsid w:val="00B63920"/>
    <w:rsid w:val="00B63EF2"/>
    <w:rsid w:val="00B64014"/>
    <w:rsid w:val="00B65594"/>
    <w:rsid w:val="00B65727"/>
    <w:rsid w:val="00B65BD7"/>
    <w:rsid w:val="00B66449"/>
    <w:rsid w:val="00B70087"/>
    <w:rsid w:val="00B7075E"/>
    <w:rsid w:val="00B71C71"/>
    <w:rsid w:val="00B72C69"/>
    <w:rsid w:val="00B73CBD"/>
    <w:rsid w:val="00B74F10"/>
    <w:rsid w:val="00B754C7"/>
    <w:rsid w:val="00B75856"/>
    <w:rsid w:val="00B75A3E"/>
    <w:rsid w:val="00B75EF5"/>
    <w:rsid w:val="00B76C9E"/>
    <w:rsid w:val="00B7779A"/>
    <w:rsid w:val="00B77D01"/>
    <w:rsid w:val="00B80FE7"/>
    <w:rsid w:val="00B818B5"/>
    <w:rsid w:val="00B823C2"/>
    <w:rsid w:val="00B839D3"/>
    <w:rsid w:val="00B8437A"/>
    <w:rsid w:val="00B84AB4"/>
    <w:rsid w:val="00B84CDA"/>
    <w:rsid w:val="00B8529B"/>
    <w:rsid w:val="00B86907"/>
    <w:rsid w:val="00B9091D"/>
    <w:rsid w:val="00B90F64"/>
    <w:rsid w:val="00B913D2"/>
    <w:rsid w:val="00B9241B"/>
    <w:rsid w:val="00B92815"/>
    <w:rsid w:val="00B928FB"/>
    <w:rsid w:val="00B92C03"/>
    <w:rsid w:val="00B92D6A"/>
    <w:rsid w:val="00B942F0"/>
    <w:rsid w:val="00B944A2"/>
    <w:rsid w:val="00B9480A"/>
    <w:rsid w:val="00B94A15"/>
    <w:rsid w:val="00B952BC"/>
    <w:rsid w:val="00B955EC"/>
    <w:rsid w:val="00B95956"/>
    <w:rsid w:val="00B962DB"/>
    <w:rsid w:val="00B969EF"/>
    <w:rsid w:val="00B97541"/>
    <w:rsid w:val="00B975C6"/>
    <w:rsid w:val="00BA07F2"/>
    <w:rsid w:val="00BA1012"/>
    <w:rsid w:val="00BA10AF"/>
    <w:rsid w:val="00BA17A3"/>
    <w:rsid w:val="00BA2B6E"/>
    <w:rsid w:val="00BA34C3"/>
    <w:rsid w:val="00BA3F8A"/>
    <w:rsid w:val="00BA5077"/>
    <w:rsid w:val="00BA50E5"/>
    <w:rsid w:val="00BA5732"/>
    <w:rsid w:val="00BA5D9B"/>
    <w:rsid w:val="00BA6B96"/>
    <w:rsid w:val="00BA7BBE"/>
    <w:rsid w:val="00BB2C9E"/>
    <w:rsid w:val="00BB4324"/>
    <w:rsid w:val="00BB6389"/>
    <w:rsid w:val="00BB7169"/>
    <w:rsid w:val="00BC0ECA"/>
    <w:rsid w:val="00BC2612"/>
    <w:rsid w:val="00BC2A49"/>
    <w:rsid w:val="00BC3E13"/>
    <w:rsid w:val="00BC5F72"/>
    <w:rsid w:val="00BC6FB7"/>
    <w:rsid w:val="00BD247B"/>
    <w:rsid w:val="00BD2B0C"/>
    <w:rsid w:val="00BD338E"/>
    <w:rsid w:val="00BD3567"/>
    <w:rsid w:val="00BD471D"/>
    <w:rsid w:val="00BD49A3"/>
    <w:rsid w:val="00BD50A9"/>
    <w:rsid w:val="00BD526F"/>
    <w:rsid w:val="00BD579C"/>
    <w:rsid w:val="00BD58AF"/>
    <w:rsid w:val="00BD7A1F"/>
    <w:rsid w:val="00BE0CEE"/>
    <w:rsid w:val="00BE1A5A"/>
    <w:rsid w:val="00BE2AE2"/>
    <w:rsid w:val="00BE2F33"/>
    <w:rsid w:val="00BE3E90"/>
    <w:rsid w:val="00BE52D3"/>
    <w:rsid w:val="00BE68F4"/>
    <w:rsid w:val="00BE6B46"/>
    <w:rsid w:val="00BF0D22"/>
    <w:rsid w:val="00BF0DA5"/>
    <w:rsid w:val="00BF3910"/>
    <w:rsid w:val="00BF3A08"/>
    <w:rsid w:val="00BF42C9"/>
    <w:rsid w:val="00BF538B"/>
    <w:rsid w:val="00BF542B"/>
    <w:rsid w:val="00BF5A76"/>
    <w:rsid w:val="00BF7101"/>
    <w:rsid w:val="00BF7179"/>
    <w:rsid w:val="00C008AF"/>
    <w:rsid w:val="00C00CB4"/>
    <w:rsid w:val="00C01B7B"/>
    <w:rsid w:val="00C03219"/>
    <w:rsid w:val="00C034D3"/>
    <w:rsid w:val="00C051B3"/>
    <w:rsid w:val="00C06086"/>
    <w:rsid w:val="00C062A1"/>
    <w:rsid w:val="00C069E7"/>
    <w:rsid w:val="00C06C5D"/>
    <w:rsid w:val="00C06E63"/>
    <w:rsid w:val="00C1118B"/>
    <w:rsid w:val="00C1255E"/>
    <w:rsid w:val="00C12E99"/>
    <w:rsid w:val="00C13D97"/>
    <w:rsid w:val="00C13EF8"/>
    <w:rsid w:val="00C141DF"/>
    <w:rsid w:val="00C14806"/>
    <w:rsid w:val="00C14E1C"/>
    <w:rsid w:val="00C15031"/>
    <w:rsid w:val="00C16257"/>
    <w:rsid w:val="00C16262"/>
    <w:rsid w:val="00C1694D"/>
    <w:rsid w:val="00C170EB"/>
    <w:rsid w:val="00C201EF"/>
    <w:rsid w:val="00C20D9E"/>
    <w:rsid w:val="00C2123C"/>
    <w:rsid w:val="00C21992"/>
    <w:rsid w:val="00C220DA"/>
    <w:rsid w:val="00C23D0E"/>
    <w:rsid w:val="00C23EEA"/>
    <w:rsid w:val="00C242C0"/>
    <w:rsid w:val="00C25651"/>
    <w:rsid w:val="00C2710A"/>
    <w:rsid w:val="00C30EB6"/>
    <w:rsid w:val="00C31305"/>
    <w:rsid w:val="00C316AF"/>
    <w:rsid w:val="00C320B3"/>
    <w:rsid w:val="00C32B32"/>
    <w:rsid w:val="00C3518A"/>
    <w:rsid w:val="00C369B1"/>
    <w:rsid w:val="00C404DB"/>
    <w:rsid w:val="00C44848"/>
    <w:rsid w:val="00C45910"/>
    <w:rsid w:val="00C47969"/>
    <w:rsid w:val="00C513BD"/>
    <w:rsid w:val="00C51ACC"/>
    <w:rsid w:val="00C52198"/>
    <w:rsid w:val="00C5357F"/>
    <w:rsid w:val="00C53CB5"/>
    <w:rsid w:val="00C543BC"/>
    <w:rsid w:val="00C54CEC"/>
    <w:rsid w:val="00C55CAD"/>
    <w:rsid w:val="00C55E9B"/>
    <w:rsid w:val="00C563CC"/>
    <w:rsid w:val="00C56CBA"/>
    <w:rsid w:val="00C573CA"/>
    <w:rsid w:val="00C57E13"/>
    <w:rsid w:val="00C61103"/>
    <w:rsid w:val="00C634DB"/>
    <w:rsid w:val="00C63D4A"/>
    <w:rsid w:val="00C64E40"/>
    <w:rsid w:val="00C70B14"/>
    <w:rsid w:val="00C7356E"/>
    <w:rsid w:val="00C7371B"/>
    <w:rsid w:val="00C74EC7"/>
    <w:rsid w:val="00C74F97"/>
    <w:rsid w:val="00C76363"/>
    <w:rsid w:val="00C764D8"/>
    <w:rsid w:val="00C7661F"/>
    <w:rsid w:val="00C767B9"/>
    <w:rsid w:val="00C77FBA"/>
    <w:rsid w:val="00C84BE5"/>
    <w:rsid w:val="00C84C61"/>
    <w:rsid w:val="00C85519"/>
    <w:rsid w:val="00C8553A"/>
    <w:rsid w:val="00C862C7"/>
    <w:rsid w:val="00C86304"/>
    <w:rsid w:val="00C90476"/>
    <w:rsid w:val="00C90AFA"/>
    <w:rsid w:val="00C942F7"/>
    <w:rsid w:val="00C948FC"/>
    <w:rsid w:val="00C9511E"/>
    <w:rsid w:val="00C95410"/>
    <w:rsid w:val="00C9583D"/>
    <w:rsid w:val="00C96B55"/>
    <w:rsid w:val="00CA1758"/>
    <w:rsid w:val="00CA25A3"/>
    <w:rsid w:val="00CA2ADD"/>
    <w:rsid w:val="00CA33B7"/>
    <w:rsid w:val="00CA3F4B"/>
    <w:rsid w:val="00CA4390"/>
    <w:rsid w:val="00CB0D93"/>
    <w:rsid w:val="00CB14B3"/>
    <w:rsid w:val="00CB1676"/>
    <w:rsid w:val="00CB1C36"/>
    <w:rsid w:val="00CB3E66"/>
    <w:rsid w:val="00CB45D1"/>
    <w:rsid w:val="00CB4B4C"/>
    <w:rsid w:val="00CB614D"/>
    <w:rsid w:val="00CB6986"/>
    <w:rsid w:val="00CB6B22"/>
    <w:rsid w:val="00CB72F7"/>
    <w:rsid w:val="00CB73DB"/>
    <w:rsid w:val="00CC0AA3"/>
    <w:rsid w:val="00CC13B3"/>
    <w:rsid w:val="00CC1F69"/>
    <w:rsid w:val="00CC67AA"/>
    <w:rsid w:val="00CD0F5D"/>
    <w:rsid w:val="00CD2E4F"/>
    <w:rsid w:val="00CD3B1F"/>
    <w:rsid w:val="00CD599F"/>
    <w:rsid w:val="00CD5A3E"/>
    <w:rsid w:val="00CD5D84"/>
    <w:rsid w:val="00CD6B4E"/>
    <w:rsid w:val="00CD6BD4"/>
    <w:rsid w:val="00CE0A51"/>
    <w:rsid w:val="00CE175B"/>
    <w:rsid w:val="00CE20DE"/>
    <w:rsid w:val="00CE2CF9"/>
    <w:rsid w:val="00CE5EC9"/>
    <w:rsid w:val="00CE63C5"/>
    <w:rsid w:val="00CE7260"/>
    <w:rsid w:val="00CE79DC"/>
    <w:rsid w:val="00CE7BB8"/>
    <w:rsid w:val="00CF044C"/>
    <w:rsid w:val="00CF076E"/>
    <w:rsid w:val="00CF08DB"/>
    <w:rsid w:val="00CF0E1E"/>
    <w:rsid w:val="00CF1B88"/>
    <w:rsid w:val="00CF3697"/>
    <w:rsid w:val="00CF4099"/>
    <w:rsid w:val="00CF5315"/>
    <w:rsid w:val="00CF535C"/>
    <w:rsid w:val="00CF5D49"/>
    <w:rsid w:val="00CF6328"/>
    <w:rsid w:val="00CF766D"/>
    <w:rsid w:val="00D000FD"/>
    <w:rsid w:val="00D018AA"/>
    <w:rsid w:val="00D03574"/>
    <w:rsid w:val="00D04172"/>
    <w:rsid w:val="00D041D1"/>
    <w:rsid w:val="00D06B8A"/>
    <w:rsid w:val="00D07E98"/>
    <w:rsid w:val="00D10987"/>
    <w:rsid w:val="00D1140E"/>
    <w:rsid w:val="00D14C11"/>
    <w:rsid w:val="00D15ABF"/>
    <w:rsid w:val="00D16B78"/>
    <w:rsid w:val="00D16C64"/>
    <w:rsid w:val="00D17031"/>
    <w:rsid w:val="00D170FD"/>
    <w:rsid w:val="00D209A7"/>
    <w:rsid w:val="00D2178F"/>
    <w:rsid w:val="00D21BD4"/>
    <w:rsid w:val="00D22F48"/>
    <w:rsid w:val="00D23216"/>
    <w:rsid w:val="00D24977"/>
    <w:rsid w:val="00D2547A"/>
    <w:rsid w:val="00D25AA6"/>
    <w:rsid w:val="00D26261"/>
    <w:rsid w:val="00D26C44"/>
    <w:rsid w:val="00D3181E"/>
    <w:rsid w:val="00D323CE"/>
    <w:rsid w:val="00D3277C"/>
    <w:rsid w:val="00D33271"/>
    <w:rsid w:val="00D33490"/>
    <w:rsid w:val="00D33FAD"/>
    <w:rsid w:val="00D361D6"/>
    <w:rsid w:val="00D36F72"/>
    <w:rsid w:val="00D36FE3"/>
    <w:rsid w:val="00D3789E"/>
    <w:rsid w:val="00D41093"/>
    <w:rsid w:val="00D41C0C"/>
    <w:rsid w:val="00D41FEC"/>
    <w:rsid w:val="00D43466"/>
    <w:rsid w:val="00D434C8"/>
    <w:rsid w:val="00D44052"/>
    <w:rsid w:val="00D44351"/>
    <w:rsid w:val="00D457C1"/>
    <w:rsid w:val="00D46181"/>
    <w:rsid w:val="00D4637C"/>
    <w:rsid w:val="00D4679D"/>
    <w:rsid w:val="00D471AF"/>
    <w:rsid w:val="00D47336"/>
    <w:rsid w:val="00D50966"/>
    <w:rsid w:val="00D510CB"/>
    <w:rsid w:val="00D5193A"/>
    <w:rsid w:val="00D51ACB"/>
    <w:rsid w:val="00D5291F"/>
    <w:rsid w:val="00D53DA5"/>
    <w:rsid w:val="00D54044"/>
    <w:rsid w:val="00D543DA"/>
    <w:rsid w:val="00D544C2"/>
    <w:rsid w:val="00D562B3"/>
    <w:rsid w:val="00D566BA"/>
    <w:rsid w:val="00D60EE5"/>
    <w:rsid w:val="00D613A4"/>
    <w:rsid w:val="00D63927"/>
    <w:rsid w:val="00D6505D"/>
    <w:rsid w:val="00D65ACF"/>
    <w:rsid w:val="00D65C53"/>
    <w:rsid w:val="00D6671B"/>
    <w:rsid w:val="00D7281B"/>
    <w:rsid w:val="00D73D0E"/>
    <w:rsid w:val="00D7400C"/>
    <w:rsid w:val="00D74A64"/>
    <w:rsid w:val="00D77835"/>
    <w:rsid w:val="00D82F79"/>
    <w:rsid w:val="00D837D0"/>
    <w:rsid w:val="00D86766"/>
    <w:rsid w:val="00D86AE7"/>
    <w:rsid w:val="00D904D7"/>
    <w:rsid w:val="00D90F20"/>
    <w:rsid w:val="00D91636"/>
    <w:rsid w:val="00D9314D"/>
    <w:rsid w:val="00D96B76"/>
    <w:rsid w:val="00D97107"/>
    <w:rsid w:val="00D974A9"/>
    <w:rsid w:val="00DA2148"/>
    <w:rsid w:val="00DA229A"/>
    <w:rsid w:val="00DA23C0"/>
    <w:rsid w:val="00DA2D46"/>
    <w:rsid w:val="00DA31C5"/>
    <w:rsid w:val="00DA5D72"/>
    <w:rsid w:val="00DA628F"/>
    <w:rsid w:val="00DA738C"/>
    <w:rsid w:val="00DA78E5"/>
    <w:rsid w:val="00DA7B1F"/>
    <w:rsid w:val="00DB092B"/>
    <w:rsid w:val="00DB0E06"/>
    <w:rsid w:val="00DB136E"/>
    <w:rsid w:val="00DB1A8F"/>
    <w:rsid w:val="00DB3103"/>
    <w:rsid w:val="00DB3CB2"/>
    <w:rsid w:val="00DB4367"/>
    <w:rsid w:val="00DB46C9"/>
    <w:rsid w:val="00DB4DFA"/>
    <w:rsid w:val="00DB522B"/>
    <w:rsid w:val="00DB52E2"/>
    <w:rsid w:val="00DB686B"/>
    <w:rsid w:val="00DB6D5C"/>
    <w:rsid w:val="00DC0237"/>
    <w:rsid w:val="00DC0D36"/>
    <w:rsid w:val="00DC1AB1"/>
    <w:rsid w:val="00DC22F1"/>
    <w:rsid w:val="00DC3D3D"/>
    <w:rsid w:val="00DC4106"/>
    <w:rsid w:val="00DC590A"/>
    <w:rsid w:val="00DC6E3A"/>
    <w:rsid w:val="00DC6FE3"/>
    <w:rsid w:val="00DC7C34"/>
    <w:rsid w:val="00DD1D73"/>
    <w:rsid w:val="00DD2447"/>
    <w:rsid w:val="00DD27C0"/>
    <w:rsid w:val="00DD27FA"/>
    <w:rsid w:val="00DD3E01"/>
    <w:rsid w:val="00DD4312"/>
    <w:rsid w:val="00DD469C"/>
    <w:rsid w:val="00DD4BFB"/>
    <w:rsid w:val="00DD4C80"/>
    <w:rsid w:val="00DD4DAB"/>
    <w:rsid w:val="00DD5AAE"/>
    <w:rsid w:val="00DD6543"/>
    <w:rsid w:val="00DD7323"/>
    <w:rsid w:val="00DE00A9"/>
    <w:rsid w:val="00DE1057"/>
    <w:rsid w:val="00DE1557"/>
    <w:rsid w:val="00DE26C7"/>
    <w:rsid w:val="00DE2BAC"/>
    <w:rsid w:val="00DE3271"/>
    <w:rsid w:val="00DE3506"/>
    <w:rsid w:val="00DE4676"/>
    <w:rsid w:val="00DE48C1"/>
    <w:rsid w:val="00DE5310"/>
    <w:rsid w:val="00DE628F"/>
    <w:rsid w:val="00DE6C23"/>
    <w:rsid w:val="00DF1B3A"/>
    <w:rsid w:val="00DF2AE4"/>
    <w:rsid w:val="00DF405C"/>
    <w:rsid w:val="00DF4573"/>
    <w:rsid w:val="00DF4867"/>
    <w:rsid w:val="00DF5B48"/>
    <w:rsid w:val="00DF6AE6"/>
    <w:rsid w:val="00DF6F0D"/>
    <w:rsid w:val="00DF76E9"/>
    <w:rsid w:val="00DF7E3B"/>
    <w:rsid w:val="00E00417"/>
    <w:rsid w:val="00E02BAC"/>
    <w:rsid w:val="00E02DED"/>
    <w:rsid w:val="00E034E0"/>
    <w:rsid w:val="00E0637F"/>
    <w:rsid w:val="00E07669"/>
    <w:rsid w:val="00E07715"/>
    <w:rsid w:val="00E077DD"/>
    <w:rsid w:val="00E07B24"/>
    <w:rsid w:val="00E1139E"/>
    <w:rsid w:val="00E11AE4"/>
    <w:rsid w:val="00E11D6D"/>
    <w:rsid w:val="00E1219A"/>
    <w:rsid w:val="00E143EC"/>
    <w:rsid w:val="00E14D64"/>
    <w:rsid w:val="00E15D7B"/>
    <w:rsid w:val="00E1714A"/>
    <w:rsid w:val="00E17DBB"/>
    <w:rsid w:val="00E20E21"/>
    <w:rsid w:val="00E21B30"/>
    <w:rsid w:val="00E229A0"/>
    <w:rsid w:val="00E2573E"/>
    <w:rsid w:val="00E26372"/>
    <w:rsid w:val="00E2768E"/>
    <w:rsid w:val="00E3171A"/>
    <w:rsid w:val="00E3251C"/>
    <w:rsid w:val="00E34264"/>
    <w:rsid w:val="00E34F69"/>
    <w:rsid w:val="00E36948"/>
    <w:rsid w:val="00E373AA"/>
    <w:rsid w:val="00E415E9"/>
    <w:rsid w:val="00E419F3"/>
    <w:rsid w:val="00E4201A"/>
    <w:rsid w:val="00E422D5"/>
    <w:rsid w:val="00E43293"/>
    <w:rsid w:val="00E434D9"/>
    <w:rsid w:val="00E44256"/>
    <w:rsid w:val="00E4779E"/>
    <w:rsid w:val="00E50679"/>
    <w:rsid w:val="00E52059"/>
    <w:rsid w:val="00E520DD"/>
    <w:rsid w:val="00E52E89"/>
    <w:rsid w:val="00E5434D"/>
    <w:rsid w:val="00E547F7"/>
    <w:rsid w:val="00E54B7A"/>
    <w:rsid w:val="00E56AE0"/>
    <w:rsid w:val="00E57281"/>
    <w:rsid w:val="00E62BF9"/>
    <w:rsid w:val="00E63A3E"/>
    <w:rsid w:val="00E63BAE"/>
    <w:rsid w:val="00E644A6"/>
    <w:rsid w:val="00E65651"/>
    <w:rsid w:val="00E665F0"/>
    <w:rsid w:val="00E708DD"/>
    <w:rsid w:val="00E72824"/>
    <w:rsid w:val="00E733D9"/>
    <w:rsid w:val="00E74FBC"/>
    <w:rsid w:val="00E75BE7"/>
    <w:rsid w:val="00E77565"/>
    <w:rsid w:val="00E80815"/>
    <w:rsid w:val="00E80B1A"/>
    <w:rsid w:val="00E8126C"/>
    <w:rsid w:val="00E82490"/>
    <w:rsid w:val="00E8252D"/>
    <w:rsid w:val="00E82DC1"/>
    <w:rsid w:val="00E844F9"/>
    <w:rsid w:val="00E84957"/>
    <w:rsid w:val="00E84B8F"/>
    <w:rsid w:val="00E84EB1"/>
    <w:rsid w:val="00E85832"/>
    <w:rsid w:val="00E85FEF"/>
    <w:rsid w:val="00E87FA2"/>
    <w:rsid w:val="00E92F69"/>
    <w:rsid w:val="00E948B0"/>
    <w:rsid w:val="00EA0928"/>
    <w:rsid w:val="00EA1FD9"/>
    <w:rsid w:val="00EA5C6D"/>
    <w:rsid w:val="00EA6996"/>
    <w:rsid w:val="00EA6E3A"/>
    <w:rsid w:val="00EA6E99"/>
    <w:rsid w:val="00EA7BE1"/>
    <w:rsid w:val="00EB0BE6"/>
    <w:rsid w:val="00EB27E8"/>
    <w:rsid w:val="00EB2D4C"/>
    <w:rsid w:val="00EB313B"/>
    <w:rsid w:val="00EB3DAA"/>
    <w:rsid w:val="00EB61C5"/>
    <w:rsid w:val="00EB6373"/>
    <w:rsid w:val="00EB63B8"/>
    <w:rsid w:val="00EB70C7"/>
    <w:rsid w:val="00EB7452"/>
    <w:rsid w:val="00EB79DC"/>
    <w:rsid w:val="00EC33DC"/>
    <w:rsid w:val="00EC3D7C"/>
    <w:rsid w:val="00EC420F"/>
    <w:rsid w:val="00EC4F80"/>
    <w:rsid w:val="00EC642F"/>
    <w:rsid w:val="00EC7190"/>
    <w:rsid w:val="00EC7690"/>
    <w:rsid w:val="00ED0BC8"/>
    <w:rsid w:val="00ED23E8"/>
    <w:rsid w:val="00ED2C36"/>
    <w:rsid w:val="00ED3276"/>
    <w:rsid w:val="00ED4525"/>
    <w:rsid w:val="00ED50B5"/>
    <w:rsid w:val="00ED53D9"/>
    <w:rsid w:val="00ED5E27"/>
    <w:rsid w:val="00ED5ED5"/>
    <w:rsid w:val="00ED7451"/>
    <w:rsid w:val="00EE32A7"/>
    <w:rsid w:val="00EE35A9"/>
    <w:rsid w:val="00EE36B4"/>
    <w:rsid w:val="00EE3D37"/>
    <w:rsid w:val="00EE3DD7"/>
    <w:rsid w:val="00EE4EFF"/>
    <w:rsid w:val="00EE501A"/>
    <w:rsid w:val="00EE5A1D"/>
    <w:rsid w:val="00EE64FF"/>
    <w:rsid w:val="00EE7610"/>
    <w:rsid w:val="00EE7878"/>
    <w:rsid w:val="00EF07B8"/>
    <w:rsid w:val="00EF13E4"/>
    <w:rsid w:val="00EF1A1F"/>
    <w:rsid w:val="00EF1FBF"/>
    <w:rsid w:val="00EF20EE"/>
    <w:rsid w:val="00EF2AE8"/>
    <w:rsid w:val="00EF4D03"/>
    <w:rsid w:val="00EF6C3C"/>
    <w:rsid w:val="00EF72FB"/>
    <w:rsid w:val="00EF76EA"/>
    <w:rsid w:val="00EF7B77"/>
    <w:rsid w:val="00EF7DB2"/>
    <w:rsid w:val="00F001E9"/>
    <w:rsid w:val="00F009A4"/>
    <w:rsid w:val="00F0362A"/>
    <w:rsid w:val="00F03E64"/>
    <w:rsid w:val="00F1004D"/>
    <w:rsid w:val="00F10625"/>
    <w:rsid w:val="00F11092"/>
    <w:rsid w:val="00F11336"/>
    <w:rsid w:val="00F11461"/>
    <w:rsid w:val="00F120D4"/>
    <w:rsid w:val="00F13484"/>
    <w:rsid w:val="00F143B5"/>
    <w:rsid w:val="00F208F0"/>
    <w:rsid w:val="00F2336F"/>
    <w:rsid w:val="00F23789"/>
    <w:rsid w:val="00F26EA0"/>
    <w:rsid w:val="00F276B0"/>
    <w:rsid w:val="00F3071F"/>
    <w:rsid w:val="00F30C3A"/>
    <w:rsid w:val="00F31146"/>
    <w:rsid w:val="00F313F8"/>
    <w:rsid w:val="00F32215"/>
    <w:rsid w:val="00F32EF5"/>
    <w:rsid w:val="00F332F6"/>
    <w:rsid w:val="00F342CA"/>
    <w:rsid w:val="00F34ED8"/>
    <w:rsid w:val="00F36A13"/>
    <w:rsid w:val="00F36F9E"/>
    <w:rsid w:val="00F3778D"/>
    <w:rsid w:val="00F3791A"/>
    <w:rsid w:val="00F40C25"/>
    <w:rsid w:val="00F43BF3"/>
    <w:rsid w:val="00F44415"/>
    <w:rsid w:val="00F452E2"/>
    <w:rsid w:val="00F4542F"/>
    <w:rsid w:val="00F458B2"/>
    <w:rsid w:val="00F45E16"/>
    <w:rsid w:val="00F45F8D"/>
    <w:rsid w:val="00F46409"/>
    <w:rsid w:val="00F47AE5"/>
    <w:rsid w:val="00F50355"/>
    <w:rsid w:val="00F52471"/>
    <w:rsid w:val="00F53221"/>
    <w:rsid w:val="00F5536A"/>
    <w:rsid w:val="00F5697E"/>
    <w:rsid w:val="00F571CD"/>
    <w:rsid w:val="00F5797E"/>
    <w:rsid w:val="00F60108"/>
    <w:rsid w:val="00F619DB"/>
    <w:rsid w:val="00F62F4B"/>
    <w:rsid w:val="00F62FCE"/>
    <w:rsid w:val="00F62FEE"/>
    <w:rsid w:val="00F6319A"/>
    <w:rsid w:val="00F640D3"/>
    <w:rsid w:val="00F64570"/>
    <w:rsid w:val="00F64957"/>
    <w:rsid w:val="00F64B34"/>
    <w:rsid w:val="00F653F8"/>
    <w:rsid w:val="00F66C25"/>
    <w:rsid w:val="00F67AEE"/>
    <w:rsid w:val="00F704EA"/>
    <w:rsid w:val="00F71A7E"/>
    <w:rsid w:val="00F71F10"/>
    <w:rsid w:val="00F7276C"/>
    <w:rsid w:val="00F72BFA"/>
    <w:rsid w:val="00F72F01"/>
    <w:rsid w:val="00F7503B"/>
    <w:rsid w:val="00F76035"/>
    <w:rsid w:val="00F76BDD"/>
    <w:rsid w:val="00F8091E"/>
    <w:rsid w:val="00F8281E"/>
    <w:rsid w:val="00F839BD"/>
    <w:rsid w:val="00F840E1"/>
    <w:rsid w:val="00F86040"/>
    <w:rsid w:val="00F87030"/>
    <w:rsid w:val="00F877FC"/>
    <w:rsid w:val="00F87A32"/>
    <w:rsid w:val="00F92BD5"/>
    <w:rsid w:val="00F93EF6"/>
    <w:rsid w:val="00F94D7B"/>
    <w:rsid w:val="00F9647B"/>
    <w:rsid w:val="00F97C5E"/>
    <w:rsid w:val="00FA0BDE"/>
    <w:rsid w:val="00FA11E1"/>
    <w:rsid w:val="00FA129F"/>
    <w:rsid w:val="00FA1EA0"/>
    <w:rsid w:val="00FA4775"/>
    <w:rsid w:val="00FA5C4B"/>
    <w:rsid w:val="00FA6A45"/>
    <w:rsid w:val="00FA6DD5"/>
    <w:rsid w:val="00FA7582"/>
    <w:rsid w:val="00FA79B0"/>
    <w:rsid w:val="00FB278C"/>
    <w:rsid w:val="00FB3402"/>
    <w:rsid w:val="00FB3AF6"/>
    <w:rsid w:val="00FB502D"/>
    <w:rsid w:val="00FB5DF0"/>
    <w:rsid w:val="00FB6925"/>
    <w:rsid w:val="00FB6ABC"/>
    <w:rsid w:val="00FB7F72"/>
    <w:rsid w:val="00FC2019"/>
    <w:rsid w:val="00FC21C5"/>
    <w:rsid w:val="00FC5B9D"/>
    <w:rsid w:val="00FC5CC6"/>
    <w:rsid w:val="00FC6101"/>
    <w:rsid w:val="00FC6750"/>
    <w:rsid w:val="00FD0973"/>
    <w:rsid w:val="00FD1A26"/>
    <w:rsid w:val="00FD1EDD"/>
    <w:rsid w:val="00FD317C"/>
    <w:rsid w:val="00FD32B0"/>
    <w:rsid w:val="00FD33D3"/>
    <w:rsid w:val="00FD38B0"/>
    <w:rsid w:val="00FD4A68"/>
    <w:rsid w:val="00FD5DBB"/>
    <w:rsid w:val="00FD5DFA"/>
    <w:rsid w:val="00FD6C16"/>
    <w:rsid w:val="00FD76D9"/>
    <w:rsid w:val="00FE036B"/>
    <w:rsid w:val="00FE0944"/>
    <w:rsid w:val="00FE1A8C"/>
    <w:rsid w:val="00FE1DB0"/>
    <w:rsid w:val="00FE2D43"/>
    <w:rsid w:val="00FE3186"/>
    <w:rsid w:val="00FE3DF4"/>
    <w:rsid w:val="00FE63DD"/>
    <w:rsid w:val="00FE6BB4"/>
    <w:rsid w:val="00FE7FBB"/>
    <w:rsid w:val="00FF08F7"/>
    <w:rsid w:val="00FF164A"/>
    <w:rsid w:val="00FF265D"/>
    <w:rsid w:val="00FF496C"/>
    <w:rsid w:val="00FF4A07"/>
    <w:rsid w:val="00FF4A32"/>
    <w:rsid w:val="00FF591C"/>
    <w:rsid w:val="00FF5A43"/>
    <w:rsid w:val="00FF64A6"/>
    <w:rsid w:val="00FF6D0B"/>
    <w:rsid w:val="00FF775D"/>
    <w:rsid w:val="00FF7818"/>
    <w:rsid w:val="043CEECF"/>
    <w:rsid w:val="0A6E91B0"/>
    <w:rsid w:val="103D4C9B"/>
    <w:rsid w:val="239EEA90"/>
    <w:rsid w:val="2A8BB89C"/>
    <w:rsid w:val="32CA20C9"/>
    <w:rsid w:val="36E8096F"/>
    <w:rsid w:val="5C3D928F"/>
    <w:rsid w:val="5EFD020A"/>
    <w:rsid w:val="60F3098B"/>
    <w:rsid w:val="70B68267"/>
    <w:rsid w:val="71EA802C"/>
    <w:rsid w:val="75D992B2"/>
    <w:rsid w:val="76B84240"/>
    <w:rsid w:val="7C63DE9F"/>
    <w:rsid w:val="7E9E6EAA"/>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1021"/>
  <w15:chartTrackingRefBased/>
  <w15:docId w15:val="{937F7A25-0D4E-AD4B-AB88-8B5CAE86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709"/>
    <w:pPr>
      <w:spacing w:after="0" w:line="240" w:lineRule="auto"/>
    </w:pPr>
    <w:rPr>
      <w:rFonts w:ascii="Times New Roman" w:eastAsia="Times New Roman" w:hAnsi="Times New Roman" w:cs="Times New Roman"/>
      <w:kern w:val="0"/>
      <w:sz w:val="24"/>
      <w:szCs w:val="24"/>
      <w:lang w:bidi="si-LK"/>
      <w14:ligatures w14:val="none"/>
    </w:rPr>
  </w:style>
  <w:style w:type="paragraph" w:styleId="Heading1">
    <w:name w:val="heading 1"/>
    <w:basedOn w:val="Normal"/>
    <w:next w:val="Normal"/>
    <w:link w:val="Heading1Char"/>
    <w:uiPriority w:val="9"/>
    <w:qFormat/>
    <w:rsid w:val="00E82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2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2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autoRedefine/>
    <w:uiPriority w:val="9"/>
    <w:unhideWhenUsed/>
    <w:qFormat/>
    <w:rsid w:val="00411B22"/>
    <w:pPr>
      <w:keepNext/>
      <w:keepLines/>
      <w:spacing w:before="80" w:after="40" w:line="360" w:lineRule="auto"/>
      <w:ind w:left="360"/>
      <w:jc w:val="both"/>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E82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4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4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4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4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7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27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27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82490"/>
    <w:rPr>
      <w:rFonts w:ascii="Times New Roman" w:eastAsiaTheme="majorEastAsia" w:hAnsi="Times New Roman" w:cstheme="majorBidi"/>
      <w:b/>
      <w:iCs/>
      <w:color w:val="000000" w:themeColor="text1"/>
      <w:kern w:val="0"/>
      <w:sz w:val="24"/>
      <w:szCs w:val="24"/>
      <w:lang w:bidi="si-LK"/>
      <w14:ligatures w14:val="none"/>
    </w:rPr>
  </w:style>
  <w:style w:type="character" w:customStyle="1" w:styleId="Heading5Char">
    <w:name w:val="Heading 5 Char"/>
    <w:basedOn w:val="DefaultParagraphFont"/>
    <w:link w:val="Heading5"/>
    <w:uiPriority w:val="9"/>
    <w:rsid w:val="00E82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490"/>
    <w:rPr>
      <w:rFonts w:ascii="Times New Roman" w:eastAsiaTheme="majorEastAsia" w:hAnsi="Times New Roman" w:cstheme="majorBidi"/>
      <w:i/>
      <w:iCs/>
      <w:color w:val="595959" w:themeColor="text1" w:themeTint="A6"/>
      <w:kern w:val="0"/>
      <w:sz w:val="24"/>
      <w:szCs w:val="24"/>
      <w:lang w:bidi="si-LK"/>
      <w14:ligatures w14:val="none"/>
    </w:rPr>
  </w:style>
  <w:style w:type="character" w:customStyle="1" w:styleId="Heading7Char">
    <w:name w:val="Heading 7 Char"/>
    <w:basedOn w:val="DefaultParagraphFont"/>
    <w:link w:val="Heading7"/>
    <w:uiPriority w:val="9"/>
    <w:semiHidden/>
    <w:rsid w:val="00E82490"/>
    <w:rPr>
      <w:rFonts w:ascii="Times New Roman" w:eastAsiaTheme="majorEastAsia" w:hAnsi="Times New Roman" w:cstheme="majorBidi"/>
      <w:color w:val="595959" w:themeColor="text1" w:themeTint="A6"/>
      <w:kern w:val="0"/>
      <w:sz w:val="24"/>
      <w:szCs w:val="24"/>
      <w:lang w:bidi="si-LK"/>
      <w14:ligatures w14:val="none"/>
    </w:rPr>
  </w:style>
  <w:style w:type="character" w:customStyle="1" w:styleId="Heading8Char">
    <w:name w:val="Heading 8 Char"/>
    <w:basedOn w:val="DefaultParagraphFont"/>
    <w:link w:val="Heading8"/>
    <w:uiPriority w:val="9"/>
    <w:semiHidden/>
    <w:rsid w:val="00E82490"/>
    <w:rPr>
      <w:rFonts w:ascii="Times New Roman" w:eastAsiaTheme="majorEastAsia" w:hAnsi="Times New Roman" w:cstheme="majorBidi"/>
      <w:i/>
      <w:iCs/>
      <w:color w:val="272727" w:themeColor="text1" w:themeTint="D8"/>
      <w:kern w:val="0"/>
      <w:sz w:val="24"/>
      <w:szCs w:val="24"/>
      <w:lang w:bidi="si-LK"/>
      <w14:ligatures w14:val="none"/>
    </w:rPr>
  </w:style>
  <w:style w:type="character" w:customStyle="1" w:styleId="Heading9Char">
    <w:name w:val="Heading 9 Char"/>
    <w:basedOn w:val="DefaultParagraphFont"/>
    <w:link w:val="Heading9"/>
    <w:uiPriority w:val="9"/>
    <w:semiHidden/>
    <w:rsid w:val="00E82490"/>
    <w:rPr>
      <w:rFonts w:ascii="Times New Roman" w:eastAsiaTheme="majorEastAsia" w:hAnsi="Times New Roman" w:cstheme="majorBidi"/>
      <w:color w:val="272727" w:themeColor="text1" w:themeTint="D8"/>
      <w:kern w:val="0"/>
      <w:sz w:val="24"/>
      <w:szCs w:val="24"/>
      <w:lang w:bidi="si-LK"/>
      <w14:ligatures w14:val="none"/>
    </w:rPr>
  </w:style>
  <w:style w:type="paragraph" w:styleId="Title">
    <w:name w:val="Title"/>
    <w:basedOn w:val="Normal"/>
    <w:next w:val="Normal"/>
    <w:link w:val="TitleChar"/>
    <w:uiPriority w:val="10"/>
    <w:qFormat/>
    <w:rsid w:val="00E824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490"/>
    <w:rPr>
      <w:rFonts w:asciiTheme="majorHAnsi" w:eastAsiaTheme="majorEastAsia" w:hAnsiTheme="majorHAnsi" w:cstheme="majorBidi"/>
      <w:spacing w:val="-10"/>
      <w:kern w:val="28"/>
      <w:sz w:val="56"/>
      <w:szCs w:val="56"/>
      <w:lang w:bidi="si-LK"/>
      <w14:ligatures w14:val="none"/>
    </w:rPr>
  </w:style>
  <w:style w:type="paragraph" w:styleId="Subtitle">
    <w:name w:val="Subtitle"/>
    <w:basedOn w:val="Normal"/>
    <w:next w:val="Normal"/>
    <w:link w:val="SubtitleChar"/>
    <w:uiPriority w:val="11"/>
    <w:qFormat/>
    <w:rsid w:val="00E82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490"/>
    <w:pPr>
      <w:spacing w:before="160"/>
      <w:jc w:val="center"/>
    </w:pPr>
    <w:rPr>
      <w:i/>
      <w:iCs/>
      <w:color w:val="404040" w:themeColor="text1" w:themeTint="BF"/>
    </w:rPr>
  </w:style>
  <w:style w:type="character" w:customStyle="1" w:styleId="QuoteChar">
    <w:name w:val="Quote Char"/>
    <w:basedOn w:val="DefaultParagraphFont"/>
    <w:link w:val="Quote"/>
    <w:uiPriority w:val="29"/>
    <w:rsid w:val="00E82490"/>
    <w:rPr>
      <w:i/>
      <w:iCs/>
      <w:color w:val="404040" w:themeColor="text1" w:themeTint="BF"/>
    </w:rPr>
  </w:style>
  <w:style w:type="paragraph" w:styleId="ListParagraph">
    <w:name w:val="List Paragraph"/>
    <w:basedOn w:val="Normal"/>
    <w:uiPriority w:val="34"/>
    <w:qFormat/>
    <w:rsid w:val="00E82490"/>
    <w:pPr>
      <w:ind w:left="720"/>
      <w:contextualSpacing/>
    </w:pPr>
  </w:style>
  <w:style w:type="character" w:styleId="IntenseEmphasis">
    <w:name w:val="Intense Emphasis"/>
    <w:basedOn w:val="DefaultParagraphFont"/>
    <w:uiPriority w:val="21"/>
    <w:qFormat/>
    <w:rsid w:val="00E82490"/>
    <w:rPr>
      <w:i/>
      <w:iCs/>
      <w:color w:val="0F4761" w:themeColor="accent1" w:themeShade="BF"/>
    </w:rPr>
  </w:style>
  <w:style w:type="paragraph" w:styleId="IntenseQuote">
    <w:name w:val="Intense Quote"/>
    <w:basedOn w:val="Normal"/>
    <w:next w:val="Normal"/>
    <w:link w:val="IntenseQuoteChar"/>
    <w:uiPriority w:val="30"/>
    <w:qFormat/>
    <w:rsid w:val="00E82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490"/>
    <w:rPr>
      <w:i/>
      <w:iCs/>
      <w:color w:val="0F4761" w:themeColor="accent1" w:themeShade="BF"/>
    </w:rPr>
  </w:style>
  <w:style w:type="character" w:styleId="IntenseReference">
    <w:name w:val="Intense Reference"/>
    <w:basedOn w:val="DefaultParagraphFont"/>
    <w:uiPriority w:val="32"/>
    <w:qFormat/>
    <w:rsid w:val="00E82490"/>
    <w:rPr>
      <w:b/>
      <w:bCs/>
      <w:smallCaps/>
      <w:color w:val="0F4761" w:themeColor="accent1" w:themeShade="BF"/>
      <w:spacing w:val="5"/>
    </w:rPr>
  </w:style>
  <w:style w:type="paragraph" w:styleId="Header">
    <w:name w:val="header"/>
    <w:basedOn w:val="Normal"/>
    <w:link w:val="HeaderChar"/>
    <w:uiPriority w:val="99"/>
    <w:unhideWhenUsed/>
    <w:rsid w:val="00154FF5"/>
    <w:pPr>
      <w:tabs>
        <w:tab w:val="center" w:pos="4680"/>
        <w:tab w:val="right" w:pos="9360"/>
      </w:tabs>
    </w:pPr>
  </w:style>
  <w:style w:type="character" w:customStyle="1" w:styleId="HeaderChar">
    <w:name w:val="Header Char"/>
    <w:basedOn w:val="DefaultParagraphFont"/>
    <w:link w:val="Header"/>
    <w:uiPriority w:val="99"/>
    <w:rsid w:val="00154FF5"/>
    <w:rPr>
      <w:rFonts w:ascii="Times New Roman" w:eastAsia="Times New Roman" w:hAnsi="Times New Roman" w:cs="Times New Roman"/>
      <w:kern w:val="0"/>
      <w:sz w:val="24"/>
      <w:szCs w:val="24"/>
      <w:lang w:bidi="si-LK"/>
      <w14:ligatures w14:val="none"/>
    </w:rPr>
  </w:style>
  <w:style w:type="paragraph" w:styleId="Footer">
    <w:name w:val="footer"/>
    <w:basedOn w:val="Normal"/>
    <w:link w:val="FooterChar"/>
    <w:uiPriority w:val="99"/>
    <w:unhideWhenUsed/>
    <w:rsid w:val="00154FF5"/>
    <w:pPr>
      <w:tabs>
        <w:tab w:val="center" w:pos="4680"/>
        <w:tab w:val="right" w:pos="9360"/>
      </w:tabs>
    </w:pPr>
  </w:style>
  <w:style w:type="character" w:customStyle="1" w:styleId="FooterChar">
    <w:name w:val="Footer Char"/>
    <w:basedOn w:val="DefaultParagraphFont"/>
    <w:link w:val="Footer"/>
    <w:uiPriority w:val="99"/>
    <w:rsid w:val="00154FF5"/>
    <w:rPr>
      <w:rFonts w:ascii="Times New Roman" w:eastAsia="Times New Roman" w:hAnsi="Times New Roman" w:cs="Times New Roman"/>
      <w:kern w:val="0"/>
      <w:sz w:val="24"/>
      <w:szCs w:val="24"/>
      <w:lang w:bidi="si-LK"/>
      <w14:ligatures w14:val="none"/>
    </w:rPr>
  </w:style>
  <w:style w:type="paragraph" w:styleId="TOCHeading">
    <w:name w:val="TOC Heading"/>
    <w:basedOn w:val="Heading1"/>
    <w:next w:val="Normal"/>
    <w:uiPriority w:val="39"/>
    <w:unhideWhenUsed/>
    <w:qFormat/>
    <w:rsid w:val="00FE0944"/>
    <w:pPr>
      <w:spacing w:before="240" w:after="0"/>
      <w:outlineLvl w:val="9"/>
    </w:pPr>
    <w:rPr>
      <w:sz w:val="32"/>
      <w:szCs w:val="32"/>
    </w:rPr>
  </w:style>
  <w:style w:type="paragraph" w:styleId="TOC1">
    <w:name w:val="toc 1"/>
    <w:basedOn w:val="Normal"/>
    <w:next w:val="Normal"/>
    <w:autoRedefine/>
    <w:uiPriority w:val="39"/>
    <w:unhideWhenUsed/>
    <w:rsid w:val="00181475"/>
    <w:pPr>
      <w:tabs>
        <w:tab w:val="right" w:leader="dot" w:pos="9016"/>
      </w:tabs>
      <w:spacing w:after="100"/>
    </w:pPr>
  </w:style>
  <w:style w:type="character" w:styleId="Hyperlink">
    <w:name w:val="Hyperlink"/>
    <w:basedOn w:val="DefaultParagraphFont"/>
    <w:uiPriority w:val="99"/>
    <w:unhideWhenUsed/>
    <w:rsid w:val="00FE0944"/>
    <w:rPr>
      <w:color w:val="467886" w:themeColor="hyperlink"/>
      <w:u w:val="single"/>
    </w:rPr>
  </w:style>
  <w:style w:type="table" w:styleId="TableGrid">
    <w:name w:val="Table Grid"/>
    <w:basedOn w:val="TableNormal"/>
    <w:uiPriority w:val="39"/>
    <w:rsid w:val="00FD0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3632B"/>
    <w:pPr>
      <w:spacing w:after="100"/>
      <w:ind w:left="220"/>
    </w:pPr>
  </w:style>
  <w:style w:type="paragraph" w:styleId="TOC3">
    <w:name w:val="toc 3"/>
    <w:basedOn w:val="Normal"/>
    <w:next w:val="Normal"/>
    <w:autoRedefine/>
    <w:uiPriority w:val="39"/>
    <w:unhideWhenUsed/>
    <w:rsid w:val="007F48B9"/>
    <w:pPr>
      <w:spacing w:after="100"/>
      <w:ind w:left="440"/>
    </w:pPr>
  </w:style>
  <w:style w:type="paragraph" w:styleId="Bibliography">
    <w:name w:val="Bibliography"/>
    <w:basedOn w:val="Normal"/>
    <w:next w:val="Normal"/>
    <w:uiPriority w:val="37"/>
    <w:unhideWhenUsed/>
    <w:rsid w:val="00145A92"/>
  </w:style>
  <w:style w:type="paragraph" w:styleId="Caption">
    <w:name w:val="caption"/>
    <w:basedOn w:val="Normal"/>
    <w:next w:val="Normal"/>
    <w:uiPriority w:val="35"/>
    <w:unhideWhenUsed/>
    <w:qFormat/>
    <w:rsid w:val="001F45C8"/>
    <w:pPr>
      <w:spacing w:after="200"/>
    </w:pPr>
    <w:rPr>
      <w:i/>
      <w:iCs/>
      <w:color w:val="0E2841" w:themeColor="text2"/>
      <w:sz w:val="18"/>
      <w:szCs w:val="18"/>
    </w:rPr>
  </w:style>
  <w:style w:type="paragraph" w:styleId="TableofFigures">
    <w:name w:val="table of figures"/>
    <w:basedOn w:val="Normal"/>
    <w:next w:val="Normal"/>
    <w:uiPriority w:val="99"/>
    <w:unhideWhenUsed/>
    <w:rsid w:val="009C53DE"/>
  </w:style>
  <w:style w:type="paragraph" w:styleId="NormalWeb">
    <w:name w:val="Normal (Web)"/>
    <w:basedOn w:val="Normal"/>
    <w:uiPriority w:val="99"/>
    <w:unhideWhenUsed/>
    <w:rsid w:val="00E034E0"/>
    <w:pPr>
      <w:spacing w:before="100" w:beforeAutospacing="1" w:after="100" w:afterAutospacing="1"/>
    </w:pPr>
  </w:style>
  <w:style w:type="character" w:customStyle="1" w:styleId="apple-converted-space">
    <w:name w:val="apple-converted-space"/>
    <w:basedOn w:val="DefaultParagraphFont"/>
    <w:rsid w:val="00D6505D"/>
  </w:style>
  <w:style w:type="character" w:styleId="Strong">
    <w:name w:val="Strong"/>
    <w:basedOn w:val="DefaultParagraphFont"/>
    <w:uiPriority w:val="22"/>
    <w:qFormat/>
    <w:rsid w:val="00D6505D"/>
    <w:rPr>
      <w:b/>
      <w:bCs/>
    </w:rPr>
  </w:style>
  <w:style w:type="character" w:styleId="UnresolvedMention">
    <w:name w:val="Unresolved Mention"/>
    <w:basedOn w:val="DefaultParagraphFont"/>
    <w:uiPriority w:val="99"/>
    <w:semiHidden/>
    <w:unhideWhenUsed/>
    <w:rsid w:val="00DE3506"/>
    <w:rPr>
      <w:color w:val="605E5C"/>
      <w:shd w:val="clear" w:color="auto" w:fill="E1DFDD"/>
    </w:rPr>
  </w:style>
  <w:style w:type="paragraph" w:styleId="EndnoteText">
    <w:name w:val="endnote text"/>
    <w:basedOn w:val="Normal"/>
    <w:link w:val="EndnoteTextChar"/>
    <w:uiPriority w:val="99"/>
    <w:semiHidden/>
    <w:unhideWhenUsed/>
    <w:rsid w:val="00D25AA6"/>
    <w:rPr>
      <w:sz w:val="20"/>
      <w:szCs w:val="20"/>
    </w:rPr>
  </w:style>
  <w:style w:type="character" w:customStyle="1" w:styleId="EndnoteTextChar">
    <w:name w:val="Endnote Text Char"/>
    <w:basedOn w:val="DefaultParagraphFont"/>
    <w:link w:val="EndnoteText"/>
    <w:uiPriority w:val="99"/>
    <w:semiHidden/>
    <w:rsid w:val="00D25AA6"/>
    <w:rPr>
      <w:rFonts w:ascii="Times New Roman" w:eastAsia="Times New Roman" w:hAnsi="Times New Roman" w:cs="Times New Roman"/>
      <w:kern w:val="0"/>
      <w:sz w:val="20"/>
      <w:szCs w:val="20"/>
      <w:lang w:bidi="si-LK"/>
      <w14:ligatures w14:val="none"/>
    </w:rPr>
  </w:style>
  <w:style w:type="character" w:styleId="EndnoteReference">
    <w:name w:val="endnote reference"/>
    <w:basedOn w:val="DefaultParagraphFont"/>
    <w:uiPriority w:val="99"/>
    <w:semiHidden/>
    <w:unhideWhenUsed/>
    <w:rsid w:val="00D25AA6"/>
    <w:rPr>
      <w:vertAlign w:val="superscript"/>
    </w:rPr>
  </w:style>
  <w:style w:type="paragraph" w:customStyle="1" w:styleId="paragraph">
    <w:name w:val="paragraph"/>
    <w:basedOn w:val="Normal"/>
    <w:rsid w:val="00356D2D"/>
    <w:pPr>
      <w:spacing w:before="100" w:beforeAutospacing="1" w:after="100" w:afterAutospacing="1"/>
    </w:pPr>
  </w:style>
  <w:style w:type="character" w:customStyle="1" w:styleId="normaltextrun">
    <w:name w:val="normaltextrun"/>
    <w:basedOn w:val="DefaultParagraphFont"/>
    <w:rsid w:val="00356D2D"/>
  </w:style>
  <w:style w:type="character" w:customStyle="1" w:styleId="eop">
    <w:name w:val="eop"/>
    <w:basedOn w:val="DefaultParagraphFont"/>
    <w:rsid w:val="00356D2D"/>
  </w:style>
  <w:style w:type="character" w:styleId="FollowedHyperlink">
    <w:name w:val="FollowedHyperlink"/>
    <w:basedOn w:val="DefaultParagraphFont"/>
    <w:uiPriority w:val="99"/>
    <w:semiHidden/>
    <w:unhideWhenUsed/>
    <w:rsid w:val="00600239"/>
    <w:rPr>
      <w:color w:val="96607D" w:themeColor="followedHyperlink"/>
      <w:u w:val="single"/>
    </w:rPr>
  </w:style>
  <w:style w:type="character" w:styleId="HTMLCode">
    <w:name w:val="HTML Code"/>
    <w:basedOn w:val="DefaultParagraphFont"/>
    <w:uiPriority w:val="99"/>
    <w:semiHidden/>
    <w:unhideWhenUsed/>
    <w:rsid w:val="00B63920"/>
    <w:rPr>
      <w:rFonts w:ascii="Courier New" w:eastAsia="Times New Roman" w:hAnsi="Courier New" w:cs="Courier New"/>
      <w:sz w:val="20"/>
      <w:szCs w:val="20"/>
    </w:rPr>
  </w:style>
  <w:style w:type="paragraph" w:styleId="BodyText">
    <w:name w:val="Body Text"/>
    <w:basedOn w:val="Normal"/>
    <w:link w:val="BodyTextChar"/>
    <w:uiPriority w:val="1"/>
    <w:qFormat/>
    <w:rsid w:val="00A261C9"/>
    <w:pPr>
      <w:widowControl w:val="0"/>
      <w:autoSpaceDE w:val="0"/>
      <w:autoSpaceDN w:val="0"/>
      <w:ind w:left="548"/>
      <w:jc w:val="both"/>
    </w:pPr>
    <w:rPr>
      <w:lang w:bidi="ar-SA"/>
    </w:rPr>
  </w:style>
  <w:style w:type="character" w:customStyle="1" w:styleId="BodyTextChar">
    <w:name w:val="Body Text Char"/>
    <w:basedOn w:val="DefaultParagraphFont"/>
    <w:link w:val="BodyText"/>
    <w:uiPriority w:val="1"/>
    <w:rsid w:val="00A261C9"/>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907FBF"/>
    <w:pPr>
      <w:spacing w:after="0" w:line="240" w:lineRule="auto"/>
    </w:pPr>
    <w:rPr>
      <w:rFonts w:ascii="Times New Roman" w:eastAsia="Times New Roman" w:hAnsi="Times New Roman" w:cs="Times New Roman"/>
      <w:kern w:val="0"/>
      <w:sz w:val="24"/>
      <w:szCs w:val="24"/>
      <w:lang w:bidi="si-L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105">
      <w:bodyDiv w:val="1"/>
      <w:marLeft w:val="0"/>
      <w:marRight w:val="0"/>
      <w:marTop w:val="0"/>
      <w:marBottom w:val="0"/>
      <w:divBdr>
        <w:top w:val="none" w:sz="0" w:space="0" w:color="auto"/>
        <w:left w:val="none" w:sz="0" w:space="0" w:color="auto"/>
        <w:bottom w:val="none" w:sz="0" w:space="0" w:color="auto"/>
        <w:right w:val="none" w:sz="0" w:space="0" w:color="auto"/>
      </w:divBdr>
    </w:div>
    <w:div w:id="9917598">
      <w:bodyDiv w:val="1"/>
      <w:marLeft w:val="0"/>
      <w:marRight w:val="0"/>
      <w:marTop w:val="0"/>
      <w:marBottom w:val="0"/>
      <w:divBdr>
        <w:top w:val="none" w:sz="0" w:space="0" w:color="auto"/>
        <w:left w:val="none" w:sz="0" w:space="0" w:color="auto"/>
        <w:bottom w:val="none" w:sz="0" w:space="0" w:color="auto"/>
        <w:right w:val="none" w:sz="0" w:space="0" w:color="auto"/>
      </w:divBdr>
    </w:div>
    <w:div w:id="13196328">
      <w:bodyDiv w:val="1"/>
      <w:marLeft w:val="0"/>
      <w:marRight w:val="0"/>
      <w:marTop w:val="0"/>
      <w:marBottom w:val="0"/>
      <w:divBdr>
        <w:top w:val="none" w:sz="0" w:space="0" w:color="auto"/>
        <w:left w:val="none" w:sz="0" w:space="0" w:color="auto"/>
        <w:bottom w:val="none" w:sz="0" w:space="0" w:color="auto"/>
        <w:right w:val="none" w:sz="0" w:space="0" w:color="auto"/>
      </w:divBdr>
    </w:div>
    <w:div w:id="13531953">
      <w:bodyDiv w:val="1"/>
      <w:marLeft w:val="0"/>
      <w:marRight w:val="0"/>
      <w:marTop w:val="0"/>
      <w:marBottom w:val="0"/>
      <w:divBdr>
        <w:top w:val="none" w:sz="0" w:space="0" w:color="auto"/>
        <w:left w:val="none" w:sz="0" w:space="0" w:color="auto"/>
        <w:bottom w:val="none" w:sz="0" w:space="0" w:color="auto"/>
        <w:right w:val="none" w:sz="0" w:space="0" w:color="auto"/>
      </w:divBdr>
    </w:div>
    <w:div w:id="23555463">
      <w:bodyDiv w:val="1"/>
      <w:marLeft w:val="0"/>
      <w:marRight w:val="0"/>
      <w:marTop w:val="0"/>
      <w:marBottom w:val="0"/>
      <w:divBdr>
        <w:top w:val="none" w:sz="0" w:space="0" w:color="auto"/>
        <w:left w:val="none" w:sz="0" w:space="0" w:color="auto"/>
        <w:bottom w:val="none" w:sz="0" w:space="0" w:color="auto"/>
        <w:right w:val="none" w:sz="0" w:space="0" w:color="auto"/>
      </w:divBdr>
    </w:div>
    <w:div w:id="30689250">
      <w:bodyDiv w:val="1"/>
      <w:marLeft w:val="0"/>
      <w:marRight w:val="0"/>
      <w:marTop w:val="0"/>
      <w:marBottom w:val="0"/>
      <w:divBdr>
        <w:top w:val="none" w:sz="0" w:space="0" w:color="auto"/>
        <w:left w:val="none" w:sz="0" w:space="0" w:color="auto"/>
        <w:bottom w:val="none" w:sz="0" w:space="0" w:color="auto"/>
        <w:right w:val="none" w:sz="0" w:space="0" w:color="auto"/>
      </w:divBdr>
    </w:div>
    <w:div w:id="36516072">
      <w:bodyDiv w:val="1"/>
      <w:marLeft w:val="0"/>
      <w:marRight w:val="0"/>
      <w:marTop w:val="0"/>
      <w:marBottom w:val="0"/>
      <w:divBdr>
        <w:top w:val="none" w:sz="0" w:space="0" w:color="auto"/>
        <w:left w:val="none" w:sz="0" w:space="0" w:color="auto"/>
        <w:bottom w:val="none" w:sz="0" w:space="0" w:color="auto"/>
        <w:right w:val="none" w:sz="0" w:space="0" w:color="auto"/>
      </w:divBdr>
    </w:div>
    <w:div w:id="42028620">
      <w:bodyDiv w:val="1"/>
      <w:marLeft w:val="0"/>
      <w:marRight w:val="0"/>
      <w:marTop w:val="0"/>
      <w:marBottom w:val="0"/>
      <w:divBdr>
        <w:top w:val="none" w:sz="0" w:space="0" w:color="auto"/>
        <w:left w:val="none" w:sz="0" w:space="0" w:color="auto"/>
        <w:bottom w:val="none" w:sz="0" w:space="0" w:color="auto"/>
        <w:right w:val="none" w:sz="0" w:space="0" w:color="auto"/>
      </w:divBdr>
    </w:div>
    <w:div w:id="55327604">
      <w:bodyDiv w:val="1"/>
      <w:marLeft w:val="0"/>
      <w:marRight w:val="0"/>
      <w:marTop w:val="0"/>
      <w:marBottom w:val="0"/>
      <w:divBdr>
        <w:top w:val="none" w:sz="0" w:space="0" w:color="auto"/>
        <w:left w:val="none" w:sz="0" w:space="0" w:color="auto"/>
        <w:bottom w:val="none" w:sz="0" w:space="0" w:color="auto"/>
        <w:right w:val="none" w:sz="0" w:space="0" w:color="auto"/>
      </w:divBdr>
    </w:div>
    <w:div w:id="58291747">
      <w:bodyDiv w:val="1"/>
      <w:marLeft w:val="0"/>
      <w:marRight w:val="0"/>
      <w:marTop w:val="0"/>
      <w:marBottom w:val="0"/>
      <w:divBdr>
        <w:top w:val="none" w:sz="0" w:space="0" w:color="auto"/>
        <w:left w:val="none" w:sz="0" w:space="0" w:color="auto"/>
        <w:bottom w:val="none" w:sz="0" w:space="0" w:color="auto"/>
        <w:right w:val="none" w:sz="0" w:space="0" w:color="auto"/>
      </w:divBdr>
    </w:div>
    <w:div w:id="68044108">
      <w:bodyDiv w:val="1"/>
      <w:marLeft w:val="0"/>
      <w:marRight w:val="0"/>
      <w:marTop w:val="0"/>
      <w:marBottom w:val="0"/>
      <w:divBdr>
        <w:top w:val="none" w:sz="0" w:space="0" w:color="auto"/>
        <w:left w:val="none" w:sz="0" w:space="0" w:color="auto"/>
        <w:bottom w:val="none" w:sz="0" w:space="0" w:color="auto"/>
        <w:right w:val="none" w:sz="0" w:space="0" w:color="auto"/>
      </w:divBdr>
    </w:div>
    <w:div w:id="70857789">
      <w:bodyDiv w:val="1"/>
      <w:marLeft w:val="0"/>
      <w:marRight w:val="0"/>
      <w:marTop w:val="0"/>
      <w:marBottom w:val="0"/>
      <w:divBdr>
        <w:top w:val="none" w:sz="0" w:space="0" w:color="auto"/>
        <w:left w:val="none" w:sz="0" w:space="0" w:color="auto"/>
        <w:bottom w:val="none" w:sz="0" w:space="0" w:color="auto"/>
        <w:right w:val="none" w:sz="0" w:space="0" w:color="auto"/>
      </w:divBdr>
    </w:div>
    <w:div w:id="71466443">
      <w:bodyDiv w:val="1"/>
      <w:marLeft w:val="0"/>
      <w:marRight w:val="0"/>
      <w:marTop w:val="0"/>
      <w:marBottom w:val="0"/>
      <w:divBdr>
        <w:top w:val="none" w:sz="0" w:space="0" w:color="auto"/>
        <w:left w:val="none" w:sz="0" w:space="0" w:color="auto"/>
        <w:bottom w:val="none" w:sz="0" w:space="0" w:color="auto"/>
        <w:right w:val="none" w:sz="0" w:space="0" w:color="auto"/>
      </w:divBdr>
      <w:divsChild>
        <w:div w:id="896010485">
          <w:marLeft w:val="0"/>
          <w:marRight w:val="0"/>
          <w:marTop w:val="0"/>
          <w:marBottom w:val="0"/>
          <w:divBdr>
            <w:top w:val="none" w:sz="0" w:space="0" w:color="auto"/>
            <w:left w:val="none" w:sz="0" w:space="0" w:color="auto"/>
            <w:bottom w:val="none" w:sz="0" w:space="0" w:color="auto"/>
            <w:right w:val="none" w:sz="0" w:space="0" w:color="auto"/>
          </w:divBdr>
          <w:divsChild>
            <w:div w:id="1095439997">
              <w:marLeft w:val="0"/>
              <w:marRight w:val="0"/>
              <w:marTop w:val="0"/>
              <w:marBottom w:val="0"/>
              <w:divBdr>
                <w:top w:val="none" w:sz="0" w:space="0" w:color="auto"/>
                <w:left w:val="none" w:sz="0" w:space="0" w:color="auto"/>
                <w:bottom w:val="none" w:sz="0" w:space="0" w:color="auto"/>
                <w:right w:val="none" w:sz="0" w:space="0" w:color="auto"/>
              </w:divBdr>
              <w:divsChild>
                <w:div w:id="1017971697">
                  <w:marLeft w:val="0"/>
                  <w:marRight w:val="0"/>
                  <w:marTop w:val="0"/>
                  <w:marBottom w:val="0"/>
                  <w:divBdr>
                    <w:top w:val="none" w:sz="0" w:space="0" w:color="auto"/>
                    <w:left w:val="none" w:sz="0" w:space="0" w:color="auto"/>
                    <w:bottom w:val="none" w:sz="0" w:space="0" w:color="auto"/>
                    <w:right w:val="none" w:sz="0" w:space="0" w:color="auto"/>
                  </w:divBdr>
                  <w:divsChild>
                    <w:div w:id="14212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1076">
          <w:marLeft w:val="0"/>
          <w:marRight w:val="0"/>
          <w:marTop w:val="0"/>
          <w:marBottom w:val="0"/>
          <w:divBdr>
            <w:top w:val="none" w:sz="0" w:space="0" w:color="auto"/>
            <w:left w:val="none" w:sz="0" w:space="0" w:color="auto"/>
            <w:bottom w:val="none" w:sz="0" w:space="0" w:color="auto"/>
            <w:right w:val="none" w:sz="0" w:space="0" w:color="auto"/>
          </w:divBdr>
          <w:divsChild>
            <w:div w:id="1409425996">
              <w:marLeft w:val="0"/>
              <w:marRight w:val="0"/>
              <w:marTop w:val="0"/>
              <w:marBottom w:val="0"/>
              <w:divBdr>
                <w:top w:val="none" w:sz="0" w:space="0" w:color="auto"/>
                <w:left w:val="none" w:sz="0" w:space="0" w:color="auto"/>
                <w:bottom w:val="none" w:sz="0" w:space="0" w:color="auto"/>
                <w:right w:val="none" w:sz="0" w:space="0" w:color="auto"/>
              </w:divBdr>
              <w:divsChild>
                <w:div w:id="2095858995">
                  <w:marLeft w:val="0"/>
                  <w:marRight w:val="0"/>
                  <w:marTop w:val="0"/>
                  <w:marBottom w:val="0"/>
                  <w:divBdr>
                    <w:top w:val="none" w:sz="0" w:space="0" w:color="auto"/>
                    <w:left w:val="none" w:sz="0" w:space="0" w:color="auto"/>
                    <w:bottom w:val="none" w:sz="0" w:space="0" w:color="auto"/>
                    <w:right w:val="none" w:sz="0" w:space="0" w:color="auto"/>
                  </w:divBdr>
                  <w:divsChild>
                    <w:div w:id="8035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5909">
      <w:bodyDiv w:val="1"/>
      <w:marLeft w:val="0"/>
      <w:marRight w:val="0"/>
      <w:marTop w:val="0"/>
      <w:marBottom w:val="0"/>
      <w:divBdr>
        <w:top w:val="none" w:sz="0" w:space="0" w:color="auto"/>
        <w:left w:val="none" w:sz="0" w:space="0" w:color="auto"/>
        <w:bottom w:val="none" w:sz="0" w:space="0" w:color="auto"/>
        <w:right w:val="none" w:sz="0" w:space="0" w:color="auto"/>
      </w:divBdr>
    </w:div>
    <w:div w:id="77101990">
      <w:bodyDiv w:val="1"/>
      <w:marLeft w:val="0"/>
      <w:marRight w:val="0"/>
      <w:marTop w:val="0"/>
      <w:marBottom w:val="0"/>
      <w:divBdr>
        <w:top w:val="none" w:sz="0" w:space="0" w:color="auto"/>
        <w:left w:val="none" w:sz="0" w:space="0" w:color="auto"/>
        <w:bottom w:val="none" w:sz="0" w:space="0" w:color="auto"/>
        <w:right w:val="none" w:sz="0" w:space="0" w:color="auto"/>
      </w:divBdr>
    </w:div>
    <w:div w:id="88425684">
      <w:bodyDiv w:val="1"/>
      <w:marLeft w:val="0"/>
      <w:marRight w:val="0"/>
      <w:marTop w:val="0"/>
      <w:marBottom w:val="0"/>
      <w:divBdr>
        <w:top w:val="none" w:sz="0" w:space="0" w:color="auto"/>
        <w:left w:val="none" w:sz="0" w:space="0" w:color="auto"/>
        <w:bottom w:val="none" w:sz="0" w:space="0" w:color="auto"/>
        <w:right w:val="none" w:sz="0" w:space="0" w:color="auto"/>
      </w:divBdr>
    </w:div>
    <w:div w:id="88621790">
      <w:bodyDiv w:val="1"/>
      <w:marLeft w:val="0"/>
      <w:marRight w:val="0"/>
      <w:marTop w:val="0"/>
      <w:marBottom w:val="0"/>
      <w:divBdr>
        <w:top w:val="none" w:sz="0" w:space="0" w:color="auto"/>
        <w:left w:val="none" w:sz="0" w:space="0" w:color="auto"/>
        <w:bottom w:val="none" w:sz="0" w:space="0" w:color="auto"/>
        <w:right w:val="none" w:sz="0" w:space="0" w:color="auto"/>
      </w:divBdr>
    </w:div>
    <w:div w:id="90325313">
      <w:bodyDiv w:val="1"/>
      <w:marLeft w:val="0"/>
      <w:marRight w:val="0"/>
      <w:marTop w:val="0"/>
      <w:marBottom w:val="0"/>
      <w:divBdr>
        <w:top w:val="none" w:sz="0" w:space="0" w:color="auto"/>
        <w:left w:val="none" w:sz="0" w:space="0" w:color="auto"/>
        <w:bottom w:val="none" w:sz="0" w:space="0" w:color="auto"/>
        <w:right w:val="none" w:sz="0" w:space="0" w:color="auto"/>
      </w:divBdr>
    </w:div>
    <w:div w:id="90637170">
      <w:bodyDiv w:val="1"/>
      <w:marLeft w:val="0"/>
      <w:marRight w:val="0"/>
      <w:marTop w:val="0"/>
      <w:marBottom w:val="0"/>
      <w:divBdr>
        <w:top w:val="none" w:sz="0" w:space="0" w:color="auto"/>
        <w:left w:val="none" w:sz="0" w:space="0" w:color="auto"/>
        <w:bottom w:val="none" w:sz="0" w:space="0" w:color="auto"/>
        <w:right w:val="none" w:sz="0" w:space="0" w:color="auto"/>
      </w:divBdr>
    </w:div>
    <w:div w:id="95713798">
      <w:bodyDiv w:val="1"/>
      <w:marLeft w:val="0"/>
      <w:marRight w:val="0"/>
      <w:marTop w:val="0"/>
      <w:marBottom w:val="0"/>
      <w:divBdr>
        <w:top w:val="none" w:sz="0" w:space="0" w:color="auto"/>
        <w:left w:val="none" w:sz="0" w:space="0" w:color="auto"/>
        <w:bottom w:val="none" w:sz="0" w:space="0" w:color="auto"/>
        <w:right w:val="none" w:sz="0" w:space="0" w:color="auto"/>
      </w:divBdr>
    </w:div>
    <w:div w:id="100493798">
      <w:bodyDiv w:val="1"/>
      <w:marLeft w:val="0"/>
      <w:marRight w:val="0"/>
      <w:marTop w:val="0"/>
      <w:marBottom w:val="0"/>
      <w:divBdr>
        <w:top w:val="none" w:sz="0" w:space="0" w:color="auto"/>
        <w:left w:val="none" w:sz="0" w:space="0" w:color="auto"/>
        <w:bottom w:val="none" w:sz="0" w:space="0" w:color="auto"/>
        <w:right w:val="none" w:sz="0" w:space="0" w:color="auto"/>
      </w:divBdr>
    </w:div>
    <w:div w:id="105395661">
      <w:bodyDiv w:val="1"/>
      <w:marLeft w:val="0"/>
      <w:marRight w:val="0"/>
      <w:marTop w:val="0"/>
      <w:marBottom w:val="0"/>
      <w:divBdr>
        <w:top w:val="none" w:sz="0" w:space="0" w:color="auto"/>
        <w:left w:val="none" w:sz="0" w:space="0" w:color="auto"/>
        <w:bottom w:val="none" w:sz="0" w:space="0" w:color="auto"/>
        <w:right w:val="none" w:sz="0" w:space="0" w:color="auto"/>
      </w:divBdr>
    </w:div>
    <w:div w:id="110054588">
      <w:bodyDiv w:val="1"/>
      <w:marLeft w:val="0"/>
      <w:marRight w:val="0"/>
      <w:marTop w:val="0"/>
      <w:marBottom w:val="0"/>
      <w:divBdr>
        <w:top w:val="none" w:sz="0" w:space="0" w:color="auto"/>
        <w:left w:val="none" w:sz="0" w:space="0" w:color="auto"/>
        <w:bottom w:val="none" w:sz="0" w:space="0" w:color="auto"/>
        <w:right w:val="none" w:sz="0" w:space="0" w:color="auto"/>
      </w:divBdr>
    </w:div>
    <w:div w:id="116610548">
      <w:bodyDiv w:val="1"/>
      <w:marLeft w:val="0"/>
      <w:marRight w:val="0"/>
      <w:marTop w:val="0"/>
      <w:marBottom w:val="0"/>
      <w:divBdr>
        <w:top w:val="none" w:sz="0" w:space="0" w:color="auto"/>
        <w:left w:val="none" w:sz="0" w:space="0" w:color="auto"/>
        <w:bottom w:val="none" w:sz="0" w:space="0" w:color="auto"/>
        <w:right w:val="none" w:sz="0" w:space="0" w:color="auto"/>
      </w:divBdr>
    </w:div>
    <w:div w:id="119959652">
      <w:bodyDiv w:val="1"/>
      <w:marLeft w:val="0"/>
      <w:marRight w:val="0"/>
      <w:marTop w:val="0"/>
      <w:marBottom w:val="0"/>
      <w:divBdr>
        <w:top w:val="none" w:sz="0" w:space="0" w:color="auto"/>
        <w:left w:val="none" w:sz="0" w:space="0" w:color="auto"/>
        <w:bottom w:val="none" w:sz="0" w:space="0" w:color="auto"/>
        <w:right w:val="none" w:sz="0" w:space="0" w:color="auto"/>
      </w:divBdr>
    </w:div>
    <w:div w:id="127558291">
      <w:bodyDiv w:val="1"/>
      <w:marLeft w:val="0"/>
      <w:marRight w:val="0"/>
      <w:marTop w:val="0"/>
      <w:marBottom w:val="0"/>
      <w:divBdr>
        <w:top w:val="none" w:sz="0" w:space="0" w:color="auto"/>
        <w:left w:val="none" w:sz="0" w:space="0" w:color="auto"/>
        <w:bottom w:val="none" w:sz="0" w:space="0" w:color="auto"/>
        <w:right w:val="none" w:sz="0" w:space="0" w:color="auto"/>
      </w:divBdr>
    </w:div>
    <w:div w:id="128210177">
      <w:bodyDiv w:val="1"/>
      <w:marLeft w:val="0"/>
      <w:marRight w:val="0"/>
      <w:marTop w:val="0"/>
      <w:marBottom w:val="0"/>
      <w:divBdr>
        <w:top w:val="none" w:sz="0" w:space="0" w:color="auto"/>
        <w:left w:val="none" w:sz="0" w:space="0" w:color="auto"/>
        <w:bottom w:val="none" w:sz="0" w:space="0" w:color="auto"/>
        <w:right w:val="none" w:sz="0" w:space="0" w:color="auto"/>
      </w:divBdr>
    </w:div>
    <w:div w:id="129325766">
      <w:bodyDiv w:val="1"/>
      <w:marLeft w:val="0"/>
      <w:marRight w:val="0"/>
      <w:marTop w:val="0"/>
      <w:marBottom w:val="0"/>
      <w:divBdr>
        <w:top w:val="none" w:sz="0" w:space="0" w:color="auto"/>
        <w:left w:val="none" w:sz="0" w:space="0" w:color="auto"/>
        <w:bottom w:val="none" w:sz="0" w:space="0" w:color="auto"/>
        <w:right w:val="none" w:sz="0" w:space="0" w:color="auto"/>
      </w:divBdr>
    </w:div>
    <w:div w:id="129833932">
      <w:bodyDiv w:val="1"/>
      <w:marLeft w:val="0"/>
      <w:marRight w:val="0"/>
      <w:marTop w:val="0"/>
      <w:marBottom w:val="0"/>
      <w:divBdr>
        <w:top w:val="none" w:sz="0" w:space="0" w:color="auto"/>
        <w:left w:val="none" w:sz="0" w:space="0" w:color="auto"/>
        <w:bottom w:val="none" w:sz="0" w:space="0" w:color="auto"/>
        <w:right w:val="none" w:sz="0" w:space="0" w:color="auto"/>
      </w:divBdr>
    </w:div>
    <w:div w:id="130103591">
      <w:bodyDiv w:val="1"/>
      <w:marLeft w:val="0"/>
      <w:marRight w:val="0"/>
      <w:marTop w:val="0"/>
      <w:marBottom w:val="0"/>
      <w:divBdr>
        <w:top w:val="none" w:sz="0" w:space="0" w:color="auto"/>
        <w:left w:val="none" w:sz="0" w:space="0" w:color="auto"/>
        <w:bottom w:val="none" w:sz="0" w:space="0" w:color="auto"/>
        <w:right w:val="none" w:sz="0" w:space="0" w:color="auto"/>
      </w:divBdr>
    </w:div>
    <w:div w:id="130172612">
      <w:bodyDiv w:val="1"/>
      <w:marLeft w:val="0"/>
      <w:marRight w:val="0"/>
      <w:marTop w:val="0"/>
      <w:marBottom w:val="0"/>
      <w:divBdr>
        <w:top w:val="none" w:sz="0" w:space="0" w:color="auto"/>
        <w:left w:val="none" w:sz="0" w:space="0" w:color="auto"/>
        <w:bottom w:val="none" w:sz="0" w:space="0" w:color="auto"/>
        <w:right w:val="none" w:sz="0" w:space="0" w:color="auto"/>
      </w:divBdr>
    </w:div>
    <w:div w:id="132717693">
      <w:bodyDiv w:val="1"/>
      <w:marLeft w:val="0"/>
      <w:marRight w:val="0"/>
      <w:marTop w:val="0"/>
      <w:marBottom w:val="0"/>
      <w:divBdr>
        <w:top w:val="none" w:sz="0" w:space="0" w:color="auto"/>
        <w:left w:val="none" w:sz="0" w:space="0" w:color="auto"/>
        <w:bottom w:val="none" w:sz="0" w:space="0" w:color="auto"/>
        <w:right w:val="none" w:sz="0" w:space="0" w:color="auto"/>
      </w:divBdr>
    </w:div>
    <w:div w:id="134222388">
      <w:bodyDiv w:val="1"/>
      <w:marLeft w:val="0"/>
      <w:marRight w:val="0"/>
      <w:marTop w:val="0"/>
      <w:marBottom w:val="0"/>
      <w:divBdr>
        <w:top w:val="none" w:sz="0" w:space="0" w:color="auto"/>
        <w:left w:val="none" w:sz="0" w:space="0" w:color="auto"/>
        <w:bottom w:val="none" w:sz="0" w:space="0" w:color="auto"/>
        <w:right w:val="none" w:sz="0" w:space="0" w:color="auto"/>
      </w:divBdr>
      <w:divsChild>
        <w:div w:id="726149787">
          <w:marLeft w:val="0"/>
          <w:marRight w:val="0"/>
          <w:marTop w:val="0"/>
          <w:marBottom w:val="0"/>
          <w:divBdr>
            <w:top w:val="none" w:sz="0" w:space="0" w:color="auto"/>
            <w:left w:val="none" w:sz="0" w:space="0" w:color="auto"/>
            <w:bottom w:val="none" w:sz="0" w:space="0" w:color="auto"/>
            <w:right w:val="none" w:sz="0" w:space="0" w:color="auto"/>
          </w:divBdr>
          <w:divsChild>
            <w:div w:id="1713152">
              <w:marLeft w:val="0"/>
              <w:marRight w:val="0"/>
              <w:marTop w:val="0"/>
              <w:marBottom w:val="0"/>
              <w:divBdr>
                <w:top w:val="none" w:sz="0" w:space="0" w:color="auto"/>
                <w:left w:val="none" w:sz="0" w:space="0" w:color="auto"/>
                <w:bottom w:val="none" w:sz="0" w:space="0" w:color="auto"/>
                <w:right w:val="none" w:sz="0" w:space="0" w:color="auto"/>
              </w:divBdr>
            </w:div>
            <w:div w:id="9065916">
              <w:marLeft w:val="0"/>
              <w:marRight w:val="0"/>
              <w:marTop w:val="0"/>
              <w:marBottom w:val="0"/>
              <w:divBdr>
                <w:top w:val="none" w:sz="0" w:space="0" w:color="auto"/>
                <w:left w:val="none" w:sz="0" w:space="0" w:color="auto"/>
                <w:bottom w:val="none" w:sz="0" w:space="0" w:color="auto"/>
                <w:right w:val="none" w:sz="0" w:space="0" w:color="auto"/>
              </w:divBdr>
            </w:div>
            <w:div w:id="9531580">
              <w:marLeft w:val="0"/>
              <w:marRight w:val="0"/>
              <w:marTop w:val="0"/>
              <w:marBottom w:val="0"/>
              <w:divBdr>
                <w:top w:val="none" w:sz="0" w:space="0" w:color="auto"/>
                <w:left w:val="none" w:sz="0" w:space="0" w:color="auto"/>
                <w:bottom w:val="none" w:sz="0" w:space="0" w:color="auto"/>
                <w:right w:val="none" w:sz="0" w:space="0" w:color="auto"/>
              </w:divBdr>
            </w:div>
            <w:div w:id="12850665">
              <w:marLeft w:val="0"/>
              <w:marRight w:val="0"/>
              <w:marTop w:val="0"/>
              <w:marBottom w:val="0"/>
              <w:divBdr>
                <w:top w:val="none" w:sz="0" w:space="0" w:color="auto"/>
                <w:left w:val="none" w:sz="0" w:space="0" w:color="auto"/>
                <w:bottom w:val="none" w:sz="0" w:space="0" w:color="auto"/>
                <w:right w:val="none" w:sz="0" w:space="0" w:color="auto"/>
              </w:divBdr>
            </w:div>
            <w:div w:id="22904053">
              <w:marLeft w:val="0"/>
              <w:marRight w:val="0"/>
              <w:marTop w:val="0"/>
              <w:marBottom w:val="0"/>
              <w:divBdr>
                <w:top w:val="none" w:sz="0" w:space="0" w:color="auto"/>
                <w:left w:val="none" w:sz="0" w:space="0" w:color="auto"/>
                <w:bottom w:val="none" w:sz="0" w:space="0" w:color="auto"/>
                <w:right w:val="none" w:sz="0" w:space="0" w:color="auto"/>
              </w:divBdr>
            </w:div>
            <w:div w:id="47190445">
              <w:marLeft w:val="0"/>
              <w:marRight w:val="0"/>
              <w:marTop w:val="0"/>
              <w:marBottom w:val="0"/>
              <w:divBdr>
                <w:top w:val="none" w:sz="0" w:space="0" w:color="auto"/>
                <w:left w:val="none" w:sz="0" w:space="0" w:color="auto"/>
                <w:bottom w:val="none" w:sz="0" w:space="0" w:color="auto"/>
                <w:right w:val="none" w:sz="0" w:space="0" w:color="auto"/>
              </w:divBdr>
            </w:div>
            <w:div w:id="141503415">
              <w:marLeft w:val="0"/>
              <w:marRight w:val="0"/>
              <w:marTop w:val="0"/>
              <w:marBottom w:val="0"/>
              <w:divBdr>
                <w:top w:val="none" w:sz="0" w:space="0" w:color="auto"/>
                <w:left w:val="none" w:sz="0" w:space="0" w:color="auto"/>
                <w:bottom w:val="none" w:sz="0" w:space="0" w:color="auto"/>
                <w:right w:val="none" w:sz="0" w:space="0" w:color="auto"/>
              </w:divBdr>
            </w:div>
            <w:div w:id="160320947">
              <w:marLeft w:val="0"/>
              <w:marRight w:val="0"/>
              <w:marTop w:val="0"/>
              <w:marBottom w:val="0"/>
              <w:divBdr>
                <w:top w:val="none" w:sz="0" w:space="0" w:color="auto"/>
                <w:left w:val="none" w:sz="0" w:space="0" w:color="auto"/>
                <w:bottom w:val="none" w:sz="0" w:space="0" w:color="auto"/>
                <w:right w:val="none" w:sz="0" w:space="0" w:color="auto"/>
              </w:divBdr>
            </w:div>
            <w:div w:id="183860146">
              <w:marLeft w:val="0"/>
              <w:marRight w:val="0"/>
              <w:marTop w:val="0"/>
              <w:marBottom w:val="0"/>
              <w:divBdr>
                <w:top w:val="none" w:sz="0" w:space="0" w:color="auto"/>
                <w:left w:val="none" w:sz="0" w:space="0" w:color="auto"/>
                <w:bottom w:val="none" w:sz="0" w:space="0" w:color="auto"/>
                <w:right w:val="none" w:sz="0" w:space="0" w:color="auto"/>
              </w:divBdr>
            </w:div>
            <w:div w:id="190414327">
              <w:marLeft w:val="0"/>
              <w:marRight w:val="0"/>
              <w:marTop w:val="0"/>
              <w:marBottom w:val="0"/>
              <w:divBdr>
                <w:top w:val="none" w:sz="0" w:space="0" w:color="auto"/>
                <w:left w:val="none" w:sz="0" w:space="0" w:color="auto"/>
                <w:bottom w:val="none" w:sz="0" w:space="0" w:color="auto"/>
                <w:right w:val="none" w:sz="0" w:space="0" w:color="auto"/>
              </w:divBdr>
            </w:div>
            <w:div w:id="231161004">
              <w:marLeft w:val="0"/>
              <w:marRight w:val="0"/>
              <w:marTop w:val="0"/>
              <w:marBottom w:val="0"/>
              <w:divBdr>
                <w:top w:val="none" w:sz="0" w:space="0" w:color="auto"/>
                <w:left w:val="none" w:sz="0" w:space="0" w:color="auto"/>
                <w:bottom w:val="none" w:sz="0" w:space="0" w:color="auto"/>
                <w:right w:val="none" w:sz="0" w:space="0" w:color="auto"/>
              </w:divBdr>
            </w:div>
            <w:div w:id="251207554">
              <w:marLeft w:val="0"/>
              <w:marRight w:val="0"/>
              <w:marTop w:val="0"/>
              <w:marBottom w:val="0"/>
              <w:divBdr>
                <w:top w:val="none" w:sz="0" w:space="0" w:color="auto"/>
                <w:left w:val="none" w:sz="0" w:space="0" w:color="auto"/>
                <w:bottom w:val="none" w:sz="0" w:space="0" w:color="auto"/>
                <w:right w:val="none" w:sz="0" w:space="0" w:color="auto"/>
              </w:divBdr>
            </w:div>
            <w:div w:id="274215642">
              <w:marLeft w:val="0"/>
              <w:marRight w:val="0"/>
              <w:marTop w:val="0"/>
              <w:marBottom w:val="0"/>
              <w:divBdr>
                <w:top w:val="none" w:sz="0" w:space="0" w:color="auto"/>
                <w:left w:val="none" w:sz="0" w:space="0" w:color="auto"/>
                <w:bottom w:val="none" w:sz="0" w:space="0" w:color="auto"/>
                <w:right w:val="none" w:sz="0" w:space="0" w:color="auto"/>
              </w:divBdr>
            </w:div>
            <w:div w:id="277681226">
              <w:marLeft w:val="0"/>
              <w:marRight w:val="0"/>
              <w:marTop w:val="0"/>
              <w:marBottom w:val="0"/>
              <w:divBdr>
                <w:top w:val="none" w:sz="0" w:space="0" w:color="auto"/>
                <w:left w:val="none" w:sz="0" w:space="0" w:color="auto"/>
                <w:bottom w:val="none" w:sz="0" w:space="0" w:color="auto"/>
                <w:right w:val="none" w:sz="0" w:space="0" w:color="auto"/>
              </w:divBdr>
            </w:div>
            <w:div w:id="292902368">
              <w:marLeft w:val="0"/>
              <w:marRight w:val="0"/>
              <w:marTop w:val="0"/>
              <w:marBottom w:val="0"/>
              <w:divBdr>
                <w:top w:val="none" w:sz="0" w:space="0" w:color="auto"/>
                <w:left w:val="none" w:sz="0" w:space="0" w:color="auto"/>
                <w:bottom w:val="none" w:sz="0" w:space="0" w:color="auto"/>
                <w:right w:val="none" w:sz="0" w:space="0" w:color="auto"/>
              </w:divBdr>
            </w:div>
            <w:div w:id="298459027">
              <w:marLeft w:val="0"/>
              <w:marRight w:val="0"/>
              <w:marTop w:val="0"/>
              <w:marBottom w:val="0"/>
              <w:divBdr>
                <w:top w:val="none" w:sz="0" w:space="0" w:color="auto"/>
                <w:left w:val="none" w:sz="0" w:space="0" w:color="auto"/>
                <w:bottom w:val="none" w:sz="0" w:space="0" w:color="auto"/>
                <w:right w:val="none" w:sz="0" w:space="0" w:color="auto"/>
              </w:divBdr>
            </w:div>
            <w:div w:id="299458574">
              <w:marLeft w:val="0"/>
              <w:marRight w:val="0"/>
              <w:marTop w:val="0"/>
              <w:marBottom w:val="0"/>
              <w:divBdr>
                <w:top w:val="none" w:sz="0" w:space="0" w:color="auto"/>
                <w:left w:val="none" w:sz="0" w:space="0" w:color="auto"/>
                <w:bottom w:val="none" w:sz="0" w:space="0" w:color="auto"/>
                <w:right w:val="none" w:sz="0" w:space="0" w:color="auto"/>
              </w:divBdr>
            </w:div>
            <w:div w:id="303631645">
              <w:marLeft w:val="0"/>
              <w:marRight w:val="0"/>
              <w:marTop w:val="0"/>
              <w:marBottom w:val="0"/>
              <w:divBdr>
                <w:top w:val="none" w:sz="0" w:space="0" w:color="auto"/>
                <w:left w:val="none" w:sz="0" w:space="0" w:color="auto"/>
                <w:bottom w:val="none" w:sz="0" w:space="0" w:color="auto"/>
                <w:right w:val="none" w:sz="0" w:space="0" w:color="auto"/>
              </w:divBdr>
            </w:div>
            <w:div w:id="306475569">
              <w:marLeft w:val="0"/>
              <w:marRight w:val="0"/>
              <w:marTop w:val="0"/>
              <w:marBottom w:val="0"/>
              <w:divBdr>
                <w:top w:val="none" w:sz="0" w:space="0" w:color="auto"/>
                <w:left w:val="none" w:sz="0" w:space="0" w:color="auto"/>
                <w:bottom w:val="none" w:sz="0" w:space="0" w:color="auto"/>
                <w:right w:val="none" w:sz="0" w:space="0" w:color="auto"/>
              </w:divBdr>
            </w:div>
            <w:div w:id="310839958">
              <w:marLeft w:val="0"/>
              <w:marRight w:val="0"/>
              <w:marTop w:val="0"/>
              <w:marBottom w:val="0"/>
              <w:divBdr>
                <w:top w:val="none" w:sz="0" w:space="0" w:color="auto"/>
                <w:left w:val="none" w:sz="0" w:space="0" w:color="auto"/>
                <w:bottom w:val="none" w:sz="0" w:space="0" w:color="auto"/>
                <w:right w:val="none" w:sz="0" w:space="0" w:color="auto"/>
              </w:divBdr>
            </w:div>
            <w:div w:id="315766536">
              <w:marLeft w:val="0"/>
              <w:marRight w:val="0"/>
              <w:marTop w:val="0"/>
              <w:marBottom w:val="0"/>
              <w:divBdr>
                <w:top w:val="none" w:sz="0" w:space="0" w:color="auto"/>
                <w:left w:val="none" w:sz="0" w:space="0" w:color="auto"/>
                <w:bottom w:val="none" w:sz="0" w:space="0" w:color="auto"/>
                <w:right w:val="none" w:sz="0" w:space="0" w:color="auto"/>
              </w:divBdr>
            </w:div>
            <w:div w:id="329060731">
              <w:marLeft w:val="0"/>
              <w:marRight w:val="0"/>
              <w:marTop w:val="0"/>
              <w:marBottom w:val="0"/>
              <w:divBdr>
                <w:top w:val="none" w:sz="0" w:space="0" w:color="auto"/>
                <w:left w:val="none" w:sz="0" w:space="0" w:color="auto"/>
                <w:bottom w:val="none" w:sz="0" w:space="0" w:color="auto"/>
                <w:right w:val="none" w:sz="0" w:space="0" w:color="auto"/>
              </w:divBdr>
            </w:div>
            <w:div w:id="329412132">
              <w:marLeft w:val="0"/>
              <w:marRight w:val="0"/>
              <w:marTop w:val="0"/>
              <w:marBottom w:val="0"/>
              <w:divBdr>
                <w:top w:val="none" w:sz="0" w:space="0" w:color="auto"/>
                <w:left w:val="none" w:sz="0" w:space="0" w:color="auto"/>
                <w:bottom w:val="none" w:sz="0" w:space="0" w:color="auto"/>
                <w:right w:val="none" w:sz="0" w:space="0" w:color="auto"/>
              </w:divBdr>
            </w:div>
            <w:div w:id="335622040">
              <w:marLeft w:val="0"/>
              <w:marRight w:val="0"/>
              <w:marTop w:val="0"/>
              <w:marBottom w:val="0"/>
              <w:divBdr>
                <w:top w:val="none" w:sz="0" w:space="0" w:color="auto"/>
                <w:left w:val="none" w:sz="0" w:space="0" w:color="auto"/>
                <w:bottom w:val="none" w:sz="0" w:space="0" w:color="auto"/>
                <w:right w:val="none" w:sz="0" w:space="0" w:color="auto"/>
              </w:divBdr>
            </w:div>
            <w:div w:id="356195366">
              <w:marLeft w:val="0"/>
              <w:marRight w:val="0"/>
              <w:marTop w:val="0"/>
              <w:marBottom w:val="0"/>
              <w:divBdr>
                <w:top w:val="none" w:sz="0" w:space="0" w:color="auto"/>
                <w:left w:val="none" w:sz="0" w:space="0" w:color="auto"/>
                <w:bottom w:val="none" w:sz="0" w:space="0" w:color="auto"/>
                <w:right w:val="none" w:sz="0" w:space="0" w:color="auto"/>
              </w:divBdr>
            </w:div>
            <w:div w:id="381638583">
              <w:marLeft w:val="0"/>
              <w:marRight w:val="0"/>
              <w:marTop w:val="0"/>
              <w:marBottom w:val="0"/>
              <w:divBdr>
                <w:top w:val="none" w:sz="0" w:space="0" w:color="auto"/>
                <w:left w:val="none" w:sz="0" w:space="0" w:color="auto"/>
                <w:bottom w:val="none" w:sz="0" w:space="0" w:color="auto"/>
                <w:right w:val="none" w:sz="0" w:space="0" w:color="auto"/>
              </w:divBdr>
            </w:div>
            <w:div w:id="397168488">
              <w:marLeft w:val="0"/>
              <w:marRight w:val="0"/>
              <w:marTop w:val="0"/>
              <w:marBottom w:val="0"/>
              <w:divBdr>
                <w:top w:val="none" w:sz="0" w:space="0" w:color="auto"/>
                <w:left w:val="none" w:sz="0" w:space="0" w:color="auto"/>
                <w:bottom w:val="none" w:sz="0" w:space="0" w:color="auto"/>
                <w:right w:val="none" w:sz="0" w:space="0" w:color="auto"/>
              </w:divBdr>
            </w:div>
            <w:div w:id="400443990">
              <w:marLeft w:val="0"/>
              <w:marRight w:val="0"/>
              <w:marTop w:val="0"/>
              <w:marBottom w:val="0"/>
              <w:divBdr>
                <w:top w:val="none" w:sz="0" w:space="0" w:color="auto"/>
                <w:left w:val="none" w:sz="0" w:space="0" w:color="auto"/>
                <w:bottom w:val="none" w:sz="0" w:space="0" w:color="auto"/>
                <w:right w:val="none" w:sz="0" w:space="0" w:color="auto"/>
              </w:divBdr>
            </w:div>
            <w:div w:id="406877071">
              <w:marLeft w:val="0"/>
              <w:marRight w:val="0"/>
              <w:marTop w:val="0"/>
              <w:marBottom w:val="0"/>
              <w:divBdr>
                <w:top w:val="none" w:sz="0" w:space="0" w:color="auto"/>
                <w:left w:val="none" w:sz="0" w:space="0" w:color="auto"/>
                <w:bottom w:val="none" w:sz="0" w:space="0" w:color="auto"/>
                <w:right w:val="none" w:sz="0" w:space="0" w:color="auto"/>
              </w:divBdr>
            </w:div>
            <w:div w:id="445588701">
              <w:marLeft w:val="0"/>
              <w:marRight w:val="0"/>
              <w:marTop w:val="0"/>
              <w:marBottom w:val="0"/>
              <w:divBdr>
                <w:top w:val="none" w:sz="0" w:space="0" w:color="auto"/>
                <w:left w:val="none" w:sz="0" w:space="0" w:color="auto"/>
                <w:bottom w:val="none" w:sz="0" w:space="0" w:color="auto"/>
                <w:right w:val="none" w:sz="0" w:space="0" w:color="auto"/>
              </w:divBdr>
            </w:div>
            <w:div w:id="474840310">
              <w:marLeft w:val="0"/>
              <w:marRight w:val="0"/>
              <w:marTop w:val="0"/>
              <w:marBottom w:val="0"/>
              <w:divBdr>
                <w:top w:val="none" w:sz="0" w:space="0" w:color="auto"/>
                <w:left w:val="none" w:sz="0" w:space="0" w:color="auto"/>
                <w:bottom w:val="none" w:sz="0" w:space="0" w:color="auto"/>
                <w:right w:val="none" w:sz="0" w:space="0" w:color="auto"/>
              </w:divBdr>
            </w:div>
            <w:div w:id="491413226">
              <w:marLeft w:val="0"/>
              <w:marRight w:val="0"/>
              <w:marTop w:val="0"/>
              <w:marBottom w:val="0"/>
              <w:divBdr>
                <w:top w:val="none" w:sz="0" w:space="0" w:color="auto"/>
                <w:left w:val="none" w:sz="0" w:space="0" w:color="auto"/>
                <w:bottom w:val="none" w:sz="0" w:space="0" w:color="auto"/>
                <w:right w:val="none" w:sz="0" w:space="0" w:color="auto"/>
              </w:divBdr>
            </w:div>
            <w:div w:id="501818074">
              <w:marLeft w:val="0"/>
              <w:marRight w:val="0"/>
              <w:marTop w:val="0"/>
              <w:marBottom w:val="0"/>
              <w:divBdr>
                <w:top w:val="none" w:sz="0" w:space="0" w:color="auto"/>
                <w:left w:val="none" w:sz="0" w:space="0" w:color="auto"/>
                <w:bottom w:val="none" w:sz="0" w:space="0" w:color="auto"/>
                <w:right w:val="none" w:sz="0" w:space="0" w:color="auto"/>
              </w:divBdr>
            </w:div>
            <w:div w:id="510684480">
              <w:marLeft w:val="0"/>
              <w:marRight w:val="0"/>
              <w:marTop w:val="0"/>
              <w:marBottom w:val="0"/>
              <w:divBdr>
                <w:top w:val="none" w:sz="0" w:space="0" w:color="auto"/>
                <w:left w:val="none" w:sz="0" w:space="0" w:color="auto"/>
                <w:bottom w:val="none" w:sz="0" w:space="0" w:color="auto"/>
                <w:right w:val="none" w:sz="0" w:space="0" w:color="auto"/>
              </w:divBdr>
            </w:div>
            <w:div w:id="510921972">
              <w:marLeft w:val="0"/>
              <w:marRight w:val="0"/>
              <w:marTop w:val="0"/>
              <w:marBottom w:val="0"/>
              <w:divBdr>
                <w:top w:val="none" w:sz="0" w:space="0" w:color="auto"/>
                <w:left w:val="none" w:sz="0" w:space="0" w:color="auto"/>
                <w:bottom w:val="none" w:sz="0" w:space="0" w:color="auto"/>
                <w:right w:val="none" w:sz="0" w:space="0" w:color="auto"/>
              </w:divBdr>
            </w:div>
            <w:div w:id="515657898">
              <w:marLeft w:val="0"/>
              <w:marRight w:val="0"/>
              <w:marTop w:val="0"/>
              <w:marBottom w:val="0"/>
              <w:divBdr>
                <w:top w:val="none" w:sz="0" w:space="0" w:color="auto"/>
                <w:left w:val="none" w:sz="0" w:space="0" w:color="auto"/>
                <w:bottom w:val="none" w:sz="0" w:space="0" w:color="auto"/>
                <w:right w:val="none" w:sz="0" w:space="0" w:color="auto"/>
              </w:divBdr>
            </w:div>
            <w:div w:id="518592576">
              <w:marLeft w:val="0"/>
              <w:marRight w:val="0"/>
              <w:marTop w:val="0"/>
              <w:marBottom w:val="0"/>
              <w:divBdr>
                <w:top w:val="none" w:sz="0" w:space="0" w:color="auto"/>
                <w:left w:val="none" w:sz="0" w:space="0" w:color="auto"/>
                <w:bottom w:val="none" w:sz="0" w:space="0" w:color="auto"/>
                <w:right w:val="none" w:sz="0" w:space="0" w:color="auto"/>
              </w:divBdr>
            </w:div>
            <w:div w:id="592593199">
              <w:marLeft w:val="0"/>
              <w:marRight w:val="0"/>
              <w:marTop w:val="0"/>
              <w:marBottom w:val="0"/>
              <w:divBdr>
                <w:top w:val="none" w:sz="0" w:space="0" w:color="auto"/>
                <w:left w:val="none" w:sz="0" w:space="0" w:color="auto"/>
                <w:bottom w:val="none" w:sz="0" w:space="0" w:color="auto"/>
                <w:right w:val="none" w:sz="0" w:space="0" w:color="auto"/>
              </w:divBdr>
            </w:div>
            <w:div w:id="604850973">
              <w:marLeft w:val="0"/>
              <w:marRight w:val="0"/>
              <w:marTop w:val="0"/>
              <w:marBottom w:val="0"/>
              <w:divBdr>
                <w:top w:val="none" w:sz="0" w:space="0" w:color="auto"/>
                <w:left w:val="none" w:sz="0" w:space="0" w:color="auto"/>
                <w:bottom w:val="none" w:sz="0" w:space="0" w:color="auto"/>
                <w:right w:val="none" w:sz="0" w:space="0" w:color="auto"/>
              </w:divBdr>
            </w:div>
            <w:div w:id="691880223">
              <w:marLeft w:val="0"/>
              <w:marRight w:val="0"/>
              <w:marTop w:val="0"/>
              <w:marBottom w:val="0"/>
              <w:divBdr>
                <w:top w:val="none" w:sz="0" w:space="0" w:color="auto"/>
                <w:left w:val="none" w:sz="0" w:space="0" w:color="auto"/>
                <w:bottom w:val="none" w:sz="0" w:space="0" w:color="auto"/>
                <w:right w:val="none" w:sz="0" w:space="0" w:color="auto"/>
              </w:divBdr>
            </w:div>
            <w:div w:id="710687918">
              <w:marLeft w:val="0"/>
              <w:marRight w:val="0"/>
              <w:marTop w:val="0"/>
              <w:marBottom w:val="0"/>
              <w:divBdr>
                <w:top w:val="none" w:sz="0" w:space="0" w:color="auto"/>
                <w:left w:val="none" w:sz="0" w:space="0" w:color="auto"/>
                <w:bottom w:val="none" w:sz="0" w:space="0" w:color="auto"/>
                <w:right w:val="none" w:sz="0" w:space="0" w:color="auto"/>
              </w:divBdr>
            </w:div>
            <w:div w:id="737172516">
              <w:marLeft w:val="0"/>
              <w:marRight w:val="0"/>
              <w:marTop w:val="0"/>
              <w:marBottom w:val="0"/>
              <w:divBdr>
                <w:top w:val="none" w:sz="0" w:space="0" w:color="auto"/>
                <w:left w:val="none" w:sz="0" w:space="0" w:color="auto"/>
                <w:bottom w:val="none" w:sz="0" w:space="0" w:color="auto"/>
                <w:right w:val="none" w:sz="0" w:space="0" w:color="auto"/>
              </w:divBdr>
            </w:div>
            <w:div w:id="737752609">
              <w:marLeft w:val="0"/>
              <w:marRight w:val="0"/>
              <w:marTop w:val="0"/>
              <w:marBottom w:val="0"/>
              <w:divBdr>
                <w:top w:val="none" w:sz="0" w:space="0" w:color="auto"/>
                <w:left w:val="none" w:sz="0" w:space="0" w:color="auto"/>
                <w:bottom w:val="none" w:sz="0" w:space="0" w:color="auto"/>
                <w:right w:val="none" w:sz="0" w:space="0" w:color="auto"/>
              </w:divBdr>
            </w:div>
            <w:div w:id="738673784">
              <w:marLeft w:val="0"/>
              <w:marRight w:val="0"/>
              <w:marTop w:val="0"/>
              <w:marBottom w:val="0"/>
              <w:divBdr>
                <w:top w:val="none" w:sz="0" w:space="0" w:color="auto"/>
                <w:left w:val="none" w:sz="0" w:space="0" w:color="auto"/>
                <w:bottom w:val="none" w:sz="0" w:space="0" w:color="auto"/>
                <w:right w:val="none" w:sz="0" w:space="0" w:color="auto"/>
              </w:divBdr>
            </w:div>
            <w:div w:id="754789493">
              <w:marLeft w:val="0"/>
              <w:marRight w:val="0"/>
              <w:marTop w:val="0"/>
              <w:marBottom w:val="0"/>
              <w:divBdr>
                <w:top w:val="none" w:sz="0" w:space="0" w:color="auto"/>
                <w:left w:val="none" w:sz="0" w:space="0" w:color="auto"/>
                <w:bottom w:val="none" w:sz="0" w:space="0" w:color="auto"/>
                <w:right w:val="none" w:sz="0" w:space="0" w:color="auto"/>
              </w:divBdr>
            </w:div>
            <w:div w:id="757095783">
              <w:marLeft w:val="0"/>
              <w:marRight w:val="0"/>
              <w:marTop w:val="0"/>
              <w:marBottom w:val="0"/>
              <w:divBdr>
                <w:top w:val="none" w:sz="0" w:space="0" w:color="auto"/>
                <w:left w:val="none" w:sz="0" w:space="0" w:color="auto"/>
                <w:bottom w:val="none" w:sz="0" w:space="0" w:color="auto"/>
                <w:right w:val="none" w:sz="0" w:space="0" w:color="auto"/>
              </w:divBdr>
            </w:div>
            <w:div w:id="772942152">
              <w:marLeft w:val="0"/>
              <w:marRight w:val="0"/>
              <w:marTop w:val="0"/>
              <w:marBottom w:val="0"/>
              <w:divBdr>
                <w:top w:val="none" w:sz="0" w:space="0" w:color="auto"/>
                <w:left w:val="none" w:sz="0" w:space="0" w:color="auto"/>
                <w:bottom w:val="none" w:sz="0" w:space="0" w:color="auto"/>
                <w:right w:val="none" w:sz="0" w:space="0" w:color="auto"/>
              </w:divBdr>
            </w:div>
            <w:div w:id="794181034">
              <w:marLeft w:val="0"/>
              <w:marRight w:val="0"/>
              <w:marTop w:val="0"/>
              <w:marBottom w:val="0"/>
              <w:divBdr>
                <w:top w:val="none" w:sz="0" w:space="0" w:color="auto"/>
                <w:left w:val="none" w:sz="0" w:space="0" w:color="auto"/>
                <w:bottom w:val="none" w:sz="0" w:space="0" w:color="auto"/>
                <w:right w:val="none" w:sz="0" w:space="0" w:color="auto"/>
              </w:divBdr>
            </w:div>
            <w:div w:id="818032325">
              <w:marLeft w:val="0"/>
              <w:marRight w:val="0"/>
              <w:marTop w:val="0"/>
              <w:marBottom w:val="0"/>
              <w:divBdr>
                <w:top w:val="none" w:sz="0" w:space="0" w:color="auto"/>
                <w:left w:val="none" w:sz="0" w:space="0" w:color="auto"/>
                <w:bottom w:val="none" w:sz="0" w:space="0" w:color="auto"/>
                <w:right w:val="none" w:sz="0" w:space="0" w:color="auto"/>
              </w:divBdr>
            </w:div>
            <w:div w:id="865799743">
              <w:marLeft w:val="0"/>
              <w:marRight w:val="0"/>
              <w:marTop w:val="0"/>
              <w:marBottom w:val="0"/>
              <w:divBdr>
                <w:top w:val="none" w:sz="0" w:space="0" w:color="auto"/>
                <w:left w:val="none" w:sz="0" w:space="0" w:color="auto"/>
                <w:bottom w:val="none" w:sz="0" w:space="0" w:color="auto"/>
                <w:right w:val="none" w:sz="0" w:space="0" w:color="auto"/>
              </w:divBdr>
            </w:div>
            <w:div w:id="896748246">
              <w:marLeft w:val="0"/>
              <w:marRight w:val="0"/>
              <w:marTop w:val="0"/>
              <w:marBottom w:val="0"/>
              <w:divBdr>
                <w:top w:val="none" w:sz="0" w:space="0" w:color="auto"/>
                <w:left w:val="none" w:sz="0" w:space="0" w:color="auto"/>
                <w:bottom w:val="none" w:sz="0" w:space="0" w:color="auto"/>
                <w:right w:val="none" w:sz="0" w:space="0" w:color="auto"/>
              </w:divBdr>
            </w:div>
            <w:div w:id="908613990">
              <w:marLeft w:val="0"/>
              <w:marRight w:val="0"/>
              <w:marTop w:val="0"/>
              <w:marBottom w:val="0"/>
              <w:divBdr>
                <w:top w:val="none" w:sz="0" w:space="0" w:color="auto"/>
                <w:left w:val="none" w:sz="0" w:space="0" w:color="auto"/>
                <w:bottom w:val="none" w:sz="0" w:space="0" w:color="auto"/>
                <w:right w:val="none" w:sz="0" w:space="0" w:color="auto"/>
              </w:divBdr>
            </w:div>
            <w:div w:id="917444350">
              <w:marLeft w:val="0"/>
              <w:marRight w:val="0"/>
              <w:marTop w:val="0"/>
              <w:marBottom w:val="0"/>
              <w:divBdr>
                <w:top w:val="none" w:sz="0" w:space="0" w:color="auto"/>
                <w:left w:val="none" w:sz="0" w:space="0" w:color="auto"/>
                <w:bottom w:val="none" w:sz="0" w:space="0" w:color="auto"/>
                <w:right w:val="none" w:sz="0" w:space="0" w:color="auto"/>
              </w:divBdr>
            </w:div>
            <w:div w:id="941373771">
              <w:marLeft w:val="0"/>
              <w:marRight w:val="0"/>
              <w:marTop w:val="0"/>
              <w:marBottom w:val="0"/>
              <w:divBdr>
                <w:top w:val="none" w:sz="0" w:space="0" w:color="auto"/>
                <w:left w:val="none" w:sz="0" w:space="0" w:color="auto"/>
                <w:bottom w:val="none" w:sz="0" w:space="0" w:color="auto"/>
                <w:right w:val="none" w:sz="0" w:space="0" w:color="auto"/>
              </w:divBdr>
            </w:div>
            <w:div w:id="943268910">
              <w:marLeft w:val="0"/>
              <w:marRight w:val="0"/>
              <w:marTop w:val="0"/>
              <w:marBottom w:val="0"/>
              <w:divBdr>
                <w:top w:val="none" w:sz="0" w:space="0" w:color="auto"/>
                <w:left w:val="none" w:sz="0" w:space="0" w:color="auto"/>
                <w:bottom w:val="none" w:sz="0" w:space="0" w:color="auto"/>
                <w:right w:val="none" w:sz="0" w:space="0" w:color="auto"/>
              </w:divBdr>
            </w:div>
            <w:div w:id="972250167">
              <w:marLeft w:val="0"/>
              <w:marRight w:val="0"/>
              <w:marTop w:val="0"/>
              <w:marBottom w:val="0"/>
              <w:divBdr>
                <w:top w:val="none" w:sz="0" w:space="0" w:color="auto"/>
                <w:left w:val="none" w:sz="0" w:space="0" w:color="auto"/>
                <w:bottom w:val="none" w:sz="0" w:space="0" w:color="auto"/>
                <w:right w:val="none" w:sz="0" w:space="0" w:color="auto"/>
              </w:divBdr>
            </w:div>
            <w:div w:id="975990822">
              <w:marLeft w:val="0"/>
              <w:marRight w:val="0"/>
              <w:marTop w:val="0"/>
              <w:marBottom w:val="0"/>
              <w:divBdr>
                <w:top w:val="none" w:sz="0" w:space="0" w:color="auto"/>
                <w:left w:val="none" w:sz="0" w:space="0" w:color="auto"/>
                <w:bottom w:val="none" w:sz="0" w:space="0" w:color="auto"/>
                <w:right w:val="none" w:sz="0" w:space="0" w:color="auto"/>
              </w:divBdr>
            </w:div>
            <w:div w:id="977875133">
              <w:marLeft w:val="0"/>
              <w:marRight w:val="0"/>
              <w:marTop w:val="0"/>
              <w:marBottom w:val="0"/>
              <w:divBdr>
                <w:top w:val="none" w:sz="0" w:space="0" w:color="auto"/>
                <w:left w:val="none" w:sz="0" w:space="0" w:color="auto"/>
                <w:bottom w:val="none" w:sz="0" w:space="0" w:color="auto"/>
                <w:right w:val="none" w:sz="0" w:space="0" w:color="auto"/>
              </w:divBdr>
            </w:div>
            <w:div w:id="1022706265">
              <w:marLeft w:val="0"/>
              <w:marRight w:val="0"/>
              <w:marTop w:val="0"/>
              <w:marBottom w:val="0"/>
              <w:divBdr>
                <w:top w:val="none" w:sz="0" w:space="0" w:color="auto"/>
                <w:left w:val="none" w:sz="0" w:space="0" w:color="auto"/>
                <w:bottom w:val="none" w:sz="0" w:space="0" w:color="auto"/>
                <w:right w:val="none" w:sz="0" w:space="0" w:color="auto"/>
              </w:divBdr>
            </w:div>
            <w:div w:id="1022826258">
              <w:marLeft w:val="0"/>
              <w:marRight w:val="0"/>
              <w:marTop w:val="0"/>
              <w:marBottom w:val="0"/>
              <w:divBdr>
                <w:top w:val="none" w:sz="0" w:space="0" w:color="auto"/>
                <w:left w:val="none" w:sz="0" w:space="0" w:color="auto"/>
                <w:bottom w:val="none" w:sz="0" w:space="0" w:color="auto"/>
                <w:right w:val="none" w:sz="0" w:space="0" w:color="auto"/>
              </w:divBdr>
            </w:div>
            <w:div w:id="1028674649">
              <w:marLeft w:val="0"/>
              <w:marRight w:val="0"/>
              <w:marTop w:val="0"/>
              <w:marBottom w:val="0"/>
              <w:divBdr>
                <w:top w:val="none" w:sz="0" w:space="0" w:color="auto"/>
                <w:left w:val="none" w:sz="0" w:space="0" w:color="auto"/>
                <w:bottom w:val="none" w:sz="0" w:space="0" w:color="auto"/>
                <w:right w:val="none" w:sz="0" w:space="0" w:color="auto"/>
              </w:divBdr>
            </w:div>
            <w:div w:id="1031109099">
              <w:marLeft w:val="0"/>
              <w:marRight w:val="0"/>
              <w:marTop w:val="0"/>
              <w:marBottom w:val="0"/>
              <w:divBdr>
                <w:top w:val="none" w:sz="0" w:space="0" w:color="auto"/>
                <w:left w:val="none" w:sz="0" w:space="0" w:color="auto"/>
                <w:bottom w:val="none" w:sz="0" w:space="0" w:color="auto"/>
                <w:right w:val="none" w:sz="0" w:space="0" w:color="auto"/>
              </w:divBdr>
            </w:div>
            <w:div w:id="1049770626">
              <w:marLeft w:val="0"/>
              <w:marRight w:val="0"/>
              <w:marTop w:val="0"/>
              <w:marBottom w:val="0"/>
              <w:divBdr>
                <w:top w:val="none" w:sz="0" w:space="0" w:color="auto"/>
                <w:left w:val="none" w:sz="0" w:space="0" w:color="auto"/>
                <w:bottom w:val="none" w:sz="0" w:space="0" w:color="auto"/>
                <w:right w:val="none" w:sz="0" w:space="0" w:color="auto"/>
              </w:divBdr>
            </w:div>
            <w:div w:id="1071385569">
              <w:marLeft w:val="0"/>
              <w:marRight w:val="0"/>
              <w:marTop w:val="0"/>
              <w:marBottom w:val="0"/>
              <w:divBdr>
                <w:top w:val="none" w:sz="0" w:space="0" w:color="auto"/>
                <w:left w:val="none" w:sz="0" w:space="0" w:color="auto"/>
                <w:bottom w:val="none" w:sz="0" w:space="0" w:color="auto"/>
                <w:right w:val="none" w:sz="0" w:space="0" w:color="auto"/>
              </w:divBdr>
            </w:div>
            <w:div w:id="1075978070">
              <w:marLeft w:val="0"/>
              <w:marRight w:val="0"/>
              <w:marTop w:val="0"/>
              <w:marBottom w:val="0"/>
              <w:divBdr>
                <w:top w:val="none" w:sz="0" w:space="0" w:color="auto"/>
                <w:left w:val="none" w:sz="0" w:space="0" w:color="auto"/>
                <w:bottom w:val="none" w:sz="0" w:space="0" w:color="auto"/>
                <w:right w:val="none" w:sz="0" w:space="0" w:color="auto"/>
              </w:divBdr>
            </w:div>
            <w:div w:id="1134562950">
              <w:marLeft w:val="0"/>
              <w:marRight w:val="0"/>
              <w:marTop w:val="0"/>
              <w:marBottom w:val="0"/>
              <w:divBdr>
                <w:top w:val="none" w:sz="0" w:space="0" w:color="auto"/>
                <w:left w:val="none" w:sz="0" w:space="0" w:color="auto"/>
                <w:bottom w:val="none" w:sz="0" w:space="0" w:color="auto"/>
                <w:right w:val="none" w:sz="0" w:space="0" w:color="auto"/>
              </w:divBdr>
            </w:div>
            <w:div w:id="1141463288">
              <w:marLeft w:val="0"/>
              <w:marRight w:val="0"/>
              <w:marTop w:val="0"/>
              <w:marBottom w:val="0"/>
              <w:divBdr>
                <w:top w:val="none" w:sz="0" w:space="0" w:color="auto"/>
                <w:left w:val="none" w:sz="0" w:space="0" w:color="auto"/>
                <w:bottom w:val="none" w:sz="0" w:space="0" w:color="auto"/>
                <w:right w:val="none" w:sz="0" w:space="0" w:color="auto"/>
              </w:divBdr>
            </w:div>
            <w:div w:id="1145506893">
              <w:marLeft w:val="0"/>
              <w:marRight w:val="0"/>
              <w:marTop w:val="0"/>
              <w:marBottom w:val="0"/>
              <w:divBdr>
                <w:top w:val="none" w:sz="0" w:space="0" w:color="auto"/>
                <w:left w:val="none" w:sz="0" w:space="0" w:color="auto"/>
                <w:bottom w:val="none" w:sz="0" w:space="0" w:color="auto"/>
                <w:right w:val="none" w:sz="0" w:space="0" w:color="auto"/>
              </w:divBdr>
            </w:div>
            <w:div w:id="1174490816">
              <w:marLeft w:val="0"/>
              <w:marRight w:val="0"/>
              <w:marTop w:val="0"/>
              <w:marBottom w:val="0"/>
              <w:divBdr>
                <w:top w:val="none" w:sz="0" w:space="0" w:color="auto"/>
                <w:left w:val="none" w:sz="0" w:space="0" w:color="auto"/>
                <w:bottom w:val="none" w:sz="0" w:space="0" w:color="auto"/>
                <w:right w:val="none" w:sz="0" w:space="0" w:color="auto"/>
              </w:divBdr>
            </w:div>
            <w:div w:id="1178469921">
              <w:marLeft w:val="0"/>
              <w:marRight w:val="0"/>
              <w:marTop w:val="0"/>
              <w:marBottom w:val="0"/>
              <w:divBdr>
                <w:top w:val="none" w:sz="0" w:space="0" w:color="auto"/>
                <w:left w:val="none" w:sz="0" w:space="0" w:color="auto"/>
                <w:bottom w:val="none" w:sz="0" w:space="0" w:color="auto"/>
                <w:right w:val="none" w:sz="0" w:space="0" w:color="auto"/>
              </w:divBdr>
            </w:div>
            <w:div w:id="1181973817">
              <w:marLeft w:val="0"/>
              <w:marRight w:val="0"/>
              <w:marTop w:val="0"/>
              <w:marBottom w:val="0"/>
              <w:divBdr>
                <w:top w:val="none" w:sz="0" w:space="0" w:color="auto"/>
                <w:left w:val="none" w:sz="0" w:space="0" w:color="auto"/>
                <w:bottom w:val="none" w:sz="0" w:space="0" w:color="auto"/>
                <w:right w:val="none" w:sz="0" w:space="0" w:color="auto"/>
              </w:divBdr>
            </w:div>
            <w:div w:id="1197306684">
              <w:marLeft w:val="0"/>
              <w:marRight w:val="0"/>
              <w:marTop w:val="0"/>
              <w:marBottom w:val="0"/>
              <w:divBdr>
                <w:top w:val="none" w:sz="0" w:space="0" w:color="auto"/>
                <w:left w:val="none" w:sz="0" w:space="0" w:color="auto"/>
                <w:bottom w:val="none" w:sz="0" w:space="0" w:color="auto"/>
                <w:right w:val="none" w:sz="0" w:space="0" w:color="auto"/>
              </w:divBdr>
            </w:div>
            <w:div w:id="1216350404">
              <w:marLeft w:val="0"/>
              <w:marRight w:val="0"/>
              <w:marTop w:val="0"/>
              <w:marBottom w:val="0"/>
              <w:divBdr>
                <w:top w:val="none" w:sz="0" w:space="0" w:color="auto"/>
                <w:left w:val="none" w:sz="0" w:space="0" w:color="auto"/>
                <w:bottom w:val="none" w:sz="0" w:space="0" w:color="auto"/>
                <w:right w:val="none" w:sz="0" w:space="0" w:color="auto"/>
              </w:divBdr>
            </w:div>
            <w:div w:id="1216548132">
              <w:marLeft w:val="0"/>
              <w:marRight w:val="0"/>
              <w:marTop w:val="0"/>
              <w:marBottom w:val="0"/>
              <w:divBdr>
                <w:top w:val="none" w:sz="0" w:space="0" w:color="auto"/>
                <w:left w:val="none" w:sz="0" w:space="0" w:color="auto"/>
                <w:bottom w:val="none" w:sz="0" w:space="0" w:color="auto"/>
                <w:right w:val="none" w:sz="0" w:space="0" w:color="auto"/>
              </w:divBdr>
            </w:div>
            <w:div w:id="1230069743">
              <w:marLeft w:val="0"/>
              <w:marRight w:val="0"/>
              <w:marTop w:val="0"/>
              <w:marBottom w:val="0"/>
              <w:divBdr>
                <w:top w:val="none" w:sz="0" w:space="0" w:color="auto"/>
                <w:left w:val="none" w:sz="0" w:space="0" w:color="auto"/>
                <w:bottom w:val="none" w:sz="0" w:space="0" w:color="auto"/>
                <w:right w:val="none" w:sz="0" w:space="0" w:color="auto"/>
              </w:divBdr>
            </w:div>
            <w:div w:id="1232227349">
              <w:marLeft w:val="0"/>
              <w:marRight w:val="0"/>
              <w:marTop w:val="0"/>
              <w:marBottom w:val="0"/>
              <w:divBdr>
                <w:top w:val="none" w:sz="0" w:space="0" w:color="auto"/>
                <w:left w:val="none" w:sz="0" w:space="0" w:color="auto"/>
                <w:bottom w:val="none" w:sz="0" w:space="0" w:color="auto"/>
                <w:right w:val="none" w:sz="0" w:space="0" w:color="auto"/>
              </w:divBdr>
            </w:div>
            <w:div w:id="1253514555">
              <w:marLeft w:val="0"/>
              <w:marRight w:val="0"/>
              <w:marTop w:val="0"/>
              <w:marBottom w:val="0"/>
              <w:divBdr>
                <w:top w:val="none" w:sz="0" w:space="0" w:color="auto"/>
                <w:left w:val="none" w:sz="0" w:space="0" w:color="auto"/>
                <w:bottom w:val="none" w:sz="0" w:space="0" w:color="auto"/>
                <w:right w:val="none" w:sz="0" w:space="0" w:color="auto"/>
              </w:divBdr>
            </w:div>
            <w:div w:id="1254433706">
              <w:marLeft w:val="0"/>
              <w:marRight w:val="0"/>
              <w:marTop w:val="0"/>
              <w:marBottom w:val="0"/>
              <w:divBdr>
                <w:top w:val="none" w:sz="0" w:space="0" w:color="auto"/>
                <w:left w:val="none" w:sz="0" w:space="0" w:color="auto"/>
                <w:bottom w:val="none" w:sz="0" w:space="0" w:color="auto"/>
                <w:right w:val="none" w:sz="0" w:space="0" w:color="auto"/>
              </w:divBdr>
            </w:div>
            <w:div w:id="1264151234">
              <w:marLeft w:val="0"/>
              <w:marRight w:val="0"/>
              <w:marTop w:val="0"/>
              <w:marBottom w:val="0"/>
              <w:divBdr>
                <w:top w:val="none" w:sz="0" w:space="0" w:color="auto"/>
                <w:left w:val="none" w:sz="0" w:space="0" w:color="auto"/>
                <w:bottom w:val="none" w:sz="0" w:space="0" w:color="auto"/>
                <w:right w:val="none" w:sz="0" w:space="0" w:color="auto"/>
              </w:divBdr>
            </w:div>
            <w:div w:id="1265114874">
              <w:marLeft w:val="0"/>
              <w:marRight w:val="0"/>
              <w:marTop w:val="0"/>
              <w:marBottom w:val="0"/>
              <w:divBdr>
                <w:top w:val="none" w:sz="0" w:space="0" w:color="auto"/>
                <w:left w:val="none" w:sz="0" w:space="0" w:color="auto"/>
                <w:bottom w:val="none" w:sz="0" w:space="0" w:color="auto"/>
                <w:right w:val="none" w:sz="0" w:space="0" w:color="auto"/>
              </w:divBdr>
            </w:div>
            <w:div w:id="1313414876">
              <w:marLeft w:val="0"/>
              <w:marRight w:val="0"/>
              <w:marTop w:val="0"/>
              <w:marBottom w:val="0"/>
              <w:divBdr>
                <w:top w:val="none" w:sz="0" w:space="0" w:color="auto"/>
                <w:left w:val="none" w:sz="0" w:space="0" w:color="auto"/>
                <w:bottom w:val="none" w:sz="0" w:space="0" w:color="auto"/>
                <w:right w:val="none" w:sz="0" w:space="0" w:color="auto"/>
              </w:divBdr>
            </w:div>
            <w:div w:id="1336108448">
              <w:marLeft w:val="0"/>
              <w:marRight w:val="0"/>
              <w:marTop w:val="0"/>
              <w:marBottom w:val="0"/>
              <w:divBdr>
                <w:top w:val="none" w:sz="0" w:space="0" w:color="auto"/>
                <w:left w:val="none" w:sz="0" w:space="0" w:color="auto"/>
                <w:bottom w:val="none" w:sz="0" w:space="0" w:color="auto"/>
                <w:right w:val="none" w:sz="0" w:space="0" w:color="auto"/>
              </w:divBdr>
            </w:div>
            <w:div w:id="1369986177">
              <w:marLeft w:val="0"/>
              <w:marRight w:val="0"/>
              <w:marTop w:val="0"/>
              <w:marBottom w:val="0"/>
              <w:divBdr>
                <w:top w:val="none" w:sz="0" w:space="0" w:color="auto"/>
                <w:left w:val="none" w:sz="0" w:space="0" w:color="auto"/>
                <w:bottom w:val="none" w:sz="0" w:space="0" w:color="auto"/>
                <w:right w:val="none" w:sz="0" w:space="0" w:color="auto"/>
              </w:divBdr>
            </w:div>
            <w:div w:id="1399671402">
              <w:marLeft w:val="0"/>
              <w:marRight w:val="0"/>
              <w:marTop w:val="0"/>
              <w:marBottom w:val="0"/>
              <w:divBdr>
                <w:top w:val="none" w:sz="0" w:space="0" w:color="auto"/>
                <w:left w:val="none" w:sz="0" w:space="0" w:color="auto"/>
                <w:bottom w:val="none" w:sz="0" w:space="0" w:color="auto"/>
                <w:right w:val="none" w:sz="0" w:space="0" w:color="auto"/>
              </w:divBdr>
            </w:div>
            <w:div w:id="1400443767">
              <w:marLeft w:val="0"/>
              <w:marRight w:val="0"/>
              <w:marTop w:val="0"/>
              <w:marBottom w:val="0"/>
              <w:divBdr>
                <w:top w:val="none" w:sz="0" w:space="0" w:color="auto"/>
                <w:left w:val="none" w:sz="0" w:space="0" w:color="auto"/>
                <w:bottom w:val="none" w:sz="0" w:space="0" w:color="auto"/>
                <w:right w:val="none" w:sz="0" w:space="0" w:color="auto"/>
              </w:divBdr>
            </w:div>
            <w:div w:id="1413546895">
              <w:marLeft w:val="0"/>
              <w:marRight w:val="0"/>
              <w:marTop w:val="0"/>
              <w:marBottom w:val="0"/>
              <w:divBdr>
                <w:top w:val="none" w:sz="0" w:space="0" w:color="auto"/>
                <w:left w:val="none" w:sz="0" w:space="0" w:color="auto"/>
                <w:bottom w:val="none" w:sz="0" w:space="0" w:color="auto"/>
                <w:right w:val="none" w:sz="0" w:space="0" w:color="auto"/>
              </w:divBdr>
            </w:div>
            <w:div w:id="1422752802">
              <w:marLeft w:val="0"/>
              <w:marRight w:val="0"/>
              <w:marTop w:val="0"/>
              <w:marBottom w:val="0"/>
              <w:divBdr>
                <w:top w:val="none" w:sz="0" w:space="0" w:color="auto"/>
                <w:left w:val="none" w:sz="0" w:space="0" w:color="auto"/>
                <w:bottom w:val="none" w:sz="0" w:space="0" w:color="auto"/>
                <w:right w:val="none" w:sz="0" w:space="0" w:color="auto"/>
              </w:divBdr>
            </w:div>
            <w:div w:id="1434400488">
              <w:marLeft w:val="0"/>
              <w:marRight w:val="0"/>
              <w:marTop w:val="0"/>
              <w:marBottom w:val="0"/>
              <w:divBdr>
                <w:top w:val="none" w:sz="0" w:space="0" w:color="auto"/>
                <w:left w:val="none" w:sz="0" w:space="0" w:color="auto"/>
                <w:bottom w:val="none" w:sz="0" w:space="0" w:color="auto"/>
                <w:right w:val="none" w:sz="0" w:space="0" w:color="auto"/>
              </w:divBdr>
            </w:div>
            <w:div w:id="1470172777">
              <w:marLeft w:val="0"/>
              <w:marRight w:val="0"/>
              <w:marTop w:val="0"/>
              <w:marBottom w:val="0"/>
              <w:divBdr>
                <w:top w:val="none" w:sz="0" w:space="0" w:color="auto"/>
                <w:left w:val="none" w:sz="0" w:space="0" w:color="auto"/>
                <w:bottom w:val="none" w:sz="0" w:space="0" w:color="auto"/>
                <w:right w:val="none" w:sz="0" w:space="0" w:color="auto"/>
              </w:divBdr>
            </w:div>
            <w:div w:id="1472166092">
              <w:marLeft w:val="0"/>
              <w:marRight w:val="0"/>
              <w:marTop w:val="0"/>
              <w:marBottom w:val="0"/>
              <w:divBdr>
                <w:top w:val="none" w:sz="0" w:space="0" w:color="auto"/>
                <w:left w:val="none" w:sz="0" w:space="0" w:color="auto"/>
                <w:bottom w:val="none" w:sz="0" w:space="0" w:color="auto"/>
                <w:right w:val="none" w:sz="0" w:space="0" w:color="auto"/>
              </w:divBdr>
            </w:div>
            <w:div w:id="1481536329">
              <w:marLeft w:val="0"/>
              <w:marRight w:val="0"/>
              <w:marTop w:val="0"/>
              <w:marBottom w:val="0"/>
              <w:divBdr>
                <w:top w:val="none" w:sz="0" w:space="0" w:color="auto"/>
                <w:left w:val="none" w:sz="0" w:space="0" w:color="auto"/>
                <w:bottom w:val="none" w:sz="0" w:space="0" w:color="auto"/>
                <w:right w:val="none" w:sz="0" w:space="0" w:color="auto"/>
              </w:divBdr>
            </w:div>
            <w:div w:id="1491016413">
              <w:marLeft w:val="0"/>
              <w:marRight w:val="0"/>
              <w:marTop w:val="0"/>
              <w:marBottom w:val="0"/>
              <w:divBdr>
                <w:top w:val="none" w:sz="0" w:space="0" w:color="auto"/>
                <w:left w:val="none" w:sz="0" w:space="0" w:color="auto"/>
                <w:bottom w:val="none" w:sz="0" w:space="0" w:color="auto"/>
                <w:right w:val="none" w:sz="0" w:space="0" w:color="auto"/>
              </w:divBdr>
            </w:div>
            <w:div w:id="1501047951">
              <w:marLeft w:val="0"/>
              <w:marRight w:val="0"/>
              <w:marTop w:val="0"/>
              <w:marBottom w:val="0"/>
              <w:divBdr>
                <w:top w:val="none" w:sz="0" w:space="0" w:color="auto"/>
                <w:left w:val="none" w:sz="0" w:space="0" w:color="auto"/>
                <w:bottom w:val="none" w:sz="0" w:space="0" w:color="auto"/>
                <w:right w:val="none" w:sz="0" w:space="0" w:color="auto"/>
              </w:divBdr>
            </w:div>
            <w:div w:id="1544636713">
              <w:marLeft w:val="0"/>
              <w:marRight w:val="0"/>
              <w:marTop w:val="0"/>
              <w:marBottom w:val="0"/>
              <w:divBdr>
                <w:top w:val="none" w:sz="0" w:space="0" w:color="auto"/>
                <w:left w:val="none" w:sz="0" w:space="0" w:color="auto"/>
                <w:bottom w:val="none" w:sz="0" w:space="0" w:color="auto"/>
                <w:right w:val="none" w:sz="0" w:space="0" w:color="auto"/>
              </w:divBdr>
            </w:div>
            <w:div w:id="1577667107">
              <w:marLeft w:val="0"/>
              <w:marRight w:val="0"/>
              <w:marTop w:val="0"/>
              <w:marBottom w:val="0"/>
              <w:divBdr>
                <w:top w:val="none" w:sz="0" w:space="0" w:color="auto"/>
                <w:left w:val="none" w:sz="0" w:space="0" w:color="auto"/>
                <w:bottom w:val="none" w:sz="0" w:space="0" w:color="auto"/>
                <w:right w:val="none" w:sz="0" w:space="0" w:color="auto"/>
              </w:divBdr>
            </w:div>
            <w:div w:id="1585913312">
              <w:marLeft w:val="0"/>
              <w:marRight w:val="0"/>
              <w:marTop w:val="0"/>
              <w:marBottom w:val="0"/>
              <w:divBdr>
                <w:top w:val="none" w:sz="0" w:space="0" w:color="auto"/>
                <w:left w:val="none" w:sz="0" w:space="0" w:color="auto"/>
                <w:bottom w:val="none" w:sz="0" w:space="0" w:color="auto"/>
                <w:right w:val="none" w:sz="0" w:space="0" w:color="auto"/>
              </w:divBdr>
            </w:div>
            <w:div w:id="1592855697">
              <w:marLeft w:val="0"/>
              <w:marRight w:val="0"/>
              <w:marTop w:val="0"/>
              <w:marBottom w:val="0"/>
              <w:divBdr>
                <w:top w:val="none" w:sz="0" w:space="0" w:color="auto"/>
                <w:left w:val="none" w:sz="0" w:space="0" w:color="auto"/>
                <w:bottom w:val="none" w:sz="0" w:space="0" w:color="auto"/>
                <w:right w:val="none" w:sz="0" w:space="0" w:color="auto"/>
              </w:divBdr>
            </w:div>
            <w:div w:id="1606764379">
              <w:marLeft w:val="0"/>
              <w:marRight w:val="0"/>
              <w:marTop w:val="0"/>
              <w:marBottom w:val="0"/>
              <w:divBdr>
                <w:top w:val="none" w:sz="0" w:space="0" w:color="auto"/>
                <w:left w:val="none" w:sz="0" w:space="0" w:color="auto"/>
                <w:bottom w:val="none" w:sz="0" w:space="0" w:color="auto"/>
                <w:right w:val="none" w:sz="0" w:space="0" w:color="auto"/>
              </w:divBdr>
            </w:div>
            <w:div w:id="1667509574">
              <w:marLeft w:val="0"/>
              <w:marRight w:val="0"/>
              <w:marTop w:val="0"/>
              <w:marBottom w:val="0"/>
              <w:divBdr>
                <w:top w:val="none" w:sz="0" w:space="0" w:color="auto"/>
                <w:left w:val="none" w:sz="0" w:space="0" w:color="auto"/>
                <w:bottom w:val="none" w:sz="0" w:space="0" w:color="auto"/>
                <w:right w:val="none" w:sz="0" w:space="0" w:color="auto"/>
              </w:divBdr>
            </w:div>
            <w:div w:id="1677998096">
              <w:marLeft w:val="0"/>
              <w:marRight w:val="0"/>
              <w:marTop w:val="0"/>
              <w:marBottom w:val="0"/>
              <w:divBdr>
                <w:top w:val="none" w:sz="0" w:space="0" w:color="auto"/>
                <w:left w:val="none" w:sz="0" w:space="0" w:color="auto"/>
                <w:bottom w:val="none" w:sz="0" w:space="0" w:color="auto"/>
                <w:right w:val="none" w:sz="0" w:space="0" w:color="auto"/>
              </w:divBdr>
            </w:div>
            <w:div w:id="1691644513">
              <w:marLeft w:val="0"/>
              <w:marRight w:val="0"/>
              <w:marTop w:val="0"/>
              <w:marBottom w:val="0"/>
              <w:divBdr>
                <w:top w:val="none" w:sz="0" w:space="0" w:color="auto"/>
                <w:left w:val="none" w:sz="0" w:space="0" w:color="auto"/>
                <w:bottom w:val="none" w:sz="0" w:space="0" w:color="auto"/>
                <w:right w:val="none" w:sz="0" w:space="0" w:color="auto"/>
              </w:divBdr>
            </w:div>
            <w:div w:id="1726248722">
              <w:marLeft w:val="0"/>
              <w:marRight w:val="0"/>
              <w:marTop w:val="0"/>
              <w:marBottom w:val="0"/>
              <w:divBdr>
                <w:top w:val="none" w:sz="0" w:space="0" w:color="auto"/>
                <w:left w:val="none" w:sz="0" w:space="0" w:color="auto"/>
                <w:bottom w:val="none" w:sz="0" w:space="0" w:color="auto"/>
                <w:right w:val="none" w:sz="0" w:space="0" w:color="auto"/>
              </w:divBdr>
            </w:div>
            <w:div w:id="1727987770">
              <w:marLeft w:val="0"/>
              <w:marRight w:val="0"/>
              <w:marTop w:val="0"/>
              <w:marBottom w:val="0"/>
              <w:divBdr>
                <w:top w:val="none" w:sz="0" w:space="0" w:color="auto"/>
                <w:left w:val="none" w:sz="0" w:space="0" w:color="auto"/>
                <w:bottom w:val="none" w:sz="0" w:space="0" w:color="auto"/>
                <w:right w:val="none" w:sz="0" w:space="0" w:color="auto"/>
              </w:divBdr>
            </w:div>
            <w:div w:id="1734810234">
              <w:marLeft w:val="0"/>
              <w:marRight w:val="0"/>
              <w:marTop w:val="0"/>
              <w:marBottom w:val="0"/>
              <w:divBdr>
                <w:top w:val="none" w:sz="0" w:space="0" w:color="auto"/>
                <w:left w:val="none" w:sz="0" w:space="0" w:color="auto"/>
                <w:bottom w:val="none" w:sz="0" w:space="0" w:color="auto"/>
                <w:right w:val="none" w:sz="0" w:space="0" w:color="auto"/>
              </w:divBdr>
            </w:div>
            <w:div w:id="1752966677">
              <w:marLeft w:val="0"/>
              <w:marRight w:val="0"/>
              <w:marTop w:val="0"/>
              <w:marBottom w:val="0"/>
              <w:divBdr>
                <w:top w:val="none" w:sz="0" w:space="0" w:color="auto"/>
                <w:left w:val="none" w:sz="0" w:space="0" w:color="auto"/>
                <w:bottom w:val="none" w:sz="0" w:space="0" w:color="auto"/>
                <w:right w:val="none" w:sz="0" w:space="0" w:color="auto"/>
              </w:divBdr>
            </w:div>
            <w:div w:id="1775392834">
              <w:marLeft w:val="0"/>
              <w:marRight w:val="0"/>
              <w:marTop w:val="0"/>
              <w:marBottom w:val="0"/>
              <w:divBdr>
                <w:top w:val="none" w:sz="0" w:space="0" w:color="auto"/>
                <w:left w:val="none" w:sz="0" w:space="0" w:color="auto"/>
                <w:bottom w:val="none" w:sz="0" w:space="0" w:color="auto"/>
                <w:right w:val="none" w:sz="0" w:space="0" w:color="auto"/>
              </w:divBdr>
            </w:div>
            <w:div w:id="1777171172">
              <w:marLeft w:val="0"/>
              <w:marRight w:val="0"/>
              <w:marTop w:val="0"/>
              <w:marBottom w:val="0"/>
              <w:divBdr>
                <w:top w:val="none" w:sz="0" w:space="0" w:color="auto"/>
                <w:left w:val="none" w:sz="0" w:space="0" w:color="auto"/>
                <w:bottom w:val="none" w:sz="0" w:space="0" w:color="auto"/>
                <w:right w:val="none" w:sz="0" w:space="0" w:color="auto"/>
              </w:divBdr>
            </w:div>
            <w:div w:id="1783181479">
              <w:marLeft w:val="0"/>
              <w:marRight w:val="0"/>
              <w:marTop w:val="0"/>
              <w:marBottom w:val="0"/>
              <w:divBdr>
                <w:top w:val="none" w:sz="0" w:space="0" w:color="auto"/>
                <w:left w:val="none" w:sz="0" w:space="0" w:color="auto"/>
                <w:bottom w:val="none" w:sz="0" w:space="0" w:color="auto"/>
                <w:right w:val="none" w:sz="0" w:space="0" w:color="auto"/>
              </w:divBdr>
            </w:div>
            <w:div w:id="1806970351">
              <w:marLeft w:val="0"/>
              <w:marRight w:val="0"/>
              <w:marTop w:val="0"/>
              <w:marBottom w:val="0"/>
              <w:divBdr>
                <w:top w:val="none" w:sz="0" w:space="0" w:color="auto"/>
                <w:left w:val="none" w:sz="0" w:space="0" w:color="auto"/>
                <w:bottom w:val="none" w:sz="0" w:space="0" w:color="auto"/>
                <w:right w:val="none" w:sz="0" w:space="0" w:color="auto"/>
              </w:divBdr>
            </w:div>
            <w:div w:id="1813673887">
              <w:marLeft w:val="0"/>
              <w:marRight w:val="0"/>
              <w:marTop w:val="0"/>
              <w:marBottom w:val="0"/>
              <w:divBdr>
                <w:top w:val="none" w:sz="0" w:space="0" w:color="auto"/>
                <w:left w:val="none" w:sz="0" w:space="0" w:color="auto"/>
                <w:bottom w:val="none" w:sz="0" w:space="0" w:color="auto"/>
                <w:right w:val="none" w:sz="0" w:space="0" w:color="auto"/>
              </w:divBdr>
            </w:div>
            <w:div w:id="1838498194">
              <w:marLeft w:val="0"/>
              <w:marRight w:val="0"/>
              <w:marTop w:val="0"/>
              <w:marBottom w:val="0"/>
              <w:divBdr>
                <w:top w:val="none" w:sz="0" w:space="0" w:color="auto"/>
                <w:left w:val="none" w:sz="0" w:space="0" w:color="auto"/>
                <w:bottom w:val="none" w:sz="0" w:space="0" w:color="auto"/>
                <w:right w:val="none" w:sz="0" w:space="0" w:color="auto"/>
              </w:divBdr>
            </w:div>
            <w:div w:id="1846245206">
              <w:marLeft w:val="0"/>
              <w:marRight w:val="0"/>
              <w:marTop w:val="0"/>
              <w:marBottom w:val="0"/>
              <w:divBdr>
                <w:top w:val="none" w:sz="0" w:space="0" w:color="auto"/>
                <w:left w:val="none" w:sz="0" w:space="0" w:color="auto"/>
                <w:bottom w:val="none" w:sz="0" w:space="0" w:color="auto"/>
                <w:right w:val="none" w:sz="0" w:space="0" w:color="auto"/>
              </w:divBdr>
            </w:div>
            <w:div w:id="1860120499">
              <w:marLeft w:val="0"/>
              <w:marRight w:val="0"/>
              <w:marTop w:val="0"/>
              <w:marBottom w:val="0"/>
              <w:divBdr>
                <w:top w:val="none" w:sz="0" w:space="0" w:color="auto"/>
                <w:left w:val="none" w:sz="0" w:space="0" w:color="auto"/>
                <w:bottom w:val="none" w:sz="0" w:space="0" w:color="auto"/>
                <w:right w:val="none" w:sz="0" w:space="0" w:color="auto"/>
              </w:divBdr>
            </w:div>
            <w:div w:id="1866019326">
              <w:marLeft w:val="0"/>
              <w:marRight w:val="0"/>
              <w:marTop w:val="0"/>
              <w:marBottom w:val="0"/>
              <w:divBdr>
                <w:top w:val="none" w:sz="0" w:space="0" w:color="auto"/>
                <w:left w:val="none" w:sz="0" w:space="0" w:color="auto"/>
                <w:bottom w:val="none" w:sz="0" w:space="0" w:color="auto"/>
                <w:right w:val="none" w:sz="0" w:space="0" w:color="auto"/>
              </w:divBdr>
            </w:div>
            <w:div w:id="1889679923">
              <w:marLeft w:val="0"/>
              <w:marRight w:val="0"/>
              <w:marTop w:val="0"/>
              <w:marBottom w:val="0"/>
              <w:divBdr>
                <w:top w:val="none" w:sz="0" w:space="0" w:color="auto"/>
                <w:left w:val="none" w:sz="0" w:space="0" w:color="auto"/>
                <w:bottom w:val="none" w:sz="0" w:space="0" w:color="auto"/>
                <w:right w:val="none" w:sz="0" w:space="0" w:color="auto"/>
              </w:divBdr>
            </w:div>
            <w:div w:id="1890725189">
              <w:marLeft w:val="0"/>
              <w:marRight w:val="0"/>
              <w:marTop w:val="0"/>
              <w:marBottom w:val="0"/>
              <w:divBdr>
                <w:top w:val="none" w:sz="0" w:space="0" w:color="auto"/>
                <w:left w:val="none" w:sz="0" w:space="0" w:color="auto"/>
                <w:bottom w:val="none" w:sz="0" w:space="0" w:color="auto"/>
                <w:right w:val="none" w:sz="0" w:space="0" w:color="auto"/>
              </w:divBdr>
            </w:div>
            <w:div w:id="1900437292">
              <w:marLeft w:val="0"/>
              <w:marRight w:val="0"/>
              <w:marTop w:val="0"/>
              <w:marBottom w:val="0"/>
              <w:divBdr>
                <w:top w:val="none" w:sz="0" w:space="0" w:color="auto"/>
                <w:left w:val="none" w:sz="0" w:space="0" w:color="auto"/>
                <w:bottom w:val="none" w:sz="0" w:space="0" w:color="auto"/>
                <w:right w:val="none" w:sz="0" w:space="0" w:color="auto"/>
              </w:divBdr>
            </w:div>
            <w:div w:id="1923027019">
              <w:marLeft w:val="0"/>
              <w:marRight w:val="0"/>
              <w:marTop w:val="0"/>
              <w:marBottom w:val="0"/>
              <w:divBdr>
                <w:top w:val="none" w:sz="0" w:space="0" w:color="auto"/>
                <w:left w:val="none" w:sz="0" w:space="0" w:color="auto"/>
                <w:bottom w:val="none" w:sz="0" w:space="0" w:color="auto"/>
                <w:right w:val="none" w:sz="0" w:space="0" w:color="auto"/>
              </w:divBdr>
            </w:div>
            <w:div w:id="1959755593">
              <w:marLeft w:val="0"/>
              <w:marRight w:val="0"/>
              <w:marTop w:val="0"/>
              <w:marBottom w:val="0"/>
              <w:divBdr>
                <w:top w:val="none" w:sz="0" w:space="0" w:color="auto"/>
                <w:left w:val="none" w:sz="0" w:space="0" w:color="auto"/>
                <w:bottom w:val="none" w:sz="0" w:space="0" w:color="auto"/>
                <w:right w:val="none" w:sz="0" w:space="0" w:color="auto"/>
              </w:divBdr>
            </w:div>
            <w:div w:id="1965382236">
              <w:marLeft w:val="0"/>
              <w:marRight w:val="0"/>
              <w:marTop w:val="0"/>
              <w:marBottom w:val="0"/>
              <w:divBdr>
                <w:top w:val="none" w:sz="0" w:space="0" w:color="auto"/>
                <w:left w:val="none" w:sz="0" w:space="0" w:color="auto"/>
                <w:bottom w:val="none" w:sz="0" w:space="0" w:color="auto"/>
                <w:right w:val="none" w:sz="0" w:space="0" w:color="auto"/>
              </w:divBdr>
            </w:div>
            <w:div w:id="1967273325">
              <w:marLeft w:val="0"/>
              <w:marRight w:val="0"/>
              <w:marTop w:val="0"/>
              <w:marBottom w:val="0"/>
              <w:divBdr>
                <w:top w:val="none" w:sz="0" w:space="0" w:color="auto"/>
                <w:left w:val="none" w:sz="0" w:space="0" w:color="auto"/>
                <w:bottom w:val="none" w:sz="0" w:space="0" w:color="auto"/>
                <w:right w:val="none" w:sz="0" w:space="0" w:color="auto"/>
              </w:divBdr>
            </w:div>
            <w:div w:id="1970236745">
              <w:marLeft w:val="0"/>
              <w:marRight w:val="0"/>
              <w:marTop w:val="0"/>
              <w:marBottom w:val="0"/>
              <w:divBdr>
                <w:top w:val="none" w:sz="0" w:space="0" w:color="auto"/>
                <w:left w:val="none" w:sz="0" w:space="0" w:color="auto"/>
                <w:bottom w:val="none" w:sz="0" w:space="0" w:color="auto"/>
                <w:right w:val="none" w:sz="0" w:space="0" w:color="auto"/>
              </w:divBdr>
            </w:div>
            <w:div w:id="2004310361">
              <w:marLeft w:val="0"/>
              <w:marRight w:val="0"/>
              <w:marTop w:val="0"/>
              <w:marBottom w:val="0"/>
              <w:divBdr>
                <w:top w:val="none" w:sz="0" w:space="0" w:color="auto"/>
                <w:left w:val="none" w:sz="0" w:space="0" w:color="auto"/>
                <w:bottom w:val="none" w:sz="0" w:space="0" w:color="auto"/>
                <w:right w:val="none" w:sz="0" w:space="0" w:color="auto"/>
              </w:divBdr>
            </w:div>
            <w:div w:id="2031637809">
              <w:marLeft w:val="0"/>
              <w:marRight w:val="0"/>
              <w:marTop w:val="0"/>
              <w:marBottom w:val="0"/>
              <w:divBdr>
                <w:top w:val="none" w:sz="0" w:space="0" w:color="auto"/>
                <w:left w:val="none" w:sz="0" w:space="0" w:color="auto"/>
                <w:bottom w:val="none" w:sz="0" w:space="0" w:color="auto"/>
                <w:right w:val="none" w:sz="0" w:space="0" w:color="auto"/>
              </w:divBdr>
            </w:div>
            <w:div w:id="2038580531">
              <w:marLeft w:val="0"/>
              <w:marRight w:val="0"/>
              <w:marTop w:val="0"/>
              <w:marBottom w:val="0"/>
              <w:divBdr>
                <w:top w:val="none" w:sz="0" w:space="0" w:color="auto"/>
                <w:left w:val="none" w:sz="0" w:space="0" w:color="auto"/>
                <w:bottom w:val="none" w:sz="0" w:space="0" w:color="auto"/>
                <w:right w:val="none" w:sz="0" w:space="0" w:color="auto"/>
              </w:divBdr>
            </w:div>
            <w:div w:id="2044790591">
              <w:marLeft w:val="0"/>
              <w:marRight w:val="0"/>
              <w:marTop w:val="0"/>
              <w:marBottom w:val="0"/>
              <w:divBdr>
                <w:top w:val="none" w:sz="0" w:space="0" w:color="auto"/>
                <w:left w:val="none" w:sz="0" w:space="0" w:color="auto"/>
                <w:bottom w:val="none" w:sz="0" w:space="0" w:color="auto"/>
                <w:right w:val="none" w:sz="0" w:space="0" w:color="auto"/>
              </w:divBdr>
            </w:div>
            <w:div w:id="20736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5269">
      <w:bodyDiv w:val="1"/>
      <w:marLeft w:val="0"/>
      <w:marRight w:val="0"/>
      <w:marTop w:val="0"/>
      <w:marBottom w:val="0"/>
      <w:divBdr>
        <w:top w:val="none" w:sz="0" w:space="0" w:color="auto"/>
        <w:left w:val="none" w:sz="0" w:space="0" w:color="auto"/>
        <w:bottom w:val="none" w:sz="0" w:space="0" w:color="auto"/>
        <w:right w:val="none" w:sz="0" w:space="0" w:color="auto"/>
      </w:divBdr>
    </w:div>
    <w:div w:id="141773473">
      <w:bodyDiv w:val="1"/>
      <w:marLeft w:val="0"/>
      <w:marRight w:val="0"/>
      <w:marTop w:val="0"/>
      <w:marBottom w:val="0"/>
      <w:divBdr>
        <w:top w:val="none" w:sz="0" w:space="0" w:color="auto"/>
        <w:left w:val="none" w:sz="0" w:space="0" w:color="auto"/>
        <w:bottom w:val="none" w:sz="0" w:space="0" w:color="auto"/>
        <w:right w:val="none" w:sz="0" w:space="0" w:color="auto"/>
      </w:divBdr>
    </w:div>
    <w:div w:id="146825695">
      <w:bodyDiv w:val="1"/>
      <w:marLeft w:val="0"/>
      <w:marRight w:val="0"/>
      <w:marTop w:val="0"/>
      <w:marBottom w:val="0"/>
      <w:divBdr>
        <w:top w:val="none" w:sz="0" w:space="0" w:color="auto"/>
        <w:left w:val="none" w:sz="0" w:space="0" w:color="auto"/>
        <w:bottom w:val="none" w:sz="0" w:space="0" w:color="auto"/>
        <w:right w:val="none" w:sz="0" w:space="0" w:color="auto"/>
      </w:divBdr>
    </w:div>
    <w:div w:id="147019366">
      <w:bodyDiv w:val="1"/>
      <w:marLeft w:val="0"/>
      <w:marRight w:val="0"/>
      <w:marTop w:val="0"/>
      <w:marBottom w:val="0"/>
      <w:divBdr>
        <w:top w:val="none" w:sz="0" w:space="0" w:color="auto"/>
        <w:left w:val="none" w:sz="0" w:space="0" w:color="auto"/>
        <w:bottom w:val="none" w:sz="0" w:space="0" w:color="auto"/>
        <w:right w:val="none" w:sz="0" w:space="0" w:color="auto"/>
      </w:divBdr>
    </w:div>
    <w:div w:id="153885963">
      <w:bodyDiv w:val="1"/>
      <w:marLeft w:val="0"/>
      <w:marRight w:val="0"/>
      <w:marTop w:val="0"/>
      <w:marBottom w:val="0"/>
      <w:divBdr>
        <w:top w:val="none" w:sz="0" w:space="0" w:color="auto"/>
        <w:left w:val="none" w:sz="0" w:space="0" w:color="auto"/>
        <w:bottom w:val="none" w:sz="0" w:space="0" w:color="auto"/>
        <w:right w:val="none" w:sz="0" w:space="0" w:color="auto"/>
      </w:divBdr>
    </w:div>
    <w:div w:id="159929115">
      <w:bodyDiv w:val="1"/>
      <w:marLeft w:val="0"/>
      <w:marRight w:val="0"/>
      <w:marTop w:val="0"/>
      <w:marBottom w:val="0"/>
      <w:divBdr>
        <w:top w:val="none" w:sz="0" w:space="0" w:color="auto"/>
        <w:left w:val="none" w:sz="0" w:space="0" w:color="auto"/>
        <w:bottom w:val="none" w:sz="0" w:space="0" w:color="auto"/>
        <w:right w:val="none" w:sz="0" w:space="0" w:color="auto"/>
      </w:divBdr>
    </w:div>
    <w:div w:id="162356219">
      <w:bodyDiv w:val="1"/>
      <w:marLeft w:val="0"/>
      <w:marRight w:val="0"/>
      <w:marTop w:val="0"/>
      <w:marBottom w:val="0"/>
      <w:divBdr>
        <w:top w:val="none" w:sz="0" w:space="0" w:color="auto"/>
        <w:left w:val="none" w:sz="0" w:space="0" w:color="auto"/>
        <w:bottom w:val="none" w:sz="0" w:space="0" w:color="auto"/>
        <w:right w:val="none" w:sz="0" w:space="0" w:color="auto"/>
      </w:divBdr>
    </w:div>
    <w:div w:id="165370186">
      <w:bodyDiv w:val="1"/>
      <w:marLeft w:val="0"/>
      <w:marRight w:val="0"/>
      <w:marTop w:val="0"/>
      <w:marBottom w:val="0"/>
      <w:divBdr>
        <w:top w:val="none" w:sz="0" w:space="0" w:color="auto"/>
        <w:left w:val="none" w:sz="0" w:space="0" w:color="auto"/>
        <w:bottom w:val="none" w:sz="0" w:space="0" w:color="auto"/>
        <w:right w:val="none" w:sz="0" w:space="0" w:color="auto"/>
      </w:divBdr>
    </w:div>
    <w:div w:id="165826357">
      <w:bodyDiv w:val="1"/>
      <w:marLeft w:val="0"/>
      <w:marRight w:val="0"/>
      <w:marTop w:val="0"/>
      <w:marBottom w:val="0"/>
      <w:divBdr>
        <w:top w:val="none" w:sz="0" w:space="0" w:color="auto"/>
        <w:left w:val="none" w:sz="0" w:space="0" w:color="auto"/>
        <w:bottom w:val="none" w:sz="0" w:space="0" w:color="auto"/>
        <w:right w:val="none" w:sz="0" w:space="0" w:color="auto"/>
      </w:divBdr>
    </w:div>
    <w:div w:id="183784614">
      <w:bodyDiv w:val="1"/>
      <w:marLeft w:val="0"/>
      <w:marRight w:val="0"/>
      <w:marTop w:val="0"/>
      <w:marBottom w:val="0"/>
      <w:divBdr>
        <w:top w:val="none" w:sz="0" w:space="0" w:color="auto"/>
        <w:left w:val="none" w:sz="0" w:space="0" w:color="auto"/>
        <w:bottom w:val="none" w:sz="0" w:space="0" w:color="auto"/>
        <w:right w:val="none" w:sz="0" w:space="0" w:color="auto"/>
      </w:divBdr>
    </w:div>
    <w:div w:id="184709161">
      <w:bodyDiv w:val="1"/>
      <w:marLeft w:val="0"/>
      <w:marRight w:val="0"/>
      <w:marTop w:val="0"/>
      <w:marBottom w:val="0"/>
      <w:divBdr>
        <w:top w:val="none" w:sz="0" w:space="0" w:color="auto"/>
        <w:left w:val="none" w:sz="0" w:space="0" w:color="auto"/>
        <w:bottom w:val="none" w:sz="0" w:space="0" w:color="auto"/>
        <w:right w:val="none" w:sz="0" w:space="0" w:color="auto"/>
      </w:divBdr>
    </w:div>
    <w:div w:id="187067329">
      <w:bodyDiv w:val="1"/>
      <w:marLeft w:val="0"/>
      <w:marRight w:val="0"/>
      <w:marTop w:val="0"/>
      <w:marBottom w:val="0"/>
      <w:divBdr>
        <w:top w:val="none" w:sz="0" w:space="0" w:color="auto"/>
        <w:left w:val="none" w:sz="0" w:space="0" w:color="auto"/>
        <w:bottom w:val="none" w:sz="0" w:space="0" w:color="auto"/>
        <w:right w:val="none" w:sz="0" w:space="0" w:color="auto"/>
      </w:divBdr>
    </w:div>
    <w:div w:id="196697937">
      <w:bodyDiv w:val="1"/>
      <w:marLeft w:val="0"/>
      <w:marRight w:val="0"/>
      <w:marTop w:val="0"/>
      <w:marBottom w:val="0"/>
      <w:divBdr>
        <w:top w:val="none" w:sz="0" w:space="0" w:color="auto"/>
        <w:left w:val="none" w:sz="0" w:space="0" w:color="auto"/>
        <w:bottom w:val="none" w:sz="0" w:space="0" w:color="auto"/>
        <w:right w:val="none" w:sz="0" w:space="0" w:color="auto"/>
      </w:divBdr>
    </w:div>
    <w:div w:id="199903455">
      <w:bodyDiv w:val="1"/>
      <w:marLeft w:val="0"/>
      <w:marRight w:val="0"/>
      <w:marTop w:val="0"/>
      <w:marBottom w:val="0"/>
      <w:divBdr>
        <w:top w:val="none" w:sz="0" w:space="0" w:color="auto"/>
        <w:left w:val="none" w:sz="0" w:space="0" w:color="auto"/>
        <w:bottom w:val="none" w:sz="0" w:space="0" w:color="auto"/>
        <w:right w:val="none" w:sz="0" w:space="0" w:color="auto"/>
      </w:divBdr>
    </w:div>
    <w:div w:id="202715750">
      <w:bodyDiv w:val="1"/>
      <w:marLeft w:val="0"/>
      <w:marRight w:val="0"/>
      <w:marTop w:val="0"/>
      <w:marBottom w:val="0"/>
      <w:divBdr>
        <w:top w:val="none" w:sz="0" w:space="0" w:color="auto"/>
        <w:left w:val="none" w:sz="0" w:space="0" w:color="auto"/>
        <w:bottom w:val="none" w:sz="0" w:space="0" w:color="auto"/>
        <w:right w:val="none" w:sz="0" w:space="0" w:color="auto"/>
      </w:divBdr>
    </w:div>
    <w:div w:id="205918288">
      <w:bodyDiv w:val="1"/>
      <w:marLeft w:val="0"/>
      <w:marRight w:val="0"/>
      <w:marTop w:val="0"/>
      <w:marBottom w:val="0"/>
      <w:divBdr>
        <w:top w:val="none" w:sz="0" w:space="0" w:color="auto"/>
        <w:left w:val="none" w:sz="0" w:space="0" w:color="auto"/>
        <w:bottom w:val="none" w:sz="0" w:space="0" w:color="auto"/>
        <w:right w:val="none" w:sz="0" w:space="0" w:color="auto"/>
      </w:divBdr>
    </w:div>
    <w:div w:id="207224978">
      <w:bodyDiv w:val="1"/>
      <w:marLeft w:val="0"/>
      <w:marRight w:val="0"/>
      <w:marTop w:val="0"/>
      <w:marBottom w:val="0"/>
      <w:divBdr>
        <w:top w:val="none" w:sz="0" w:space="0" w:color="auto"/>
        <w:left w:val="none" w:sz="0" w:space="0" w:color="auto"/>
        <w:bottom w:val="none" w:sz="0" w:space="0" w:color="auto"/>
        <w:right w:val="none" w:sz="0" w:space="0" w:color="auto"/>
      </w:divBdr>
    </w:div>
    <w:div w:id="213155582">
      <w:bodyDiv w:val="1"/>
      <w:marLeft w:val="0"/>
      <w:marRight w:val="0"/>
      <w:marTop w:val="0"/>
      <w:marBottom w:val="0"/>
      <w:divBdr>
        <w:top w:val="none" w:sz="0" w:space="0" w:color="auto"/>
        <w:left w:val="none" w:sz="0" w:space="0" w:color="auto"/>
        <w:bottom w:val="none" w:sz="0" w:space="0" w:color="auto"/>
        <w:right w:val="none" w:sz="0" w:space="0" w:color="auto"/>
      </w:divBdr>
    </w:div>
    <w:div w:id="214239487">
      <w:bodyDiv w:val="1"/>
      <w:marLeft w:val="0"/>
      <w:marRight w:val="0"/>
      <w:marTop w:val="0"/>
      <w:marBottom w:val="0"/>
      <w:divBdr>
        <w:top w:val="none" w:sz="0" w:space="0" w:color="auto"/>
        <w:left w:val="none" w:sz="0" w:space="0" w:color="auto"/>
        <w:bottom w:val="none" w:sz="0" w:space="0" w:color="auto"/>
        <w:right w:val="none" w:sz="0" w:space="0" w:color="auto"/>
      </w:divBdr>
    </w:div>
    <w:div w:id="214463919">
      <w:bodyDiv w:val="1"/>
      <w:marLeft w:val="0"/>
      <w:marRight w:val="0"/>
      <w:marTop w:val="0"/>
      <w:marBottom w:val="0"/>
      <w:divBdr>
        <w:top w:val="none" w:sz="0" w:space="0" w:color="auto"/>
        <w:left w:val="none" w:sz="0" w:space="0" w:color="auto"/>
        <w:bottom w:val="none" w:sz="0" w:space="0" w:color="auto"/>
        <w:right w:val="none" w:sz="0" w:space="0" w:color="auto"/>
      </w:divBdr>
    </w:div>
    <w:div w:id="215505793">
      <w:bodyDiv w:val="1"/>
      <w:marLeft w:val="0"/>
      <w:marRight w:val="0"/>
      <w:marTop w:val="0"/>
      <w:marBottom w:val="0"/>
      <w:divBdr>
        <w:top w:val="none" w:sz="0" w:space="0" w:color="auto"/>
        <w:left w:val="none" w:sz="0" w:space="0" w:color="auto"/>
        <w:bottom w:val="none" w:sz="0" w:space="0" w:color="auto"/>
        <w:right w:val="none" w:sz="0" w:space="0" w:color="auto"/>
      </w:divBdr>
    </w:div>
    <w:div w:id="217787486">
      <w:bodyDiv w:val="1"/>
      <w:marLeft w:val="0"/>
      <w:marRight w:val="0"/>
      <w:marTop w:val="0"/>
      <w:marBottom w:val="0"/>
      <w:divBdr>
        <w:top w:val="none" w:sz="0" w:space="0" w:color="auto"/>
        <w:left w:val="none" w:sz="0" w:space="0" w:color="auto"/>
        <w:bottom w:val="none" w:sz="0" w:space="0" w:color="auto"/>
        <w:right w:val="none" w:sz="0" w:space="0" w:color="auto"/>
      </w:divBdr>
    </w:div>
    <w:div w:id="217980411">
      <w:bodyDiv w:val="1"/>
      <w:marLeft w:val="0"/>
      <w:marRight w:val="0"/>
      <w:marTop w:val="0"/>
      <w:marBottom w:val="0"/>
      <w:divBdr>
        <w:top w:val="none" w:sz="0" w:space="0" w:color="auto"/>
        <w:left w:val="none" w:sz="0" w:space="0" w:color="auto"/>
        <w:bottom w:val="none" w:sz="0" w:space="0" w:color="auto"/>
        <w:right w:val="none" w:sz="0" w:space="0" w:color="auto"/>
      </w:divBdr>
    </w:div>
    <w:div w:id="219442222">
      <w:bodyDiv w:val="1"/>
      <w:marLeft w:val="0"/>
      <w:marRight w:val="0"/>
      <w:marTop w:val="0"/>
      <w:marBottom w:val="0"/>
      <w:divBdr>
        <w:top w:val="none" w:sz="0" w:space="0" w:color="auto"/>
        <w:left w:val="none" w:sz="0" w:space="0" w:color="auto"/>
        <w:bottom w:val="none" w:sz="0" w:space="0" w:color="auto"/>
        <w:right w:val="none" w:sz="0" w:space="0" w:color="auto"/>
      </w:divBdr>
    </w:div>
    <w:div w:id="223877240">
      <w:bodyDiv w:val="1"/>
      <w:marLeft w:val="0"/>
      <w:marRight w:val="0"/>
      <w:marTop w:val="0"/>
      <w:marBottom w:val="0"/>
      <w:divBdr>
        <w:top w:val="none" w:sz="0" w:space="0" w:color="auto"/>
        <w:left w:val="none" w:sz="0" w:space="0" w:color="auto"/>
        <w:bottom w:val="none" w:sz="0" w:space="0" w:color="auto"/>
        <w:right w:val="none" w:sz="0" w:space="0" w:color="auto"/>
      </w:divBdr>
    </w:div>
    <w:div w:id="226112082">
      <w:bodyDiv w:val="1"/>
      <w:marLeft w:val="0"/>
      <w:marRight w:val="0"/>
      <w:marTop w:val="0"/>
      <w:marBottom w:val="0"/>
      <w:divBdr>
        <w:top w:val="none" w:sz="0" w:space="0" w:color="auto"/>
        <w:left w:val="none" w:sz="0" w:space="0" w:color="auto"/>
        <w:bottom w:val="none" w:sz="0" w:space="0" w:color="auto"/>
        <w:right w:val="none" w:sz="0" w:space="0" w:color="auto"/>
      </w:divBdr>
    </w:div>
    <w:div w:id="228342167">
      <w:bodyDiv w:val="1"/>
      <w:marLeft w:val="0"/>
      <w:marRight w:val="0"/>
      <w:marTop w:val="0"/>
      <w:marBottom w:val="0"/>
      <w:divBdr>
        <w:top w:val="none" w:sz="0" w:space="0" w:color="auto"/>
        <w:left w:val="none" w:sz="0" w:space="0" w:color="auto"/>
        <w:bottom w:val="none" w:sz="0" w:space="0" w:color="auto"/>
        <w:right w:val="none" w:sz="0" w:space="0" w:color="auto"/>
      </w:divBdr>
    </w:div>
    <w:div w:id="232591339">
      <w:bodyDiv w:val="1"/>
      <w:marLeft w:val="0"/>
      <w:marRight w:val="0"/>
      <w:marTop w:val="0"/>
      <w:marBottom w:val="0"/>
      <w:divBdr>
        <w:top w:val="none" w:sz="0" w:space="0" w:color="auto"/>
        <w:left w:val="none" w:sz="0" w:space="0" w:color="auto"/>
        <w:bottom w:val="none" w:sz="0" w:space="0" w:color="auto"/>
        <w:right w:val="none" w:sz="0" w:space="0" w:color="auto"/>
      </w:divBdr>
    </w:div>
    <w:div w:id="233904520">
      <w:bodyDiv w:val="1"/>
      <w:marLeft w:val="0"/>
      <w:marRight w:val="0"/>
      <w:marTop w:val="0"/>
      <w:marBottom w:val="0"/>
      <w:divBdr>
        <w:top w:val="none" w:sz="0" w:space="0" w:color="auto"/>
        <w:left w:val="none" w:sz="0" w:space="0" w:color="auto"/>
        <w:bottom w:val="none" w:sz="0" w:space="0" w:color="auto"/>
        <w:right w:val="none" w:sz="0" w:space="0" w:color="auto"/>
      </w:divBdr>
    </w:div>
    <w:div w:id="240261006">
      <w:bodyDiv w:val="1"/>
      <w:marLeft w:val="0"/>
      <w:marRight w:val="0"/>
      <w:marTop w:val="0"/>
      <w:marBottom w:val="0"/>
      <w:divBdr>
        <w:top w:val="none" w:sz="0" w:space="0" w:color="auto"/>
        <w:left w:val="none" w:sz="0" w:space="0" w:color="auto"/>
        <w:bottom w:val="none" w:sz="0" w:space="0" w:color="auto"/>
        <w:right w:val="none" w:sz="0" w:space="0" w:color="auto"/>
      </w:divBdr>
    </w:div>
    <w:div w:id="246694468">
      <w:bodyDiv w:val="1"/>
      <w:marLeft w:val="0"/>
      <w:marRight w:val="0"/>
      <w:marTop w:val="0"/>
      <w:marBottom w:val="0"/>
      <w:divBdr>
        <w:top w:val="none" w:sz="0" w:space="0" w:color="auto"/>
        <w:left w:val="none" w:sz="0" w:space="0" w:color="auto"/>
        <w:bottom w:val="none" w:sz="0" w:space="0" w:color="auto"/>
        <w:right w:val="none" w:sz="0" w:space="0" w:color="auto"/>
      </w:divBdr>
    </w:div>
    <w:div w:id="253782376">
      <w:bodyDiv w:val="1"/>
      <w:marLeft w:val="0"/>
      <w:marRight w:val="0"/>
      <w:marTop w:val="0"/>
      <w:marBottom w:val="0"/>
      <w:divBdr>
        <w:top w:val="none" w:sz="0" w:space="0" w:color="auto"/>
        <w:left w:val="none" w:sz="0" w:space="0" w:color="auto"/>
        <w:bottom w:val="none" w:sz="0" w:space="0" w:color="auto"/>
        <w:right w:val="none" w:sz="0" w:space="0" w:color="auto"/>
      </w:divBdr>
    </w:div>
    <w:div w:id="261492904">
      <w:bodyDiv w:val="1"/>
      <w:marLeft w:val="0"/>
      <w:marRight w:val="0"/>
      <w:marTop w:val="0"/>
      <w:marBottom w:val="0"/>
      <w:divBdr>
        <w:top w:val="none" w:sz="0" w:space="0" w:color="auto"/>
        <w:left w:val="none" w:sz="0" w:space="0" w:color="auto"/>
        <w:bottom w:val="none" w:sz="0" w:space="0" w:color="auto"/>
        <w:right w:val="none" w:sz="0" w:space="0" w:color="auto"/>
      </w:divBdr>
    </w:div>
    <w:div w:id="263615444">
      <w:bodyDiv w:val="1"/>
      <w:marLeft w:val="0"/>
      <w:marRight w:val="0"/>
      <w:marTop w:val="0"/>
      <w:marBottom w:val="0"/>
      <w:divBdr>
        <w:top w:val="none" w:sz="0" w:space="0" w:color="auto"/>
        <w:left w:val="none" w:sz="0" w:space="0" w:color="auto"/>
        <w:bottom w:val="none" w:sz="0" w:space="0" w:color="auto"/>
        <w:right w:val="none" w:sz="0" w:space="0" w:color="auto"/>
      </w:divBdr>
    </w:div>
    <w:div w:id="264852761">
      <w:bodyDiv w:val="1"/>
      <w:marLeft w:val="0"/>
      <w:marRight w:val="0"/>
      <w:marTop w:val="0"/>
      <w:marBottom w:val="0"/>
      <w:divBdr>
        <w:top w:val="none" w:sz="0" w:space="0" w:color="auto"/>
        <w:left w:val="none" w:sz="0" w:space="0" w:color="auto"/>
        <w:bottom w:val="none" w:sz="0" w:space="0" w:color="auto"/>
        <w:right w:val="none" w:sz="0" w:space="0" w:color="auto"/>
      </w:divBdr>
    </w:div>
    <w:div w:id="267010603">
      <w:bodyDiv w:val="1"/>
      <w:marLeft w:val="0"/>
      <w:marRight w:val="0"/>
      <w:marTop w:val="0"/>
      <w:marBottom w:val="0"/>
      <w:divBdr>
        <w:top w:val="none" w:sz="0" w:space="0" w:color="auto"/>
        <w:left w:val="none" w:sz="0" w:space="0" w:color="auto"/>
        <w:bottom w:val="none" w:sz="0" w:space="0" w:color="auto"/>
        <w:right w:val="none" w:sz="0" w:space="0" w:color="auto"/>
      </w:divBdr>
    </w:div>
    <w:div w:id="273832621">
      <w:bodyDiv w:val="1"/>
      <w:marLeft w:val="0"/>
      <w:marRight w:val="0"/>
      <w:marTop w:val="0"/>
      <w:marBottom w:val="0"/>
      <w:divBdr>
        <w:top w:val="none" w:sz="0" w:space="0" w:color="auto"/>
        <w:left w:val="none" w:sz="0" w:space="0" w:color="auto"/>
        <w:bottom w:val="none" w:sz="0" w:space="0" w:color="auto"/>
        <w:right w:val="none" w:sz="0" w:space="0" w:color="auto"/>
      </w:divBdr>
    </w:div>
    <w:div w:id="277489451">
      <w:bodyDiv w:val="1"/>
      <w:marLeft w:val="0"/>
      <w:marRight w:val="0"/>
      <w:marTop w:val="0"/>
      <w:marBottom w:val="0"/>
      <w:divBdr>
        <w:top w:val="none" w:sz="0" w:space="0" w:color="auto"/>
        <w:left w:val="none" w:sz="0" w:space="0" w:color="auto"/>
        <w:bottom w:val="none" w:sz="0" w:space="0" w:color="auto"/>
        <w:right w:val="none" w:sz="0" w:space="0" w:color="auto"/>
      </w:divBdr>
    </w:div>
    <w:div w:id="283655419">
      <w:bodyDiv w:val="1"/>
      <w:marLeft w:val="0"/>
      <w:marRight w:val="0"/>
      <w:marTop w:val="0"/>
      <w:marBottom w:val="0"/>
      <w:divBdr>
        <w:top w:val="none" w:sz="0" w:space="0" w:color="auto"/>
        <w:left w:val="none" w:sz="0" w:space="0" w:color="auto"/>
        <w:bottom w:val="none" w:sz="0" w:space="0" w:color="auto"/>
        <w:right w:val="none" w:sz="0" w:space="0" w:color="auto"/>
      </w:divBdr>
    </w:div>
    <w:div w:id="284583158">
      <w:bodyDiv w:val="1"/>
      <w:marLeft w:val="0"/>
      <w:marRight w:val="0"/>
      <w:marTop w:val="0"/>
      <w:marBottom w:val="0"/>
      <w:divBdr>
        <w:top w:val="none" w:sz="0" w:space="0" w:color="auto"/>
        <w:left w:val="none" w:sz="0" w:space="0" w:color="auto"/>
        <w:bottom w:val="none" w:sz="0" w:space="0" w:color="auto"/>
        <w:right w:val="none" w:sz="0" w:space="0" w:color="auto"/>
      </w:divBdr>
    </w:div>
    <w:div w:id="291325017">
      <w:bodyDiv w:val="1"/>
      <w:marLeft w:val="0"/>
      <w:marRight w:val="0"/>
      <w:marTop w:val="0"/>
      <w:marBottom w:val="0"/>
      <w:divBdr>
        <w:top w:val="none" w:sz="0" w:space="0" w:color="auto"/>
        <w:left w:val="none" w:sz="0" w:space="0" w:color="auto"/>
        <w:bottom w:val="none" w:sz="0" w:space="0" w:color="auto"/>
        <w:right w:val="none" w:sz="0" w:space="0" w:color="auto"/>
      </w:divBdr>
    </w:div>
    <w:div w:id="297957144">
      <w:bodyDiv w:val="1"/>
      <w:marLeft w:val="0"/>
      <w:marRight w:val="0"/>
      <w:marTop w:val="0"/>
      <w:marBottom w:val="0"/>
      <w:divBdr>
        <w:top w:val="none" w:sz="0" w:space="0" w:color="auto"/>
        <w:left w:val="none" w:sz="0" w:space="0" w:color="auto"/>
        <w:bottom w:val="none" w:sz="0" w:space="0" w:color="auto"/>
        <w:right w:val="none" w:sz="0" w:space="0" w:color="auto"/>
      </w:divBdr>
    </w:div>
    <w:div w:id="300352913">
      <w:bodyDiv w:val="1"/>
      <w:marLeft w:val="0"/>
      <w:marRight w:val="0"/>
      <w:marTop w:val="0"/>
      <w:marBottom w:val="0"/>
      <w:divBdr>
        <w:top w:val="none" w:sz="0" w:space="0" w:color="auto"/>
        <w:left w:val="none" w:sz="0" w:space="0" w:color="auto"/>
        <w:bottom w:val="none" w:sz="0" w:space="0" w:color="auto"/>
        <w:right w:val="none" w:sz="0" w:space="0" w:color="auto"/>
      </w:divBdr>
    </w:div>
    <w:div w:id="303197340">
      <w:bodyDiv w:val="1"/>
      <w:marLeft w:val="0"/>
      <w:marRight w:val="0"/>
      <w:marTop w:val="0"/>
      <w:marBottom w:val="0"/>
      <w:divBdr>
        <w:top w:val="none" w:sz="0" w:space="0" w:color="auto"/>
        <w:left w:val="none" w:sz="0" w:space="0" w:color="auto"/>
        <w:bottom w:val="none" w:sz="0" w:space="0" w:color="auto"/>
        <w:right w:val="none" w:sz="0" w:space="0" w:color="auto"/>
      </w:divBdr>
    </w:div>
    <w:div w:id="303776718">
      <w:bodyDiv w:val="1"/>
      <w:marLeft w:val="0"/>
      <w:marRight w:val="0"/>
      <w:marTop w:val="0"/>
      <w:marBottom w:val="0"/>
      <w:divBdr>
        <w:top w:val="none" w:sz="0" w:space="0" w:color="auto"/>
        <w:left w:val="none" w:sz="0" w:space="0" w:color="auto"/>
        <w:bottom w:val="none" w:sz="0" w:space="0" w:color="auto"/>
        <w:right w:val="none" w:sz="0" w:space="0" w:color="auto"/>
      </w:divBdr>
    </w:div>
    <w:div w:id="304773608">
      <w:bodyDiv w:val="1"/>
      <w:marLeft w:val="0"/>
      <w:marRight w:val="0"/>
      <w:marTop w:val="0"/>
      <w:marBottom w:val="0"/>
      <w:divBdr>
        <w:top w:val="none" w:sz="0" w:space="0" w:color="auto"/>
        <w:left w:val="none" w:sz="0" w:space="0" w:color="auto"/>
        <w:bottom w:val="none" w:sz="0" w:space="0" w:color="auto"/>
        <w:right w:val="none" w:sz="0" w:space="0" w:color="auto"/>
      </w:divBdr>
    </w:div>
    <w:div w:id="305816779">
      <w:bodyDiv w:val="1"/>
      <w:marLeft w:val="0"/>
      <w:marRight w:val="0"/>
      <w:marTop w:val="0"/>
      <w:marBottom w:val="0"/>
      <w:divBdr>
        <w:top w:val="none" w:sz="0" w:space="0" w:color="auto"/>
        <w:left w:val="none" w:sz="0" w:space="0" w:color="auto"/>
        <w:bottom w:val="none" w:sz="0" w:space="0" w:color="auto"/>
        <w:right w:val="none" w:sz="0" w:space="0" w:color="auto"/>
      </w:divBdr>
    </w:div>
    <w:div w:id="305857833">
      <w:bodyDiv w:val="1"/>
      <w:marLeft w:val="0"/>
      <w:marRight w:val="0"/>
      <w:marTop w:val="0"/>
      <w:marBottom w:val="0"/>
      <w:divBdr>
        <w:top w:val="none" w:sz="0" w:space="0" w:color="auto"/>
        <w:left w:val="none" w:sz="0" w:space="0" w:color="auto"/>
        <w:bottom w:val="none" w:sz="0" w:space="0" w:color="auto"/>
        <w:right w:val="none" w:sz="0" w:space="0" w:color="auto"/>
      </w:divBdr>
    </w:div>
    <w:div w:id="306129542">
      <w:bodyDiv w:val="1"/>
      <w:marLeft w:val="0"/>
      <w:marRight w:val="0"/>
      <w:marTop w:val="0"/>
      <w:marBottom w:val="0"/>
      <w:divBdr>
        <w:top w:val="none" w:sz="0" w:space="0" w:color="auto"/>
        <w:left w:val="none" w:sz="0" w:space="0" w:color="auto"/>
        <w:bottom w:val="none" w:sz="0" w:space="0" w:color="auto"/>
        <w:right w:val="none" w:sz="0" w:space="0" w:color="auto"/>
      </w:divBdr>
    </w:div>
    <w:div w:id="308173077">
      <w:bodyDiv w:val="1"/>
      <w:marLeft w:val="0"/>
      <w:marRight w:val="0"/>
      <w:marTop w:val="0"/>
      <w:marBottom w:val="0"/>
      <w:divBdr>
        <w:top w:val="none" w:sz="0" w:space="0" w:color="auto"/>
        <w:left w:val="none" w:sz="0" w:space="0" w:color="auto"/>
        <w:bottom w:val="none" w:sz="0" w:space="0" w:color="auto"/>
        <w:right w:val="none" w:sz="0" w:space="0" w:color="auto"/>
      </w:divBdr>
    </w:div>
    <w:div w:id="315302400">
      <w:bodyDiv w:val="1"/>
      <w:marLeft w:val="0"/>
      <w:marRight w:val="0"/>
      <w:marTop w:val="0"/>
      <w:marBottom w:val="0"/>
      <w:divBdr>
        <w:top w:val="none" w:sz="0" w:space="0" w:color="auto"/>
        <w:left w:val="none" w:sz="0" w:space="0" w:color="auto"/>
        <w:bottom w:val="none" w:sz="0" w:space="0" w:color="auto"/>
        <w:right w:val="none" w:sz="0" w:space="0" w:color="auto"/>
      </w:divBdr>
    </w:div>
    <w:div w:id="322857983">
      <w:bodyDiv w:val="1"/>
      <w:marLeft w:val="0"/>
      <w:marRight w:val="0"/>
      <w:marTop w:val="0"/>
      <w:marBottom w:val="0"/>
      <w:divBdr>
        <w:top w:val="none" w:sz="0" w:space="0" w:color="auto"/>
        <w:left w:val="none" w:sz="0" w:space="0" w:color="auto"/>
        <w:bottom w:val="none" w:sz="0" w:space="0" w:color="auto"/>
        <w:right w:val="none" w:sz="0" w:space="0" w:color="auto"/>
      </w:divBdr>
    </w:div>
    <w:div w:id="326061033">
      <w:bodyDiv w:val="1"/>
      <w:marLeft w:val="0"/>
      <w:marRight w:val="0"/>
      <w:marTop w:val="0"/>
      <w:marBottom w:val="0"/>
      <w:divBdr>
        <w:top w:val="none" w:sz="0" w:space="0" w:color="auto"/>
        <w:left w:val="none" w:sz="0" w:space="0" w:color="auto"/>
        <w:bottom w:val="none" w:sz="0" w:space="0" w:color="auto"/>
        <w:right w:val="none" w:sz="0" w:space="0" w:color="auto"/>
      </w:divBdr>
    </w:div>
    <w:div w:id="326205141">
      <w:bodyDiv w:val="1"/>
      <w:marLeft w:val="0"/>
      <w:marRight w:val="0"/>
      <w:marTop w:val="0"/>
      <w:marBottom w:val="0"/>
      <w:divBdr>
        <w:top w:val="none" w:sz="0" w:space="0" w:color="auto"/>
        <w:left w:val="none" w:sz="0" w:space="0" w:color="auto"/>
        <w:bottom w:val="none" w:sz="0" w:space="0" w:color="auto"/>
        <w:right w:val="none" w:sz="0" w:space="0" w:color="auto"/>
      </w:divBdr>
    </w:div>
    <w:div w:id="328022186">
      <w:bodyDiv w:val="1"/>
      <w:marLeft w:val="0"/>
      <w:marRight w:val="0"/>
      <w:marTop w:val="0"/>
      <w:marBottom w:val="0"/>
      <w:divBdr>
        <w:top w:val="none" w:sz="0" w:space="0" w:color="auto"/>
        <w:left w:val="none" w:sz="0" w:space="0" w:color="auto"/>
        <w:bottom w:val="none" w:sz="0" w:space="0" w:color="auto"/>
        <w:right w:val="none" w:sz="0" w:space="0" w:color="auto"/>
      </w:divBdr>
    </w:div>
    <w:div w:id="328142099">
      <w:bodyDiv w:val="1"/>
      <w:marLeft w:val="0"/>
      <w:marRight w:val="0"/>
      <w:marTop w:val="0"/>
      <w:marBottom w:val="0"/>
      <w:divBdr>
        <w:top w:val="none" w:sz="0" w:space="0" w:color="auto"/>
        <w:left w:val="none" w:sz="0" w:space="0" w:color="auto"/>
        <w:bottom w:val="none" w:sz="0" w:space="0" w:color="auto"/>
        <w:right w:val="none" w:sz="0" w:space="0" w:color="auto"/>
      </w:divBdr>
    </w:div>
    <w:div w:id="330525255">
      <w:bodyDiv w:val="1"/>
      <w:marLeft w:val="0"/>
      <w:marRight w:val="0"/>
      <w:marTop w:val="0"/>
      <w:marBottom w:val="0"/>
      <w:divBdr>
        <w:top w:val="none" w:sz="0" w:space="0" w:color="auto"/>
        <w:left w:val="none" w:sz="0" w:space="0" w:color="auto"/>
        <w:bottom w:val="none" w:sz="0" w:space="0" w:color="auto"/>
        <w:right w:val="none" w:sz="0" w:space="0" w:color="auto"/>
      </w:divBdr>
    </w:div>
    <w:div w:id="338582536">
      <w:bodyDiv w:val="1"/>
      <w:marLeft w:val="0"/>
      <w:marRight w:val="0"/>
      <w:marTop w:val="0"/>
      <w:marBottom w:val="0"/>
      <w:divBdr>
        <w:top w:val="none" w:sz="0" w:space="0" w:color="auto"/>
        <w:left w:val="none" w:sz="0" w:space="0" w:color="auto"/>
        <w:bottom w:val="none" w:sz="0" w:space="0" w:color="auto"/>
        <w:right w:val="none" w:sz="0" w:space="0" w:color="auto"/>
      </w:divBdr>
    </w:div>
    <w:div w:id="339546359">
      <w:bodyDiv w:val="1"/>
      <w:marLeft w:val="0"/>
      <w:marRight w:val="0"/>
      <w:marTop w:val="0"/>
      <w:marBottom w:val="0"/>
      <w:divBdr>
        <w:top w:val="none" w:sz="0" w:space="0" w:color="auto"/>
        <w:left w:val="none" w:sz="0" w:space="0" w:color="auto"/>
        <w:bottom w:val="none" w:sz="0" w:space="0" w:color="auto"/>
        <w:right w:val="none" w:sz="0" w:space="0" w:color="auto"/>
      </w:divBdr>
    </w:div>
    <w:div w:id="343214328">
      <w:bodyDiv w:val="1"/>
      <w:marLeft w:val="0"/>
      <w:marRight w:val="0"/>
      <w:marTop w:val="0"/>
      <w:marBottom w:val="0"/>
      <w:divBdr>
        <w:top w:val="none" w:sz="0" w:space="0" w:color="auto"/>
        <w:left w:val="none" w:sz="0" w:space="0" w:color="auto"/>
        <w:bottom w:val="none" w:sz="0" w:space="0" w:color="auto"/>
        <w:right w:val="none" w:sz="0" w:space="0" w:color="auto"/>
      </w:divBdr>
    </w:div>
    <w:div w:id="347097752">
      <w:bodyDiv w:val="1"/>
      <w:marLeft w:val="0"/>
      <w:marRight w:val="0"/>
      <w:marTop w:val="0"/>
      <w:marBottom w:val="0"/>
      <w:divBdr>
        <w:top w:val="none" w:sz="0" w:space="0" w:color="auto"/>
        <w:left w:val="none" w:sz="0" w:space="0" w:color="auto"/>
        <w:bottom w:val="none" w:sz="0" w:space="0" w:color="auto"/>
        <w:right w:val="none" w:sz="0" w:space="0" w:color="auto"/>
      </w:divBdr>
    </w:div>
    <w:div w:id="351303928">
      <w:bodyDiv w:val="1"/>
      <w:marLeft w:val="0"/>
      <w:marRight w:val="0"/>
      <w:marTop w:val="0"/>
      <w:marBottom w:val="0"/>
      <w:divBdr>
        <w:top w:val="none" w:sz="0" w:space="0" w:color="auto"/>
        <w:left w:val="none" w:sz="0" w:space="0" w:color="auto"/>
        <w:bottom w:val="none" w:sz="0" w:space="0" w:color="auto"/>
        <w:right w:val="none" w:sz="0" w:space="0" w:color="auto"/>
      </w:divBdr>
    </w:div>
    <w:div w:id="356472348">
      <w:bodyDiv w:val="1"/>
      <w:marLeft w:val="0"/>
      <w:marRight w:val="0"/>
      <w:marTop w:val="0"/>
      <w:marBottom w:val="0"/>
      <w:divBdr>
        <w:top w:val="none" w:sz="0" w:space="0" w:color="auto"/>
        <w:left w:val="none" w:sz="0" w:space="0" w:color="auto"/>
        <w:bottom w:val="none" w:sz="0" w:space="0" w:color="auto"/>
        <w:right w:val="none" w:sz="0" w:space="0" w:color="auto"/>
      </w:divBdr>
    </w:div>
    <w:div w:id="364673226">
      <w:bodyDiv w:val="1"/>
      <w:marLeft w:val="0"/>
      <w:marRight w:val="0"/>
      <w:marTop w:val="0"/>
      <w:marBottom w:val="0"/>
      <w:divBdr>
        <w:top w:val="none" w:sz="0" w:space="0" w:color="auto"/>
        <w:left w:val="none" w:sz="0" w:space="0" w:color="auto"/>
        <w:bottom w:val="none" w:sz="0" w:space="0" w:color="auto"/>
        <w:right w:val="none" w:sz="0" w:space="0" w:color="auto"/>
      </w:divBdr>
    </w:div>
    <w:div w:id="365300964">
      <w:bodyDiv w:val="1"/>
      <w:marLeft w:val="0"/>
      <w:marRight w:val="0"/>
      <w:marTop w:val="0"/>
      <w:marBottom w:val="0"/>
      <w:divBdr>
        <w:top w:val="none" w:sz="0" w:space="0" w:color="auto"/>
        <w:left w:val="none" w:sz="0" w:space="0" w:color="auto"/>
        <w:bottom w:val="none" w:sz="0" w:space="0" w:color="auto"/>
        <w:right w:val="none" w:sz="0" w:space="0" w:color="auto"/>
      </w:divBdr>
    </w:div>
    <w:div w:id="366489361">
      <w:bodyDiv w:val="1"/>
      <w:marLeft w:val="0"/>
      <w:marRight w:val="0"/>
      <w:marTop w:val="0"/>
      <w:marBottom w:val="0"/>
      <w:divBdr>
        <w:top w:val="none" w:sz="0" w:space="0" w:color="auto"/>
        <w:left w:val="none" w:sz="0" w:space="0" w:color="auto"/>
        <w:bottom w:val="none" w:sz="0" w:space="0" w:color="auto"/>
        <w:right w:val="none" w:sz="0" w:space="0" w:color="auto"/>
      </w:divBdr>
    </w:div>
    <w:div w:id="369108238">
      <w:bodyDiv w:val="1"/>
      <w:marLeft w:val="0"/>
      <w:marRight w:val="0"/>
      <w:marTop w:val="0"/>
      <w:marBottom w:val="0"/>
      <w:divBdr>
        <w:top w:val="none" w:sz="0" w:space="0" w:color="auto"/>
        <w:left w:val="none" w:sz="0" w:space="0" w:color="auto"/>
        <w:bottom w:val="none" w:sz="0" w:space="0" w:color="auto"/>
        <w:right w:val="none" w:sz="0" w:space="0" w:color="auto"/>
      </w:divBdr>
    </w:div>
    <w:div w:id="369578510">
      <w:bodyDiv w:val="1"/>
      <w:marLeft w:val="0"/>
      <w:marRight w:val="0"/>
      <w:marTop w:val="0"/>
      <w:marBottom w:val="0"/>
      <w:divBdr>
        <w:top w:val="none" w:sz="0" w:space="0" w:color="auto"/>
        <w:left w:val="none" w:sz="0" w:space="0" w:color="auto"/>
        <w:bottom w:val="none" w:sz="0" w:space="0" w:color="auto"/>
        <w:right w:val="none" w:sz="0" w:space="0" w:color="auto"/>
      </w:divBdr>
    </w:div>
    <w:div w:id="374162548">
      <w:bodyDiv w:val="1"/>
      <w:marLeft w:val="0"/>
      <w:marRight w:val="0"/>
      <w:marTop w:val="0"/>
      <w:marBottom w:val="0"/>
      <w:divBdr>
        <w:top w:val="none" w:sz="0" w:space="0" w:color="auto"/>
        <w:left w:val="none" w:sz="0" w:space="0" w:color="auto"/>
        <w:bottom w:val="none" w:sz="0" w:space="0" w:color="auto"/>
        <w:right w:val="none" w:sz="0" w:space="0" w:color="auto"/>
      </w:divBdr>
    </w:div>
    <w:div w:id="376197194">
      <w:bodyDiv w:val="1"/>
      <w:marLeft w:val="0"/>
      <w:marRight w:val="0"/>
      <w:marTop w:val="0"/>
      <w:marBottom w:val="0"/>
      <w:divBdr>
        <w:top w:val="none" w:sz="0" w:space="0" w:color="auto"/>
        <w:left w:val="none" w:sz="0" w:space="0" w:color="auto"/>
        <w:bottom w:val="none" w:sz="0" w:space="0" w:color="auto"/>
        <w:right w:val="none" w:sz="0" w:space="0" w:color="auto"/>
      </w:divBdr>
    </w:div>
    <w:div w:id="379473305">
      <w:bodyDiv w:val="1"/>
      <w:marLeft w:val="0"/>
      <w:marRight w:val="0"/>
      <w:marTop w:val="0"/>
      <w:marBottom w:val="0"/>
      <w:divBdr>
        <w:top w:val="none" w:sz="0" w:space="0" w:color="auto"/>
        <w:left w:val="none" w:sz="0" w:space="0" w:color="auto"/>
        <w:bottom w:val="none" w:sz="0" w:space="0" w:color="auto"/>
        <w:right w:val="none" w:sz="0" w:space="0" w:color="auto"/>
      </w:divBdr>
    </w:div>
    <w:div w:id="393702697">
      <w:bodyDiv w:val="1"/>
      <w:marLeft w:val="0"/>
      <w:marRight w:val="0"/>
      <w:marTop w:val="0"/>
      <w:marBottom w:val="0"/>
      <w:divBdr>
        <w:top w:val="none" w:sz="0" w:space="0" w:color="auto"/>
        <w:left w:val="none" w:sz="0" w:space="0" w:color="auto"/>
        <w:bottom w:val="none" w:sz="0" w:space="0" w:color="auto"/>
        <w:right w:val="none" w:sz="0" w:space="0" w:color="auto"/>
      </w:divBdr>
    </w:div>
    <w:div w:id="395400202">
      <w:bodyDiv w:val="1"/>
      <w:marLeft w:val="0"/>
      <w:marRight w:val="0"/>
      <w:marTop w:val="0"/>
      <w:marBottom w:val="0"/>
      <w:divBdr>
        <w:top w:val="none" w:sz="0" w:space="0" w:color="auto"/>
        <w:left w:val="none" w:sz="0" w:space="0" w:color="auto"/>
        <w:bottom w:val="none" w:sz="0" w:space="0" w:color="auto"/>
        <w:right w:val="none" w:sz="0" w:space="0" w:color="auto"/>
      </w:divBdr>
    </w:div>
    <w:div w:id="397241938">
      <w:bodyDiv w:val="1"/>
      <w:marLeft w:val="0"/>
      <w:marRight w:val="0"/>
      <w:marTop w:val="0"/>
      <w:marBottom w:val="0"/>
      <w:divBdr>
        <w:top w:val="none" w:sz="0" w:space="0" w:color="auto"/>
        <w:left w:val="none" w:sz="0" w:space="0" w:color="auto"/>
        <w:bottom w:val="none" w:sz="0" w:space="0" w:color="auto"/>
        <w:right w:val="none" w:sz="0" w:space="0" w:color="auto"/>
      </w:divBdr>
    </w:div>
    <w:div w:id="398135343">
      <w:bodyDiv w:val="1"/>
      <w:marLeft w:val="0"/>
      <w:marRight w:val="0"/>
      <w:marTop w:val="0"/>
      <w:marBottom w:val="0"/>
      <w:divBdr>
        <w:top w:val="none" w:sz="0" w:space="0" w:color="auto"/>
        <w:left w:val="none" w:sz="0" w:space="0" w:color="auto"/>
        <w:bottom w:val="none" w:sz="0" w:space="0" w:color="auto"/>
        <w:right w:val="none" w:sz="0" w:space="0" w:color="auto"/>
      </w:divBdr>
      <w:divsChild>
        <w:div w:id="1153134273">
          <w:marLeft w:val="0"/>
          <w:marRight w:val="0"/>
          <w:marTop w:val="0"/>
          <w:marBottom w:val="0"/>
          <w:divBdr>
            <w:top w:val="none" w:sz="0" w:space="0" w:color="auto"/>
            <w:left w:val="none" w:sz="0" w:space="0" w:color="auto"/>
            <w:bottom w:val="none" w:sz="0" w:space="0" w:color="auto"/>
            <w:right w:val="none" w:sz="0" w:space="0" w:color="auto"/>
          </w:divBdr>
          <w:divsChild>
            <w:div w:id="45497802">
              <w:marLeft w:val="0"/>
              <w:marRight w:val="0"/>
              <w:marTop w:val="0"/>
              <w:marBottom w:val="0"/>
              <w:divBdr>
                <w:top w:val="none" w:sz="0" w:space="0" w:color="auto"/>
                <w:left w:val="none" w:sz="0" w:space="0" w:color="auto"/>
                <w:bottom w:val="none" w:sz="0" w:space="0" w:color="auto"/>
                <w:right w:val="none" w:sz="0" w:space="0" w:color="auto"/>
              </w:divBdr>
            </w:div>
            <w:div w:id="58215490">
              <w:marLeft w:val="0"/>
              <w:marRight w:val="0"/>
              <w:marTop w:val="0"/>
              <w:marBottom w:val="0"/>
              <w:divBdr>
                <w:top w:val="none" w:sz="0" w:space="0" w:color="auto"/>
                <w:left w:val="none" w:sz="0" w:space="0" w:color="auto"/>
                <w:bottom w:val="none" w:sz="0" w:space="0" w:color="auto"/>
                <w:right w:val="none" w:sz="0" w:space="0" w:color="auto"/>
              </w:divBdr>
            </w:div>
            <w:div w:id="126436028">
              <w:marLeft w:val="0"/>
              <w:marRight w:val="0"/>
              <w:marTop w:val="0"/>
              <w:marBottom w:val="0"/>
              <w:divBdr>
                <w:top w:val="none" w:sz="0" w:space="0" w:color="auto"/>
                <w:left w:val="none" w:sz="0" w:space="0" w:color="auto"/>
                <w:bottom w:val="none" w:sz="0" w:space="0" w:color="auto"/>
                <w:right w:val="none" w:sz="0" w:space="0" w:color="auto"/>
              </w:divBdr>
            </w:div>
            <w:div w:id="326903259">
              <w:marLeft w:val="0"/>
              <w:marRight w:val="0"/>
              <w:marTop w:val="0"/>
              <w:marBottom w:val="0"/>
              <w:divBdr>
                <w:top w:val="none" w:sz="0" w:space="0" w:color="auto"/>
                <w:left w:val="none" w:sz="0" w:space="0" w:color="auto"/>
                <w:bottom w:val="none" w:sz="0" w:space="0" w:color="auto"/>
                <w:right w:val="none" w:sz="0" w:space="0" w:color="auto"/>
              </w:divBdr>
            </w:div>
            <w:div w:id="715936966">
              <w:marLeft w:val="0"/>
              <w:marRight w:val="0"/>
              <w:marTop w:val="0"/>
              <w:marBottom w:val="0"/>
              <w:divBdr>
                <w:top w:val="none" w:sz="0" w:space="0" w:color="auto"/>
                <w:left w:val="none" w:sz="0" w:space="0" w:color="auto"/>
                <w:bottom w:val="none" w:sz="0" w:space="0" w:color="auto"/>
                <w:right w:val="none" w:sz="0" w:space="0" w:color="auto"/>
              </w:divBdr>
            </w:div>
            <w:div w:id="1002046515">
              <w:marLeft w:val="0"/>
              <w:marRight w:val="0"/>
              <w:marTop w:val="0"/>
              <w:marBottom w:val="0"/>
              <w:divBdr>
                <w:top w:val="none" w:sz="0" w:space="0" w:color="auto"/>
                <w:left w:val="none" w:sz="0" w:space="0" w:color="auto"/>
                <w:bottom w:val="none" w:sz="0" w:space="0" w:color="auto"/>
                <w:right w:val="none" w:sz="0" w:space="0" w:color="auto"/>
              </w:divBdr>
            </w:div>
            <w:div w:id="1088648934">
              <w:marLeft w:val="0"/>
              <w:marRight w:val="0"/>
              <w:marTop w:val="0"/>
              <w:marBottom w:val="0"/>
              <w:divBdr>
                <w:top w:val="none" w:sz="0" w:space="0" w:color="auto"/>
                <w:left w:val="none" w:sz="0" w:space="0" w:color="auto"/>
                <w:bottom w:val="none" w:sz="0" w:space="0" w:color="auto"/>
                <w:right w:val="none" w:sz="0" w:space="0" w:color="auto"/>
              </w:divBdr>
            </w:div>
            <w:div w:id="1285650125">
              <w:marLeft w:val="0"/>
              <w:marRight w:val="0"/>
              <w:marTop w:val="0"/>
              <w:marBottom w:val="0"/>
              <w:divBdr>
                <w:top w:val="none" w:sz="0" w:space="0" w:color="auto"/>
                <w:left w:val="none" w:sz="0" w:space="0" w:color="auto"/>
                <w:bottom w:val="none" w:sz="0" w:space="0" w:color="auto"/>
                <w:right w:val="none" w:sz="0" w:space="0" w:color="auto"/>
              </w:divBdr>
            </w:div>
            <w:div w:id="1352025376">
              <w:marLeft w:val="0"/>
              <w:marRight w:val="0"/>
              <w:marTop w:val="0"/>
              <w:marBottom w:val="0"/>
              <w:divBdr>
                <w:top w:val="none" w:sz="0" w:space="0" w:color="auto"/>
                <w:left w:val="none" w:sz="0" w:space="0" w:color="auto"/>
                <w:bottom w:val="none" w:sz="0" w:space="0" w:color="auto"/>
                <w:right w:val="none" w:sz="0" w:space="0" w:color="auto"/>
              </w:divBdr>
            </w:div>
            <w:div w:id="1552420904">
              <w:marLeft w:val="0"/>
              <w:marRight w:val="0"/>
              <w:marTop w:val="0"/>
              <w:marBottom w:val="0"/>
              <w:divBdr>
                <w:top w:val="none" w:sz="0" w:space="0" w:color="auto"/>
                <w:left w:val="none" w:sz="0" w:space="0" w:color="auto"/>
                <w:bottom w:val="none" w:sz="0" w:space="0" w:color="auto"/>
                <w:right w:val="none" w:sz="0" w:space="0" w:color="auto"/>
              </w:divBdr>
            </w:div>
            <w:div w:id="1563179671">
              <w:marLeft w:val="0"/>
              <w:marRight w:val="0"/>
              <w:marTop w:val="0"/>
              <w:marBottom w:val="0"/>
              <w:divBdr>
                <w:top w:val="none" w:sz="0" w:space="0" w:color="auto"/>
                <w:left w:val="none" w:sz="0" w:space="0" w:color="auto"/>
                <w:bottom w:val="none" w:sz="0" w:space="0" w:color="auto"/>
                <w:right w:val="none" w:sz="0" w:space="0" w:color="auto"/>
              </w:divBdr>
            </w:div>
            <w:div w:id="1641886295">
              <w:marLeft w:val="0"/>
              <w:marRight w:val="0"/>
              <w:marTop w:val="0"/>
              <w:marBottom w:val="0"/>
              <w:divBdr>
                <w:top w:val="none" w:sz="0" w:space="0" w:color="auto"/>
                <w:left w:val="none" w:sz="0" w:space="0" w:color="auto"/>
                <w:bottom w:val="none" w:sz="0" w:space="0" w:color="auto"/>
                <w:right w:val="none" w:sz="0" w:space="0" w:color="auto"/>
              </w:divBdr>
            </w:div>
            <w:div w:id="1948124890">
              <w:marLeft w:val="0"/>
              <w:marRight w:val="0"/>
              <w:marTop w:val="0"/>
              <w:marBottom w:val="0"/>
              <w:divBdr>
                <w:top w:val="none" w:sz="0" w:space="0" w:color="auto"/>
                <w:left w:val="none" w:sz="0" w:space="0" w:color="auto"/>
                <w:bottom w:val="none" w:sz="0" w:space="0" w:color="auto"/>
                <w:right w:val="none" w:sz="0" w:space="0" w:color="auto"/>
              </w:divBdr>
            </w:div>
            <w:div w:id="2022733288">
              <w:marLeft w:val="0"/>
              <w:marRight w:val="0"/>
              <w:marTop w:val="0"/>
              <w:marBottom w:val="0"/>
              <w:divBdr>
                <w:top w:val="none" w:sz="0" w:space="0" w:color="auto"/>
                <w:left w:val="none" w:sz="0" w:space="0" w:color="auto"/>
                <w:bottom w:val="none" w:sz="0" w:space="0" w:color="auto"/>
                <w:right w:val="none" w:sz="0" w:space="0" w:color="auto"/>
              </w:divBdr>
            </w:div>
            <w:div w:id="2061975925">
              <w:marLeft w:val="0"/>
              <w:marRight w:val="0"/>
              <w:marTop w:val="0"/>
              <w:marBottom w:val="0"/>
              <w:divBdr>
                <w:top w:val="none" w:sz="0" w:space="0" w:color="auto"/>
                <w:left w:val="none" w:sz="0" w:space="0" w:color="auto"/>
                <w:bottom w:val="none" w:sz="0" w:space="0" w:color="auto"/>
                <w:right w:val="none" w:sz="0" w:space="0" w:color="auto"/>
              </w:divBdr>
            </w:div>
            <w:div w:id="2072804891">
              <w:marLeft w:val="0"/>
              <w:marRight w:val="0"/>
              <w:marTop w:val="0"/>
              <w:marBottom w:val="0"/>
              <w:divBdr>
                <w:top w:val="none" w:sz="0" w:space="0" w:color="auto"/>
                <w:left w:val="none" w:sz="0" w:space="0" w:color="auto"/>
                <w:bottom w:val="none" w:sz="0" w:space="0" w:color="auto"/>
                <w:right w:val="none" w:sz="0" w:space="0" w:color="auto"/>
              </w:divBdr>
            </w:div>
            <w:div w:id="2095196995">
              <w:marLeft w:val="0"/>
              <w:marRight w:val="0"/>
              <w:marTop w:val="0"/>
              <w:marBottom w:val="0"/>
              <w:divBdr>
                <w:top w:val="none" w:sz="0" w:space="0" w:color="auto"/>
                <w:left w:val="none" w:sz="0" w:space="0" w:color="auto"/>
                <w:bottom w:val="none" w:sz="0" w:space="0" w:color="auto"/>
                <w:right w:val="none" w:sz="0" w:space="0" w:color="auto"/>
              </w:divBdr>
            </w:div>
          </w:divsChild>
        </w:div>
        <w:div w:id="1787851637">
          <w:marLeft w:val="0"/>
          <w:marRight w:val="0"/>
          <w:marTop w:val="0"/>
          <w:marBottom w:val="0"/>
          <w:divBdr>
            <w:top w:val="none" w:sz="0" w:space="0" w:color="auto"/>
            <w:left w:val="none" w:sz="0" w:space="0" w:color="auto"/>
            <w:bottom w:val="none" w:sz="0" w:space="0" w:color="auto"/>
            <w:right w:val="none" w:sz="0" w:space="0" w:color="auto"/>
          </w:divBdr>
          <w:divsChild>
            <w:div w:id="760099329">
              <w:marLeft w:val="0"/>
              <w:marRight w:val="0"/>
              <w:marTop w:val="0"/>
              <w:marBottom w:val="0"/>
              <w:divBdr>
                <w:top w:val="none" w:sz="0" w:space="0" w:color="auto"/>
                <w:left w:val="none" w:sz="0" w:space="0" w:color="auto"/>
                <w:bottom w:val="none" w:sz="0" w:space="0" w:color="auto"/>
                <w:right w:val="none" w:sz="0" w:space="0" w:color="auto"/>
              </w:divBdr>
            </w:div>
            <w:div w:id="843203218">
              <w:marLeft w:val="0"/>
              <w:marRight w:val="0"/>
              <w:marTop w:val="0"/>
              <w:marBottom w:val="0"/>
              <w:divBdr>
                <w:top w:val="none" w:sz="0" w:space="0" w:color="auto"/>
                <w:left w:val="none" w:sz="0" w:space="0" w:color="auto"/>
                <w:bottom w:val="none" w:sz="0" w:space="0" w:color="auto"/>
                <w:right w:val="none" w:sz="0" w:space="0" w:color="auto"/>
              </w:divBdr>
            </w:div>
            <w:div w:id="14785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3174">
      <w:bodyDiv w:val="1"/>
      <w:marLeft w:val="0"/>
      <w:marRight w:val="0"/>
      <w:marTop w:val="0"/>
      <w:marBottom w:val="0"/>
      <w:divBdr>
        <w:top w:val="none" w:sz="0" w:space="0" w:color="auto"/>
        <w:left w:val="none" w:sz="0" w:space="0" w:color="auto"/>
        <w:bottom w:val="none" w:sz="0" w:space="0" w:color="auto"/>
        <w:right w:val="none" w:sz="0" w:space="0" w:color="auto"/>
      </w:divBdr>
    </w:div>
    <w:div w:id="408229779">
      <w:bodyDiv w:val="1"/>
      <w:marLeft w:val="0"/>
      <w:marRight w:val="0"/>
      <w:marTop w:val="0"/>
      <w:marBottom w:val="0"/>
      <w:divBdr>
        <w:top w:val="none" w:sz="0" w:space="0" w:color="auto"/>
        <w:left w:val="none" w:sz="0" w:space="0" w:color="auto"/>
        <w:bottom w:val="none" w:sz="0" w:space="0" w:color="auto"/>
        <w:right w:val="none" w:sz="0" w:space="0" w:color="auto"/>
      </w:divBdr>
    </w:div>
    <w:div w:id="412901721">
      <w:bodyDiv w:val="1"/>
      <w:marLeft w:val="0"/>
      <w:marRight w:val="0"/>
      <w:marTop w:val="0"/>
      <w:marBottom w:val="0"/>
      <w:divBdr>
        <w:top w:val="none" w:sz="0" w:space="0" w:color="auto"/>
        <w:left w:val="none" w:sz="0" w:space="0" w:color="auto"/>
        <w:bottom w:val="none" w:sz="0" w:space="0" w:color="auto"/>
        <w:right w:val="none" w:sz="0" w:space="0" w:color="auto"/>
      </w:divBdr>
    </w:div>
    <w:div w:id="419065979">
      <w:bodyDiv w:val="1"/>
      <w:marLeft w:val="0"/>
      <w:marRight w:val="0"/>
      <w:marTop w:val="0"/>
      <w:marBottom w:val="0"/>
      <w:divBdr>
        <w:top w:val="none" w:sz="0" w:space="0" w:color="auto"/>
        <w:left w:val="none" w:sz="0" w:space="0" w:color="auto"/>
        <w:bottom w:val="none" w:sz="0" w:space="0" w:color="auto"/>
        <w:right w:val="none" w:sz="0" w:space="0" w:color="auto"/>
      </w:divBdr>
    </w:div>
    <w:div w:id="425922054">
      <w:bodyDiv w:val="1"/>
      <w:marLeft w:val="0"/>
      <w:marRight w:val="0"/>
      <w:marTop w:val="0"/>
      <w:marBottom w:val="0"/>
      <w:divBdr>
        <w:top w:val="none" w:sz="0" w:space="0" w:color="auto"/>
        <w:left w:val="none" w:sz="0" w:space="0" w:color="auto"/>
        <w:bottom w:val="none" w:sz="0" w:space="0" w:color="auto"/>
        <w:right w:val="none" w:sz="0" w:space="0" w:color="auto"/>
      </w:divBdr>
    </w:div>
    <w:div w:id="427233151">
      <w:bodyDiv w:val="1"/>
      <w:marLeft w:val="0"/>
      <w:marRight w:val="0"/>
      <w:marTop w:val="0"/>
      <w:marBottom w:val="0"/>
      <w:divBdr>
        <w:top w:val="none" w:sz="0" w:space="0" w:color="auto"/>
        <w:left w:val="none" w:sz="0" w:space="0" w:color="auto"/>
        <w:bottom w:val="none" w:sz="0" w:space="0" w:color="auto"/>
        <w:right w:val="none" w:sz="0" w:space="0" w:color="auto"/>
      </w:divBdr>
    </w:div>
    <w:div w:id="429467334">
      <w:bodyDiv w:val="1"/>
      <w:marLeft w:val="0"/>
      <w:marRight w:val="0"/>
      <w:marTop w:val="0"/>
      <w:marBottom w:val="0"/>
      <w:divBdr>
        <w:top w:val="none" w:sz="0" w:space="0" w:color="auto"/>
        <w:left w:val="none" w:sz="0" w:space="0" w:color="auto"/>
        <w:bottom w:val="none" w:sz="0" w:space="0" w:color="auto"/>
        <w:right w:val="none" w:sz="0" w:space="0" w:color="auto"/>
      </w:divBdr>
    </w:div>
    <w:div w:id="438985017">
      <w:bodyDiv w:val="1"/>
      <w:marLeft w:val="0"/>
      <w:marRight w:val="0"/>
      <w:marTop w:val="0"/>
      <w:marBottom w:val="0"/>
      <w:divBdr>
        <w:top w:val="none" w:sz="0" w:space="0" w:color="auto"/>
        <w:left w:val="none" w:sz="0" w:space="0" w:color="auto"/>
        <w:bottom w:val="none" w:sz="0" w:space="0" w:color="auto"/>
        <w:right w:val="none" w:sz="0" w:space="0" w:color="auto"/>
      </w:divBdr>
    </w:div>
    <w:div w:id="444424246">
      <w:bodyDiv w:val="1"/>
      <w:marLeft w:val="0"/>
      <w:marRight w:val="0"/>
      <w:marTop w:val="0"/>
      <w:marBottom w:val="0"/>
      <w:divBdr>
        <w:top w:val="none" w:sz="0" w:space="0" w:color="auto"/>
        <w:left w:val="none" w:sz="0" w:space="0" w:color="auto"/>
        <w:bottom w:val="none" w:sz="0" w:space="0" w:color="auto"/>
        <w:right w:val="none" w:sz="0" w:space="0" w:color="auto"/>
      </w:divBdr>
    </w:div>
    <w:div w:id="444544895">
      <w:bodyDiv w:val="1"/>
      <w:marLeft w:val="0"/>
      <w:marRight w:val="0"/>
      <w:marTop w:val="0"/>
      <w:marBottom w:val="0"/>
      <w:divBdr>
        <w:top w:val="none" w:sz="0" w:space="0" w:color="auto"/>
        <w:left w:val="none" w:sz="0" w:space="0" w:color="auto"/>
        <w:bottom w:val="none" w:sz="0" w:space="0" w:color="auto"/>
        <w:right w:val="none" w:sz="0" w:space="0" w:color="auto"/>
      </w:divBdr>
    </w:div>
    <w:div w:id="453520569">
      <w:bodyDiv w:val="1"/>
      <w:marLeft w:val="0"/>
      <w:marRight w:val="0"/>
      <w:marTop w:val="0"/>
      <w:marBottom w:val="0"/>
      <w:divBdr>
        <w:top w:val="none" w:sz="0" w:space="0" w:color="auto"/>
        <w:left w:val="none" w:sz="0" w:space="0" w:color="auto"/>
        <w:bottom w:val="none" w:sz="0" w:space="0" w:color="auto"/>
        <w:right w:val="none" w:sz="0" w:space="0" w:color="auto"/>
      </w:divBdr>
    </w:div>
    <w:div w:id="463544995">
      <w:bodyDiv w:val="1"/>
      <w:marLeft w:val="0"/>
      <w:marRight w:val="0"/>
      <w:marTop w:val="0"/>
      <w:marBottom w:val="0"/>
      <w:divBdr>
        <w:top w:val="none" w:sz="0" w:space="0" w:color="auto"/>
        <w:left w:val="none" w:sz="0" w:space="0" w:color="auto"/>
        <w:bottom w:val="none" w:sz="0" w:space="0" w:color="auto"/>
        <w:right w:val="none" w:sz="0" w:space="0" w:color="auto"/>
      </w:divBdr>
    </w:div>
    <w:div w:id="463694197">
      <w:bodyDiv w:val="1"/>
      <w:marLeft w:val="0"/>
      <w:marRight w:val="0"/>
      <w:marTop w:val="0"/>
      <w:marBottom w:val="0"/>
      <w:divBdr>
        <w:top w:val="none" w:sz="0" w:space="0" w:color="auto"/>
        <w:left w:val="none" w:sz="0" w:space="0" w:color="auto"/>
        <w:bottom w:val="none" w:sz="0" w:space="0" w:color="auto"/>
        <w:right w:val="none" w:sz="0" w:space="0" w:color="auto"/>
      </w:divBdr>
    </w:div>
    <w:div w:id="468715882">
      <w:bodyDiv w:val="1"/>
      <w:marLeft w:val="0"/>
      <w:marRight w:val="0"/>
      <w:marTop w:val="0"/>
      <w:marBottom w:val="0"/>
      <w:divBdr>
        <w:top w:val="none" w:sz="0" w:space="0" w:color="auto"/>
        <w:left w:val="none" w:sz="0" w:space="0" w:color="auto"/>
        <w:bottom w:val="none" w:sz="0" w:space="0" w:color="auto"/>
        <w:right w:val="none" w:sz="0" w:space="0" w:color="auto"/>
      </w:divBdr>
    </w:div>
    <w:div w:id="474377810">
      <w:bodyDiv w:val="1"/>
      <w:marLeft w:val="0"/>
      <w:marRight w:val="0"/>
      <w:marTop w:val="0"/>
      <w:marBottom w:val="0"/>
      <w:divBdr>
        <w:top w:val="none" w:sz="0" w:space="0" w:color="auto"/>
        <w:left w:val="none" w:sz="0" w:space="0" w:color="auto"/>
        <w:bottom w:val="none" w:sz="0" w:space="0" w:color="auto"/>
        <w:right w:val="none" w:sz="0" w:space="0" w:color="auto"/>
      </w:divBdr>
    </w:div>
    <w:div w:id="476260371">
      <w:bodyDiv w:val="1"/>
      <w:marLeft w:val="0"/>
      <w:marRight w:val="0"/>
      <w:marTop w:val="0"/>
      <w:marBottom w:val="0"/>
      <w:divBdr>
        <w:top w:val="none" w:sz="0" w:space="0" w:color="auto"/>
        <w:left w:val="none" w:sz="0" w:space="0" w:color="auto"/>
        <w:bottom w:val="none" w:sz="0" w:space="0" w:color="auto"/>
        <w:right w:val="none" w:sz="0" w:space="0" w:color="auto"/>
      </w:divBdr>
    </w:div>
    <w:div w:id="486092853">
      <w:bodyDiv w:val="1"/>
      <w:marLeft w:val="0"/>
      <w:marRight w:val="0"/>
      <w:marTop w:val="0"/>
      <w:marBottom w:val="0"/>
      <w:divBdr>
        <w:top w:val="none" w:sz="0" w:space="0" w:color="auto"/>
        <w:left w:val="none" w:sz="0" w:space="0" w:color="auto"/>
        <w:bottom w:val="none" w:sz="0" w:space="0" w:color="auto"/>
        <w:right w:val="none" w:sz="0" w:space="0" w:color="auto"/>
      </w:divBdr>
    </w:div>
    <w:div w:id="486559346">
      <w:bodyDiv w:val="1"/>
      <w:marLeft w:val="0"/>
      <w:marRight w:val="0"/>
      <w:marTop w:val="0"/>
      <w:marBottom w:val="0"/>
      <w:divBdr>
        <w:top w:val="none" w:sz="0" w:space="0" w:color="auto"/>
        <w:left w:val="none" w:sz="0" w:space="0" w:color="auto"/>
        <w:bottom w:val="none" w:sz="0" w:space="0" w:color="auto"/>
        <w:right w:val="none" w:sz="0" w:space="0" w:color="auto"/>
      </w:divBdr>
    </w:div>
    <w:div w:id="486629474">
      <w:bodyDiv w:val="1"/>
      <w:marLeft w:val="0"/>
      <w:marRight w:val="0"/>
      <w:marTop w:val="0"/>
      <w:marBottom w:val="0"/>
      <w:divBdr>
        <w:top w:val="none" w:sz="0" w:space="0" w:color="auto"/>
        <w:left w:val="none" w:sz="0" w:space="0" w:color="auto"/>
        <w:bottom w:val="none" w:sz="0" w:space="0" w:color="auto"/>
        <w:right w:val="none" w:sz="0" w:space="0" w:color="auto"/>
      </w:divBdr>
    </w:div>
    <w:div w:id="486752636">
      <w:bodyDiv w:val="1"/>
      <w:marLeft w:val="0"/>
      <w:marRight w:val="0"/>
      <w:marTop w:val="0"/>
      <w:marBottom w:val="0"/>
      <w:divBdr>
        <w:top w:val="none" w:sz="0" w:space="0" w:color="auto"/>
        <w:left w:val="none" w:sz="0" w:space="0" w:color="auto"/>
        <w:bottom w:val="none" w:sz="0" w:space="0" w:color="auto"/>
        <w:right w:val="none" w:sz="0" w:space="0" w:color="auto"/>
      </w:divBdr>
    </w:div>
    <w:div w:id="488179355">
      <w:bodyDiv w:val="1"/>
      <w:marLeft w:val="0"/>
      <w:marRight w:val="0"/>
      <w:marTop w:val="0"/>
      <w:marBottom w:val="0"/>
      <w:divBdr>
        <w:top w:val="none" w:sz="0" w:space="0" w:color="auto"/>
        <w:left w:val="none" w:sz="0" w:space="0" w:color="auto"/>
        <w:bottom w:val="none" w:sz="0" w:space="0" w:color="auto"/>
        <w:right w:val="none" w:sz="0" w:space="0" w:color="auto"/>
      </w:divBdr>
    </w:div>
    <w:div w:id="488979511">
      <w:bodyDiv w:val="1"/>
      <w:marLeft w:val="0"/>
      <w:marRight w:val="0"/>
      <w:marTop w:val="0"/>
      <w:marBottom w:val="0"/>
      <w:divBdr>
        <w:top w:val="none" w:sz="0" w:space="0" w:color="auto"/>
        <w:left w:val="none" w:sz="0" w:space="0" w:color="auto"/>
        <w:bottom w:val="none" w:sz="0" w:space="0" w:color="auto"/>
        <w:right w:val="none" w:sz="0" w:space="0" w:color="auto"/>
      </w:divBdr>
    </w:div>
    <w:div w:id="494225078">
      <w:bodyDiv w:val="1"/>
      <w:marLeft w:val="0"/>
      <w:marRight w:val="0"/>
      <w:marTop w:val="0"/>
      <w:marBottom w:val="0"/>
      <w:divBdr>
        <w:top w:val="none" w:sz="0" w:space="0" w:color="auto"/>
        <w:left w:val="none" w:sz="0" w:space="0" w:color="auto"/>
        <w:bottom w:val="none" w:sz="0" w:space="0" w:color="auto"/>
        <w:right w:val="none" w:sz="0" w:space="0" w:color="auto"/>
      </w:divBdr>
    </w:div>
    <w:div w:id="495877725">
      <w:bodyDiv w:val="1"/>
      <w:marLeft w:val="0"/>
      <w:marRight w:val="0"/>
      <w:marTop w:val="0"/>
      <w:marBottom w:val="0"/>
      <w:divBdr>
        <w:top w:val="none" w:sz="0" w:space="0" w:color="auto"/>
        <w:left w:val="none" w:sz="0" w:space="0" w:color="auto"/>
        <w:bottom w:val="none" w:sz="0" w:space="0" w:color="auto"/>
        <w:right w:val="none" w:sz="0" w:space="0" w:color="auto"/>
      </w:divBdr>
    </w:div>
    <w:div w:id="497383277">
      <w:bodyDiv w:val="1"/>
      <w:marLeft w:val="0"/>
      <w:marRight w:val="0"/>
      <w:marTop w:val="0"/>
      <w:marBottom w:val="0"/>
      <w:divBdr>
        <w:top w:val="none" w:sz="0" w:space="0" w:color="auto"/>
        <w:left w:val="none" w:sz="0" w:space="0" w:color="auto"/>
        <w:bottom w:val="none" w:sz="0" w:space="0" w:color="auto"/>
        <w:right w:val="none" w:sz="0" w:space="0" w:color="auto"/>
      </w:divBdr>
    </w:div>
    <w:div w:id="497812977">
      <w:bodyDiv w:val="1"/>
      <w:marLeft w:val="0"/>
      <w:marRight w:val="0"/>
      <w:marTop w:val="0"/>
      <w:marBottom w:val="0"/>
      <w:divBdr>
        <w:top w:val="none" w:sz="0" w:space="0" w:color="auto"/>
        <w:left w:val="none" w:sz="0" w:space="0" w:color="auto"/>
        <w:bottom w:val="none" w:sz="0" w:space="0" w:color="auto"/>
        <w:right w:val="none" w:sz="0" w:space="0" w:color="auto"/>
      </w:divBdr>
    </w:div>
    <w:div w:id="506015739">
      <w:bodyDiv w:val="1"/>
      <w:marLeft w:val="0"/>
      <w:marRight w:val="0"/>
      <w:marTop w:val="0"/>
      <w:marBottom w:val="0"/>
      <w:divBdr>
        <w:top w:val="none" w:sz="0" w:space="0" w:color="auto"/>
        <w:left w:val="none" w:sz="0" w:space="0" w:color="auto"/>
        <w:bottom w:val="none" w:sz="0" w:space="0" w:color="auto"/>
        <w:right w:val="none" w:sz="0" w:space="0" w:color="auto"/>
      </w:divBdr>
    </w:div>
    <w:div w:id="511802830">
      <w:bodyDiv w:val="1"/>
      <w:marLeft w:val="0"/>
      <w:marRight w:val="0"/>
      <w:marTop w:val="0"/>
      <w:marBottom w:val="0"/>
      <w:divBdr>
        <w:top w:val="none" w:sz="0" w:space="0" w:color="auto"/>
        <w:left w:val="none" w:sz="0" w:space="0" w:color="auto"/>
        <w:bottom w:val="none" w:sz="0" w:space="0" w:color="auto"/>
        <w:right w:val="none" w:sz="0" w:space="0" w:color="auto"/>
      </w:divBdr>
    </w:div>
    <w:div w:id="517428452">
      <w:bodyDiv w:val="1"/>
      <w:marLeft w:val="0"/>
      <w:marRight w:val="0"/>
      <w:marTop w:val="0"/>
      <w:marBottom w:val="0"/>
      <w:divBdr>
        <w:top w:val="none" w:sz="0" w:space="0" w:color="auto"/>
        <w:left w:val="none" w:sz="0" w:space="0" w:color="auto"/>
        <w:bottom w:val="none" w:sz="0" w:space="0" w:color="auto"/>
        <w:right w:val="none" w:sz="0" w:space="0" w:color="auto"/>
      </w:divBdr>
    </w:div>
    <w:div w:id="520509874">
      <w:bodyDiv w:val="1"/>
      <w:marLeft w:val="0"/>
      <w:marRight w:val="0"/>
      <w:marTop w:val="0"/>
      <w:marBottom w:val="0"/>
      <w:divBdr>
        <w:top w:val="none" w:sz="0" w:space="0" w:color="auto"/>
        <w:left w:val="none" w:sz="0" w:space="0" w:color="auto"/>
        <w:bottom w:val="none" w:sz="0" w:space="0" w:color="auto"/>
        <w:right w:val="none" w:sz="0" w:space="0" w:color="auto"/>
      </w:divBdr>
    </w:div>
    <w:div w:id="520628982">
      <w:bodyDiv w:val="1"/>
      <w:marLeft w:val="0"/>
      <w:marRight w:val="0"/>
      <w:marTop w:val="0"/>
      <w:marBottom w:val="0"/>
      <w:divBdr>
        <w:top w:val="none" w:sz="0" w:space="0" w:color="auto"/>
        <w:left w:val="none" w:sz="0" w:space="0" w:color="auto"/>
        <w:bottom w:val="none" w:sz="0" w:space="0" w:color="auto"/>
        <w:right w:val="none" w:sz="0" w:space="0" w:color="auto"/>
      </w:divBdr>
    </w:div>
    <w:div w:id="522091739">
      <w:bodyDiv w:val="1"/>
      <w:marLeft w:val="0"/>
      <w:marRight w:val="0"/>
      <w:marTop w:val="0"/>
      <w:marBottom w:val="0"/>
      <w:divBdr>
        <w:top w:val="none" w:sz="0" w:space="0" w:color="auto"/>
        <w:left w:val="none" w:sz="0" w:space="0" w:color="auto"/>
        <w:bottom w:val="none" w:sz="0" w:space="0" w:color="auto"/>
        <w:right w:val="none" w:sz="0" w:space="0" w:color="auto"/>
      </w:divBdr>
    </w:div>
    <w:div w:id="522280786">
      <w:bodyDiv w:val="1"/>
      <w:marLeft w:val="0"/>
      <w:marRight w:val="0"/>
      <w:marTop w:val="0"/>
      <w:marBottom w:val="0"/>
      <w:divBdr>
        <w:top w:val="none" w:sz="0" w:space="0" w:color="auto"/>
        <w:left w:val="none" w:sz="0" w:space="0" w:color="auto"/>
        <w:bottom w:val="none" w:sz="0" w:space="0" w:color="auto"/>
        <w:right w:val="none" w:sz="0" w:space="0" w:color="auto"/>
      </w:divBdr>
    </w:div>
    <w:div w:id="525606072">
      <w:bodyDiv w:val="1"/>
      <w:marLeft w:val="0"/>
      <w:marRight w:val="0"/>
      <w:marTop w:val="0"/>
      <w:marBottom w:val="0"/>
      <w:divBdr>
        <w:top w:val="none" w:sz="0" w:space="0" w:color="auto"/>
        <w:left w:val="none" w:sz="0" w:space="0" w:color="auto"/>
        <w:bottom w:val="none" w:sz="0" w:space="0" w:color="auto"/>
        <w:right w:val="none" w:sz="0" w:space="0" w:color="auto"/>
      </w:divBdr>
    </w:div>
    <w:div w:id="525873225">
      <w:bodyDiv w:val="1"/>
      <w:marLeft w:val="0"/>
      <w:marRight w:val="0"/>
      <w:marTop w:val="0"/>
      <w:marBottom w:val="0"/>
      <w:divBdr>
        <w:top w:val="none" w:sz="0" w:space="0" w:color="auto"/>
        <w:left w:val="none" w:sz="0" w:space="0" w:color="auto"/>
        <w:bottom w:val="none" w:sz="0" w:space="0" w:color="auto"/>
        <w:right w:val="none" w:sz="0" w:space="0" w:color="auto"/>
      </w:divBdr>
    </w:div>
    <w:div w:id="527185935">
      <w:bodyDiv w:val="1"/>
      <w:marLeft w:val="0"/>
      <w:marRight w:val="0"/>
      <w:marTop w:val="0"/>
      <w:marBottom w:val="0"/>
      <w:divBdr>
        <w:top w:val="none" w:sz="0" w:space="0" w:color="auto"/>
        <w:left w:val="none" w:sz="0" w:space="0" w:color="auto"/>
        <w:bottom w:val="none" w:sz="0" w:space="0" w:color="auto"/>
        <w:right w:val="none" w:sz="0" w:space="0" w:color="auto"/>
      </w:divBdr>
    </w:div>
    <w:div w:id="535435952">
      <w:bodyDiv w:val="1"/>
      <w:marLeft w:val="0"/>
      <w:marRight w:val="0"/>
      <w:marTop w:val="0"/>
      <w:marBottom w:val="0"/>
      <w:divBdr>
        <w:top w:val="none" w:sz="0" w:space="0" w:color="auto"/>
        <w:left w:val="none" w:sz="0" w:space="0" w:color="auto"/>
        <w:bottom w:val="none" w:sz="0" w:space="0" w:color="auto"/>
        <w:right w:val="none" w:sz="0" w:space="0" w:color="auto"/>
      </w:divBdr>
    </w:div>
    <w:div w:id="541286426">
      <w:bodyDiv w:val="1"/>
      <w:marLeft w:val="0"/>
      <w:marRight w:val="0"/>
      <w:marTop w:val="0"/>
      <w:marBottom w:val="0"/>
      <w:divBdr>
        <w:top w:val="none" w:sz="0" w:space="0" w:color="auto"/>
        <w:left w:val="none" w:sz="0" w:space="0" w:color="auto"/>
        <w:bottom w:val="none" w:sz="0" w:space="0" w:color="auto"/>
        <w:right w:val="none" w:sz="0" w:space="0" w:color="auto"/>
      </w:divBdr>
    </w:div>
    <w:div w:id="541791982">
      <w:bodyDiv w:val="1"/>
      <w:marLeft w:val="0"/>
      <w:marRight w:val="0"/>
      <w:marTop w:val="0"/>
      <w:marBottom w:val="0"/>
      <w:divBdr>
        <w:top w:val="none" w:sz="0" w:space="0" w:color="auto"/>
        <w:left w:val="none" w:sz="0" w:space="0" w:color="auto"/>
        <w:bottom w:val="none" w:sz="0" w:space="0" w:color="auto"/>
        <w:right w:val="none" w:sz="0" w:space="0" w:color="auto"/>
      </w:divBdr>
    </w:div>
    <w:div w:id="543442391">
      <w:bodyDiv w:val="1"/>
      <w:marLeft w:val="0"/>
      <w:marRight w:val="0"/>
      <w:marTop w:val="0"/>
      <w:marBottom w:val="0"/>
      <w:divBdr>
        <w:top w:val="none" w:sz="0" w:space="0" w:color="auto"/>
        <w:left w:val="none" w:sz="0" w:space="0" w:color="auto"/>
        <w:bottom w:val="none" w:sz="0" w:space="0" w:color="auto"/>
        <w:right w:val="none" w:sz="0" w:space="0" w:color="auto"/>
      </w:divBdr>
    </w:div>
    <w:div w:id="545412133">
      <w:bodyDiv w:val="1"/>
      <w:marLeft w:val="0"/>
      <w:marRight w:val="0"/>
      <w:marTop w:val="0"/>
      <w:marBottom w:val="0"/>
      <w:divBdr>
        <w:top w:val="none" w:sz="0" w:space="0" w:color="auto"/>
        <w:left w:val="none" w:sz="0" w:space="0" w:color="auto"/>
        <w:bottom w:val="none" w:sz="0" w:space="0" w:color="auto"/>
        <w:right w:val="none" w:sz="0" w:space="0" w:color="auto"/>
      </w:divBdr>
    </w:div>
    <w:div w:id="545414002">
      <w:bodyDiv w:val="1"/>
      <w:marLeft w:val="0"/>
      <w:marRight w:val="0"/>
      <w:marTop w:val="0"/>
      <w:marBottom w:val="0"/>
      <w:divBdr>
        <w:top w:val="none" w:sz="0" w:space="0" w:color="auto"/>
        <w:left w:val="none" w:sz="0" w:space="0" w:color="auto"/>
        <w:bottom w:val="none" w:sz="0" w:space="0" w:color="auto"/>
        <w:right w:val="none" w:sz="0" w:space="0" w:color="auto"/>
      </w:divBdr>
    </w:div>
    <w:div w:id="547307151">
      <w:bodyDiv w:val="1"/>
      <w:marLeft w:val="0"/>
      <w:marRight w:val="0"/>
      <w:marTop w:val="0"/>
      <w:marBottom w:val="0"/>
      <w:divBdr>
        <w:top w:val="none" w:sz="0" w:space="0" w:color="auto"/>
        <w:left w:val="none" w:sz="0" w:space="0" w:color="auto"/>
        <w:bottom w:val="none" w:sz="0" w:space="0" w:color="auto"/>
        <w:right w:val="none" w:sz="0" w:space="0" w:color="auto"/>
      </w:divBdr>
    </w:div>
    <w:div w:id="548877424">
      <w:bodyDiv w:val="1"/>
      <w:marLeft w:val="0"/>
      <w:marRight w:val="0"/>
      <w:marTop w:val="0"/>
      <w:marBottom w:val="0"/>
      <w:divBdr>
        <w:top w:val="none" w:sz="0" w:space="0" w:color="auto"/>
        <w:left w:val="none" w:sz="0" w:space="0" w:color="auto"/>
        <w:bottom w:val="none" w:sz="0" w:space="0" w:color="auto"/>
        <w:right w:val="none" w:sz="0" w:space="0" w:color="auto"/>
      </w:divBdr>
    </w:div>
    <w:div w:id="549614043">
      <w:bodyDiv w:val="1"/>
      <w:marLeft w:val="0"/>
      <w:marRight w:val="0"/>
      <w:marTop w:val="0"/>
      <w:marBottom w:val="0"/>
      <w:divBdr>
        <w:top w:val="none" w:sz="0" w:space="0" w:color="auto"/>
        <w:left w:val="none" w:sz="0" w:space="0" w:color="auto"/>
        <w:bottom w:val="none" w:sz="0" w:space="0" w:color="auto"/>
        <w:right w:val="none" w:sz="0" w:space="0" w:color="auto"/>
      </w:divBdr>
    </w:div>
    <w:div w:id="557134834">
      <w:bodyDiv w:val="1"/>
      <w:marLeft w:val="0"/>
      <w:marRight w:val="0"/>
      <w:marTop w:val="0"/>
      <w:marBottom w:val="0"/>
      <w:divBdr>
        <w:top w:val="none" w:sz="0" w:space="0" w:color="auto"/>
        <w:left w:val="none" w:sz="0" w:space="0" w:color="auto"/>
        <w:bottom w:val="none" w:sz="0" w:space="0" w:color="auto"/>
        <w:right w:val="none" w:sz="0" w:space="0" w:color="auto"/>
      </w:divBdr>
    </w:div>
    <w:div w:id="561985487">
      <w:bodyDiv w:val="1"/>
      <w:marLeft w:val="0"/>
      <w:marRight w:val="0"/>
      <w:marTop w:val="0"/>
      <w:marBottom w:val="0"/>
      <w:divBdr>
        <w:top w:val="none" w:sz="0" w:space="0" w:color="auto"/>
        <w:left w:val="none" w:sz="0" w:space="0" w:color="auto"/>
        <w:bottom w:val="none" w:sz="0" w:space="0" w:color="auto"/>
        <w:right w:val="none" w:sz="0" w:space="0" w:color="auto"/>
      </w:divBdr>
    </w:div>
    <w:div w:id="561987801">
      <w:bodyDiv w:val="1"/>
      <w:marLeft w:val="0"/>
      <w:marRight w:val="0"/>
      <w:marTop w:val="0"/>
      <w:marBottom w:val="0"/>
      <w:divBdr>
        <w:top w:val="none" w:sz="0" w:space="0" w:color="auto"/>
        <w:left w:val="none" w:sz="0" w:space="0" w:color="auto"/>
        <w:bottom w:val="none" w:sz="0" w:space="0" w:color="auto"/>
        <w:right w:val="none" w:sz="0" w:space="0" w:color="auto"/>
      </w:divBdr>
    </w:div>
    <w:div w:id="565651041">
      <w:bodyDiv w:val="1"/>
      <w:marLeft w:val="0"/>
      <w:marRight w:val="0"/>
      <w:marTop w:val="0"/>
      <w:marBottom w:val="0"/>
      <w:divBdr>
        <w:top w:val="none" w:sz="0" w:space="0" w:color="auto"/>
        <w:left w:val="none" w:sz="0" w:space="0" w:color="auto"/>
        <w:bottom w:val="none" w:sz="0" w:space="0" w:color="auto"/>
        <w:right w:val="none" w:sz="0" w:space="0" w:color="auto"/>
      </w:divBdr>
    </w:div>
    <w:div w:id="567301632">
      <w:bodyDiv w:val="1"/>
      <w:marLeft w:val="0"/>
      <w:marRight w:val="0"/>
      <w:marTop w:val="0"/>
      <w:marBottom w:val="0"/>
      <w:divBdr>
        <w:top w:val="none" w:sz="0" w:space="0" w:color="auto"/>
        <w:left w:val="none" w:sz="0" w:space="0" w:color="auto"/>
        <w:bottom w:val="none" w:sz="0" w:space="0" w:color="auto"/>
        <w:right w:val="none" w:sz="0" w:space="0" w:color="auto"/>
      </w:divBdr>
    </w:div>
    <w:div w:id="568227960">
      <w:bodyDiv w:val="1"/>
      <w:marLeft w:val="0"/>
      <w:marRight w:val="0"/>
      <w:marTop w:val="0"/>
      <w:marBottom w:val="0"/>
      <w:divBdr>
        <w:top w:val="none" w:sz="0" w:space="0" w:color="auto"/>
        <w:left w:val="none" w:sz="0" w:space="0" w:color="auto"/>
        <w:bottom w:val="none" w:sz="0" w:space="0" w:color="auto"/>
        <w:right w:val="none" w:sz="0" w:space="0" w:color="auto"/>
      </w:divBdr>
    </w:div>
    <w:div w:id="568617775">
      <w:bodyDiv w:val="1"/>
      <w:marLeft w:val="0"/>
      <w:marRight w:val="0"/>
      <w:marTop w:val="0"/>
      <w:marBottom w:val="0"/>
      <w:divBdr>
        <w:top w:val="none" w:sz="0" w:space="0" w:color="auto"/>
        <w:left w:val="none" w:sz="0" w:space="0" w:color="auto"/>
        <w:bottom w:val="none" w:sz="0" w:space="0" w:color="auto"/>
        <w:right w:val="none" w:sz="0" w:space="0" w:color="auto"/>
      </w:divBdr>
    </w:div>
    <w:div w:id="572275097">
      <w:bodyDiv w:val="1"/>
      <w:marLeft w:val="0"/>
      <w:marRight w:val="0"/>
      <w:marTop w:val="0"/>
      <w:marBottom w:val="0"/>
      <w:divBdr>
        <w:top w:val="none" w:sz="0" w:space="0" w:color="auto"/>
        <w:left w:val="none" w:sz="0" w:space="0" w:color="auto"/>
        <w:bottom w:val="none" w:sz="0" w:space="0" w:color="auto"/>
        <w:right w:val="none" w:sz="0" w:space="0" w:color="auto"/>
      </w:divBdr>
    </w:div>
    <w:div w:id="573852803">
      <w:bodyDiv w:val="1"/>
      <w:marLeft w:val="0"/>
      <w:marRight w:val="0"/>
      <w:marTop w:val="0"/>
      <w:marBottom w:val="0"/>
      <w:divBdr>
        <w:top w:val="none" w:sz="0" w:space="0" w:color="auto"/>
        <w:left w:val="none" w:sz="0" w:space="0" w:color="auto"/>
        <w:bottom w:val="none" w:sz="0" w:space="0" w:color="auto"/>
        <w:right w:val="none" w:sz="0" w:space="0" w:color="auto"/>
      </w:divBdr>
    </w:div>
    <w:div w:id="578250800">
      <w:bodyDiv w:val="1"/>
      <w:marLeft w:val="0"/>
      <w:marRight w:val="0"/>
      <w:marTop w:val="0"/>
      <w:marBottom w:val="0"/>
      <w:divBdr>
        <w:top w:val="none" w:sz="0" w:space="0" w:color="auto"/>
        <w:left w:val="none" w:sz="0" w:space="0" w:color="auto"/>
        <w:bottom w:val="none" w:sz="0" w:space="0" w:color="auto"/>
        <w:right w:val="none" w:sz="0" w:space="0" w:color="auto"/>
      </w:divBdr>
    </w:div>
    <w:div w:id="578443678">
      <w:bodyDiv w:val="1"/>
      <w:marLeft w:val="0"/>
      <w:marRight w:val="0"/>
      <w:marTop w:val="0"/>
      <w:marBottom w:val="0"/>
      <w:divBdr>
        <w:top w:val="none" w:sz="0" w:space="0" w:color="auto"/>
        <w:left w:val="none" w:sz="0" w:space="0" w:color="auto"/>
        <w:bottom w:val="none" w:sz="0" w:space="0" w:color="auto"/>
        <w:right w:val="none" w:sz="0" w:space="0" w:color="auto"/>
      </w:divBdr>
    </w:div>
    <w:div w:id="585188212">
      <w:bodyDiv w:val="1"/>
      <w:marLeft w:val="0"/>
      <w:marRight w:val="0"/>
      <w:marTop w:val="0"/>
      <w:marBottom w:val="0"/>
      <w:divBdr>
        <w:top w:val="none" w:sz="0" w:space="0" w:color="auto"/>
        <w:left w:val="none" w:sz="0" w:space="0" w:color="auto"/>
        <w:bottom w:val="none" w:sz="0" w:space="0" w:color="auto"/>
        <w:right w:val="none" w:sz="0" w:space="0" w:color="auto"/>
      </w:divBdr>
    </w:div>
    <w:div w:id="586426186">
      <w:bodyDiv w:val="1"/>
      <w:marLeft w:val="0"/>
      <w:marRight w:val="0"/>
      <w:marTop w:val="0"/>
      <w:marBottom w:val="0"/>
      <w:divBdr>
        <w:top w:val="none" w:sz="0" w:space="0" w:color="auto"/>
        <w:left w:val="none" w:sz="0" w:space="0" w:color="auto"/>
        <w:bottom w:val="none" w:sz="0" w:space="0" w:color="auto"/>
        <w:right w:val="none" w:sz="0" w:space="0" w:color="auto"/>
      </w:divBdr>
    </w:div>
    <w:div w:id="592981372">
      <w:bodyDiv w:val="1"/>
      <w:marLeft w:val="0"/>
      <w:marRight w:val="0"/>
      <w:marTop w:val="0"/>
      <w:marBottom w:val="0"/>
      <w:divBdr>
        <w:top w:val="none" w:sz="0" w:space="0" w:color="auto"/>
        <w:left w:val="none" w:sz="0" w:space="0" w:color="auto"/>
        <w:bottom w:val="none" w:sz="0" w:space="0" w:color="auto"/>
        <w:right w:val="none" w:sz="0" w:space="0" w:color="auto"/>
      </w:divBdr>
    </w:div>
    <w:div w:id="596593865">
      <w:bodyDiv w:val="1"/>
      <w:marLeft w:val="0"/>
      <w:marRight w:val="0"/>
      <w:marTop w:val="0"/>
      <w:marBottom w:val="0"/>
      <w:divBdr>
        <w:top w:val="none" w:sz="0" w:space="0" w:color="auto"/>
        <w:left w:val="none" w:sz="0" w:space="0" w:color="auto"/>
        <w:bottom w:val="none" w:sz="0" w:space="0" w:color="auto"/>
        <w:right w:val="none" w:sz="0" w:space="0" w:color="auto"/>
      </w:divBdr>
    </w:div>
    <w:div w:id="597566411">
      <w:bodyDiv w:val="1"/>
      <w:marLeft w:val="0"/>
      <w:marRight w:val="0"/>
      <w:marTop w:val="0"/>
      <w:marBottom w:val="0"/>
      <w:divBdr>
        <w:top w:val="none" w:sz="0" w:space="0" w:color="auto"/>
        <w:left w:val="none" w:sz="0" w:space="0" w:color="auto"/>
        <w:bottom w:val="none" w:sz="0" w:space="0" w:color="auto"/>
        <w:right w:val="none" w:sz="0" w:space="0" w:color="auto"/>
      </w:divBdr>
    </w:div>
    <w:div w:id="610209681">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7756889">
      <w:bodyDiv w:val="1"/>
      <w:marLeft w:val="0"/>
      <w:marRight w:val="0"/>
      <w:marTop w:val="0"/>
      <w:marBottom w:val="0"/>
      <w:divBdr>
        <w:top w:val="none" w:sz="0" w:space="0" w:color="auto"/>
        <w:left w:val="none" w:sz="0" w:space="0" w:color="auto"/>
        <w:bottom w:val="none" w:sz="0" w:space="0" w:color="auto"/>
        <w:right w:val="none" w:sz="0" w:space="0" w:color="auto"/>
      </w:divBdr>
    </w:div>
    <w:div w:id="620646308">
      <w:bodyDiv w:val="1"/>
      <w:marLeft w:val="0"/>
      <w:marRight w:val="0"/>
      <w:marTop w:val="0"/>
      <w:marBottom w:val="0"/>
      <w:divBdr>
        <w:top w:val="none" w:sz="0" w:space="0" w:color="auto"/>
        <w:left w:val="none" w:sz="0" w:space="0" w:color="auto"/>
        <w:bottom w:val="none" w:sz="0" w:space="0" w:color="auto"/>
        <w:right w:val="none" w:sz="0" w:space="0" w:color="auto"/>
      </w:divBdr>
    </w:div>
    <w:div w:id="623461578">
      <w:bodyDiv w:val="1"/>
      <w:marLeft w:val="0"/>
      <w:marRight w:val="0"/>
      <w:marTop w:val="0"/>
      <w:marBottom w:val="0"/>
      <w:divBdr>
        <w:top w:val="none" w:sz="0" w:space="0" w:color="auto"/>
        <w:left w:val="none" w:sz="0" w:space="0" w:color="auto"/>
        <w:bottom w:val="none" w:sz="0" w:space="0" w:color="auto"/>
        <w:right w:val="none" w:sz="0" w:space="0" w:color="auto"/>
      </w:divBdr>
    </w:div>
    <w:div w:id="629436370">
      <w:bodyDiv w:val="1"/>
      <w:marLeft w:val="0"/>
      <w:marRight w:val="0"/>
      <w:marTop w:val="0"/>
      <w:marBottom w:val="0"/>
      <w:divBdr>
        <w:top w:val="none" w:sz="0" w:space="0" w:color="auto"/>
        <w:left w:val="none" w:sz="0" w:space="0" w:color="auto"/>
        <w:bottom w:val="none" w:sz="0" w:space="0" w:color="auto"/>
        <w:right w:val="none" w:sz="0" w:space="0" w:color="auto"/>
      </w:divBdr>
    </w:div>
    <w:div w:id="632370161">
      <w:bodyDiv w:val="1"/>
      <w:marLeft w:val="0"/>
      <w:marRight w:val="0"/>
      <w:marTop w:val="0"/>
      <w:marBottom w:val="0"/>
      <w:divBdr>
        <w:top w:val="none" w:sz="0" w:space="0" w:color="auto"/>
        <w:left w:val="none" w:sz="0" w:space="0" w:color="auto"/>
        <w:bottom w:val="none" w:sz="0" w:space="0" w:color="auto"/>
        <w:right w:val="none" w:sz="0" w:space="0" w:color="auto"/>
      </w:divBdr>
    </w:div>
    <w:div w:id="633602403">
      <w:bodyDiv w:val="1"/>
      <w:marLeft w:val="0"/>
      <w:marRight w:val="0"/>
      <w:marTop w:val="0"/>
      <w:marBottom w:val="0"/>
      <w:divBdr>
        <w:top w:val="none" w:sz="0" w:space="0" w:color="auto"/>
        <w:left w:val="none" w:sz="0" w:space="0" w:color="auto"/>
        <w:bottom w:val="none" w:sz="0" w:space="0" w:color="auto"/>
        <w:right w:val="none" w:sz="0" w:space="0" w:color="auto"/>
      </w:divBdr>
    </w:div>
    <w:div w:id="635067226">
      <w:bodyDiv w:val="1"/>
      <w:marLeft w:val="0"/>
      <w:marRight w:val="0"/>
      <w:marTop w:val="0"/>
      <w:marBottom w:val="0"/>
      <w:divBdr>
        <w:top w:val="none" w:sz="0" w:space="0" w:color="auto"/>
        <w:left w:val="none" w:sz="0" w:space="0" w:color="auto"/>
        <w:bottom w:val="none" w:sz="0" w:space="0" w:color="auto"/>
        <w:right w:val="none" w:sz="0" w:space="0" w:color="auto"/>
      </w:divBdr>
    </w:div>
    <w:div w:id="635185161">
      <w:bodyDiv w:val="1"/>
      <w:marLeft w:val="0"/>
      <w:marRight w:val="0"/>
      <w:marTop w:val="0"/>
      <w:marBottom w:val="0"/>
      <w:divBdr>
        <w:top w:val="none" w:sz="0" w:space="0" w:color="auto"/>
        <w:left w:val="none" w:sz="0" w:space="0" w:color="auto"/>
        <w:bottom w:val="none" w:sz="0" w:space="0" w:color="auto"/>
        <w:right w:val="none" w:sz="0" w:space="0" w:color="auto"/>
      </w:divBdr>
    </w:div>
    <w:div w:id="638538999">
      <w:bodyDiv w:val="1"/>
      <w:marLeft w:val="0"/>
      <w:marRight w:val="0"/>
      <w:marTop w:val="0"/>
      <w:marBottom w:val="0"/>
      <w:divBdr>
        <w:top w:val="none" w:sz="0" w:space="0" w:color="auto"/>
        <w:left w:val="none" w:sz="0" w:space="0" w:color="auto"/>
        <w:bottom w:val="none" w:sz="0" w:space="0" w:color="auto"/>
        <w:right w:val="none" w:sz="0" w:space="0" w:color="auto"/>
      </w:divBdr>
    </w:div>
    <w:div w:id="645083283">
      <w:bodyDiv w:val="1"/>
      <w:marLeft w:val="0"/>
      <w:marRight w:val="0"/>
      <w:marTop w:val="0"/>
      <w:marBottom w:val="0"/>
      <w:divBdr>
        <w:top w:val="none" w:sz="0" w:space="0" w:color="auto"/>
        <w:left w:val="none" w:sz="0" w:space="0" w:color="auto"/>
        <w:bottom w:val="none" w:sz="0" w:space="0" w:color="auto"/>
        <w:right w:val="none" w:sz="0" w:space="0" w:color="auto"/>
      </w:divBdr>
    </w:div>
    <w:div w:id="645477087">
      <w:bodyDiv w:val="1"/>
      <w:marLeft w:val="0"/>
      <w:marRight w:val="0"/>
      <w:marTop w:val="0"/>
      <w:marBottom w:val="0"/>
      <w:divBdr>
        <w:top w:val="none" w:sz="0" w:space="0" w:color="auto"/>
        <w:left w:val="none" w:sz="0" w:space="0" w:color="auto"/>
        <w:bottom w:val="none" w:sz="0" w:space="0" w:color="auto"/>
        <w:right w:val="none" w:sz="0" w:space="0" w:color="auto"/>
      </w:divBdr>
    </w:div>
    <w:div w:id="653996614">
      <w:bodyDiv w:val="1"/>
      <w:marLeft w:val="0"/>
      <w:marRight w:val="0"/>
      <w:marTop w:val="0"/>
      <w:marBottom w:val="0"/>
      <w:divBdr>
        <w:top w:val="none" w:sz="0" w:space="0" w:color="auto"/>
        <w:left w:val="none" w:sz="0" w:space="0" w:color="auto"/>
        <w:bottom w:val="none" w:sz="0" w:space="0" w:color="auto"/>
        <w:right w:val="none" w:sz="0" w:space="0" w:color="auto"/>
      </w:divBdr>
    </w:div>
    <w:div w:id="654069718">
      <w:bodyDiv w:val="1"/>
      <w:marLeft w:val="0"/>
      <w:marRight w:val="0"/>
      <w:marTop w:val="0"/>
      <w:marBottom w:val="0"/>
      <w:divBdr>
        <w:top w:val="none" w:sz="0" w:space="0" w:color="auto"/>
        <w:left w:val="none" w:sz="0" w:space="0" w:color="auto"/>
        <w:bottom w:val="none" w:sz="0" w:space="0" w:color="auto"/>
        <w:right w:val="none" w:sz="0" w:space="0" w:color="auto"/>
      </w:divBdr>
    </w:div>
    <w:div w:id="655260908">
      <w:bodyDiv w:val="1"/>
      <w:marLeft w:val="0"/>
      <w:marRight w:val="0"/>
      <w:marTop w:val="0"/>
      <w:marBottom w:val="0"/>
      <w:divBdr>
        <w:top w:val="none" w:sz="0" w:space="0" w:color="auto"/>
        <w:left w:val="none" w:sz="0" w:space="0" w:color="auto"/>
        <w:bottom w:val="none" w:sz="0" w:space="0" w:color="auto"/>
        <w:right w:val="none" w:sz="0" w:space="0" w:color="auto"/>
      </w:divBdr>
    </w:div>
    <w:div w:id="659311260">
      <w:bodyDiv w:val="1"/>
      <w:marLeft w:val="0"/>
      <w:marRight w:val="0"/>
      <w:marTop w:val="0"/>
      <w:marBottom w:val="0"/>
      <w:divBdr>
        <w:top w:val="none" w:sz="0" w:space="0" w:color="auto"/>
        <w:left w:val="none" w:sz="0" w:space="0" w:color="auto"/>
        <w:bottom w:val="none" w:sz="0" w:space="0" w:color="auto"/>
        <w:right w:val="none" w:sz="0" w:space="0" w:color="auto"/>
      </w:divBdr>
    </w:div>
    <w:div w:id="659770419">
      <w:bodyDiv w:val="1"/>
      <w:marLeft w:val="0"/>
      <w:marRight w:val="0"/>
      <w:marTop w:val="0"/>
      <w:marBottom w:val="0"/>
      <w:divBdr>
        <w:top w:val="none" w:sz="0" w:space="0" w:color="auto"/>
        <w:left w:val="none" w:sz="0" w:space="0" w:color="auto"/>
        <w:bottom w:val="none" w:sz="0" w:space="0" w:color="auto"/>
        <w:right w:val="none" w:sz="0" w:space="0" w:color="auto"/>
      </w:divBdr>
      <w:divsChild>
        <w:div w:id="946084985">
          <w:marLeft w:val="0"/>
          <w:marRight w:val="0"/>
          <w:marTop w:val="0"/>
          <w:marBottom w:val="0"/>
          <w:divBdr>
            <w:top w:val="none" w:sz="0" w:space="0" w:color="auto"/>
            <w:left w:val="none" w:sz="0" w:space="0" w:color="auto"/>
            <w:bottom w:val="none" w:sz="0" w:space="0" w:color="auto"/>
            <w:right w:val="none" w:sz="0" w:space="0" w:color="auto"/>
          </w:divBdr>
          <w:divsChild>
            <w:div w:id="428351271">
              <w:marLeft w:val="0"/>
              <w:marRight w:val="0"/>
              <w:marTop w:val="0"/>
              <w:marBottom w:val="0"/>
              <w:divBdr>
                <w:top w:val="none" w:sz="0" w:space="0" w:color="auto"/>
                <w:left w:val="none" w:sz="0" w:space="0" w:color="auto"/>
                <w:bottom w:val="none" w:sz="0" w:space="0" w:color="auto"/>
                <w:right w:val="none" w:sz="0" w:space="0" w:color="auto"/>
              </w:divBdr>
              <w:divsChild>
                <w:div w:id="850725442">
                  <w:marLeft w:val="0"/>
                  <w:marRight w:val="0"/>
                  <w:marTop w:val="0"/>
                  <w:marBottom w:val="0"/>
                  <w:divBdr>
                    <w:top w:val="none" w:sz="0" w:space="0" w:color="auto"/>
                    <w:left w:val="none" w:sz="0" w:space="0" w:color="auto"/>
                    <w:bottom w:val="none" w:sz="0" w:space="0" w:color="auto"/>
                    <w:right w:val="none" w:sz="0" w:space="0" w:color="auto"/>
                  </w:divBdr>
                  <w:divsChild>
                    <w:div w:id="1610703600">
                      <w:marLeft w:val="0"/>
                      <w:marRight w:val="0"/>
                      <w:marTop w:val="0"/>
                      <w:marBottom w:val="0"/>
                      <w:divBdr>
                        <w:top w:val="none" w:sz="0" w:space="0" w:color="auto"/>
                        <w:left w:val="none" w:sz="0" w:space="0" w:color="auto"/>
                        <w:bottom w:val="none" w:sz="0" w:space="0" w:color="auto"/>
                        <w:right w:val="none" w:sz="0" w:space="0" w:color="auto"/>
                      </w:divBdr>
                      <w:divsChild>
                        <w:div w:id="390690246">
                          <w:marLeft w:val="0"/>
                          <w:marRight w:val="0"/>
                          <w:marTop w:val="0"/>
                          <w:marBottom w:val="0"/>
                          <w:divBdr>
                            <w:top w:val="none" w:sz="0" w:space="0" w:color="auto"/>
                            <w:left w:val="none" w:sz="0" w:space="0" w:color="auto"/>
                            <w:bottom w:val="none" w:sz="0" w:space="0" w:color="auto"/>
                            <w:right w:val="none" w:sz="0" w:space="0" w:color="auto"/>
                          </w:divBdr>
                          <w:divsChild>
                            <w:div w:id="170530184">
                              <w:marLeft w:val="0"/>
                              <w:marRight w:val="0"/>
                              <w:marTop w:val="0"/>
                              <w:marBottom w:val="0"/>
                              <w:divBdr>
                                <w:top w:val="none" w:sz="0" w:space="0" w:color="auto"/>
                                <w:left w:val="none" w:sz="0" w:space="0" w:color="auto"/>
                                <w:bottom w:val="none" w:sz="0" w:space="0" w:color="auto"/>
                                <w:right w:val="none" w:sz="0" w:space="0" w:color="auto"/>
                              </w:divBdr>
                              <w:divsChild>
                                <w:div w:id="1761102770">
                                  <w:marLeft w:val="0"/>
                                  <w:marRight w:val="0"/>
                                  <w:marTop w:val="0"/>
                                  <w:marBottom w:val="0"/>
                                  <w:divBdr>
                                    <w:top w:val="none" w:sz="0" w:space="0" w:color="auto"/>
                                    <w:left w:val="none" w:sz="0" w:space="0" w:color="auto"/>
                                    <w:bottom w:val="none" w:sz="0" w:space="0" w:color="auto"/>
                                    <w:right w:val="none" w:sz="0" w:space="0" w:color="auto"/>
                                  </w:divBdr>
                                  <w:divsChild>
                                    <w:div w:id="2115467712">
                                      <w:marLeft w:val="0"/>
                                      <w:marRight w:val="0"/>
                                      <w:marTop w:val="0"/>
                                      <w:marBottom w:val="0"/>
                                      <w:divBdr>
                                        <w:top w:val="none" w:sz="0" w:space="0" w:color="auto"/>
                                        <w:left w:val="none" w:sz="0" w:space="0" w:color="auto"/>
                                        <w:bottom w:val="none" w:sz="0" w:space="0" w:color="auto"/>
                                        <w:right w:val="none" w:sz="0" w:space="0" w:color="auto"/>
                                      </w:divBdr>
                                      <w:divsChild>
                                        <w:div w:id="11825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839589">
          <w:marLeft w:val="0"/>
          <w:marRight w:val="0"/>
          <w:marTop w:val="0"/>
          <w:marBottom w:val="0"/>
          <w:divBdr>
            <w:top w:val="none" w:sz="0" w:space="0" w:color="auto"/>
            <w:left w:val="none" w:sz="0" w:space="0" w:color="auto"/>
            <w:bottom w:val="none" w:sz="0" w:space="0" w:color="auto"/>
            <w:right w:val="none" w:sz="0" w:space="0" w:color="auto"/>
          </w:divBdr>
          <w:divsChild>
            <w:div w:id="2026705994">
              <w:marLeft w:val="0"/>
              <w:marRight w:val="0"/>
              <w:marTop w:val="0"/>
              <w:marBottom w:val="0"/>
              <w:divBdr>
                <w:top w:val="none" w:sz="0" w:space="0" w:color="auto"/>
                <w:left w:val="none" w:sz="0" w:space="0" w:color="auto"/>
                <w:bottom w:val="none" w:sz="0" w:space="0" w:color="auto"/>
                <w:right w:val="none" w:sz="0" w:space="0" w:color="auto"/>
              </w:divBdr>
              <w:divsChild>
                <w:div w:id="745569821">
                  <w:marLeft w:val="0"/>
                  <w:marRight w:val="0"/>
                  <w:marTop w:val="0"/>
                  <w:marBottom w:val="0"/>
                  <w:divBdr>
                    <w:top w:val="none" w:sz="0" w:space="0" w:color="auto"/>
                    <w:left w:val="none" w:sz="0" w:space="0" w:color="auto"/>
                    <w:bottom w:val="none" w:sz="0" w:space="0" w:color="auto"/>
                    <w:right w:val="none" w:sz="0" w:space="0" w:color="auto"/>
                  </w:divBdr>
                  <w:divsChild>
                    <w:div w:id="439837791">
                      <w:marLeft w:val="0"/>
                      <w:marRight w:val="0"/>
                      <w:marTop w:val="0"/>
                      <w:marBottom w:val="0"/>
                      <w:divBdr>
                        <w:top w:val="none" w:sz="0" w:space="0" w:color="auto"/>
                        <w:left w:val="none" w:sz="0" w:space="0" w:color="auto"/>
                        <w:bottom w:val="none" w:sz="0" w:space="0" w:color="auto"/>
                        <w:right w:val="none" w:sz="0" w:space="0" w:color="auto"/>
                      </w:divBdr>
                      <w:divsChild>
                        <w:div w:id="992296992">
                          <w:marLeft w:val="0"/>
                          <w:marRight w:val="0"/>
                          <w:marTop w:val="0"/>
                          <w:marBottom w:val="0"/>
                          <w:divBdr>
                            <w:top w:val="none" w:sz="0" w:space="0" w:color="auto"/>
                            <w:left w:val="none" w:sz="0" w:space="0" w:color="auto"/>
                            <w:bottom w:val="none" w:sz="0" w:space="0" w:color="auto"/>
                            <w:right w:val="none" w:sz="0" w:space="0" w:color="auto"/>
                          </w:divBdr>
                          <w:divsChild>
                            <w:div w:id="258148584">
                              <w:marLeft w:val="0"/>
                              <w:marRight w:val="0"/>
                              <w:marTop w:val="0"/>
                              <w:marBottom w:val="0"/>
                              <w:divBdr>
                                <w:top w:val="none" w:sz="0" w:space="0" w:color="auto"/>
                                <w:left w:val="none" w:sz="0" w:space="0" w:color="auto"/>
                                <w:bottom w:val="none" w:sz="0" w:space="0" w:color="auto"/>
                                <w:right w:val="none" w:sz="0" w:space="0" w:color="auto"/>
                              </w:divBdr>
                              <w:divsChild>
                                <w:div w:id="14757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847650">
                  <w:marLeft w:val="0"/>
                  <w:marRight w:val="0"/>
                  <w:marTop w:val="0"/>
                  <w:marBottom w:val="0"/>
                  <w:divBdr>
                    <w:top w:val="none" w:sz="0" w:space="0" w:color="auto"/>
                    <w:left w:val="none" w:sz="0" w:space="0" w:color="auto"/>
                    <w:bottom w:val="none" w:sz="0" w:space="0" w:color="auto"/>
                    <w:right w:val="none" w:sz="0" w:space="0" w:color="auto"/>
                  </w:divBdr>
                  <w:divsChild>
                    <w:div w:id="671446160">
                      <w:marLeft w:val="0"/>
                      <w:marRight w:val="0"/>
                      <w:marTop w:val="0"/>
                      <w:marBottom w:val="0"/>
                      <w:divBdr>
                        <w:top w:val="none" w:sz="0" w:space="0" w:color="auto"/>
                        <w:left w:val="none" w:sz="0" w:space="0" w:color="auto"/>
                        <w:bottom w:val="none" w:sz="0" w:space="0" w:color="auto"/>
                        <w:right w:val="none" w:sz="0" w:space="0" w:color="auto"/>
                      </w:divBdr>
                      <w:divsChild>
                        <w:div w:id="1449813507">
                          <w:marLeft w:val="0"/>
                          <w:marRight w:val="0"/>
                          <w:marTop w:val="0"/>
                          <w:marBottom w:val="0"/>
                          <w:divBdr>
                            <w:top w:val="none" w:sz="0" w:space="0" w:color="auto"/>
                            <w:left w:val="none" w:sz="0" w:space="0" w:color="auto"/>
                            <w:bottom w:val="none" w:sz="0" w:space="0" w:color="auto"/>
                            <w:right w:val="none" w:sz="0" w:space="0" w:color="auto"/>
                          </w:divBdr>
                          <w:divsChild>
                            <w:div w:id="1016276363">
                              <w:marLeft w:val="0"/>
                              <w:marRight w:val="0"/>
                              <w:marTop w:val="0"/>
                              <w:marBottom w:val="0"/>
                              <w:divBdr>
                                <w:top w:val="none" w:sz="0" w:space="0" w:color="auto"/>
                                <w:left w:val="none" w:sz="0" w:space="0" w:color="auto"/>
                                <w:bottom w:val="none" w:sz="0" w:space="0" w:color="auto"/>
                                <w:right w:val="none" w:sz="0" w:space="0" w:color="auto"/>
                              </w:divBdr>
                              <w:divsChild>
                                <w:div w:id="142940573">
                                  <w:marLeft w:val="0"/>
                                  <w:marRight w:val="0"/>
                                  <w:marTop w:val="0"/>
                                  <w:marBottom w:val="0"/>
                                  <w:divBdr>
                                    <w:top w:val="none" w:sz="0" w:space="0" w:color="auto"/>
                                    <w:left w:val="none" w:sz="0" w:space="0" w:color="auto"/>
                                    <w:bottom w:val="none" w:sz="0" w:space="0" w:color="auto"/>
                                    <w:right w:val="none" w:sz="0" w:space="0" w:color="auto"/>
                                  </w:divBdr>
                                  <w:divsChild>
                                    <w:div w:id="9650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061426">
          <w:marLeft w:val="0"/>
          <w:marRight w:val="0"/>
          <w:marTop w:val="0"/>
          <w:marBottom w:val="0"/>
          <w:divBdr>
            <w:top w:val="none" w:sz="0" w:space="0" w:color="auto"/>
            <w:left w:val="none" w:sz="0" w:space="0" w:color="auto"/>
            <w:bottom w:val="none" w:sz="0" w:space="0" w:color="auto"/>
            <w:right w:val="none" w:sz="0" w:space="0" w:color="auto"/>
          </w:divBdr>
          <w:divsChild>
            <w:div w:id="858280141">
              <w:marLeft w:val="0"/>
              <w:marRight w:val="0"/>
              <w:marTop w:val="0"/>
              <w:marBottom w:val="0"/>
              <w:divBdr>
                <w:top w:val="none" w:sz="0" w:space="0" w:color="auto"/>
                <w:left w:val="none" w:sz="0" w:space="0" w:color="auto"/>
                <w:bottom w:val="none" w:sz="0" w:space="0" w:color="auto"/>
                <w:right w:val="none" w:sz="0" w:space="0" w:color="auto"/>
              </w:divBdr>
              <w:divsChild>
                <w:div w:id="1813673800">
                  <w:marLeft w:val="0"/>
                  <w:marRight w:val="0"/>
                  <w:marTop w:val="0"/>
                  <w:marBottom w:val="0"/>
                  <w:divBdr>
                    <w:top w:val="none" w:sz="0" w:space="0" w:color="auto"/>
                    <w:left w:val="none" w:sz="0" w:space="0" w:color="auto"/>
                    <w:bottom w:val="none" w:sz="0" w:space="0" w:color="auto"/>
                    <w:right w:val="none" w:sz="0" w:space="0" w:color="auto"/>
                  </w:divBdr>
                  <w:divsChild>
                    <w:div w:id="777719592">
                      <w:marLeft w:val="0"/>
                      <w:marRight w:val="0"/>
                      <w:marTop w:val="0"/>
                      <w:marBottom w:val="0"/>
                      <w:divBdr>
                        <w:top w:val="none" w:sz="0" w:space="0" w:color="auto"/>
                        <w:left w:val="none" w:sz="0" w:space="0" w:color="auto"/>
                        <w:bottom w:val="none" w:sz="0" w:space="0" w:color="auto"/>
                        <w:right w:val="none" w:sz="0" w:space="0" w:color="auto"/>
                      </w:divBdr>
                      <w:divsChild>
                        <w:div w:id="1409032939">
                          <w:marLeft w:val="0"/>
                          <w:marRight w:val="0"/>
                          <w:marTop w:val="0"/>
                          <w:marBottom w:val="0"/>
                          <w:divBdr>
                            <w:top w:val="none" w:sz="0" w:space="0" w:color="auto"/>
                            <w:left w:val="none" w:sz="0" w:space="0" w:color="auto"/>
                            <w:bottom w:val="none" w:sz="0" w:space="0" w:color="auto"/>
                            <w:right w:val="none" w:sz="0" w:space="0" w:color="auto"/>
                          </w:divBdr>
                          <w:divsChild>
                            <w:div w:id="1005287097">
                              <w:marLeft w:val="0"/>
                              <w:marRight w:val="0"/>
                              <w:marTop w:val="0"/>
                              <w:marBottom w:val="0"/>
                              <w:divBdr>
                                <w:top w:val="none" w:sz="0" w:space="0" w:color="auto"/>
                                <w:left w:val="none" w:sz="0" w:space="0" w:color="auto"/>
                                <w:bottom w:val="none" w:sz="0" w:space="0" w:color="auto"/>
                                <w:right w:val="none" w:sz="0" w:space="0" w:color="auto"/>
                              </w:divBdr>
                              <w:divsChild>
                                <w:div w:id="733552644">
                                  <w:marLeft w:val="0"/>
                                  <w:marRight w:val="0"/>
                                  <w:marTop w:val="0"/>
                                  <w:marBottom w:val="0"/>
                                  <w:divBdr>
                                    <w:top w:val="none" w:sz="0" w:space="0" w:color="auto"/>
                                    <w:left w:val="none" w:sz="0" w:space="0" w:color="auto"/>
                                    <w:bottom w:val="none" w:sz="0" w:space="0" w:color="auto"/>
                                    <w:right w:val="none" w:sz="0" w:space="0" w:color="auto"/>
                                  </w:divBdr>
                                  <w:divsChild>
                                    <w:div w:id="14215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91107">
                          <w:marLeft w:val="0"/>
                          <w:marRight w:val="0"/>
                          <w:marTop w:val="0"/>
                          <w:marBottom w:val="0"/>
                          <w:divBdr>
                            <w:top w:val="none" w:sz="0" w:space="0" w:color="auto"/>
                            <w:left w:val="none" w:sz="0" w:space="0" w:color="auto"/>
                            <w:bottom w:val="none" w:sz="0" w:space="0" w:color="auto"/>
                            <w:right w:val="none" w:sz="0" w:space="0" w:color="auto"/>
                          </w:divBdr>
                          <w:divsChild>
                            <w:div w:id="2129421725">
                              <w:marLeft w:val="0"/>
                              <w:marRight w:val="0"/>
                              <w:marTop w:val="0"/>
                              <w:marBottom w:val="0"/>
                              <w:divBdr>
                                <w:top w:val="none" w:sz="0" w:space="0" w:color="auto"/>
                                <w:left w:val="none" w:sz="0" w:space="0" w:color="auto"/>
                                <w:bottom w:val="none" w:sz="0" w:space="0" w:color="auto"/>
                                <w:right w:val="none" w:sz="0" w:space="0" w:color="auto"/>
                              </w:divBdr>
                              <w:divsChild>
                                <w:div w:id="1329363706">
                                  <w:marLeft w:val="0"/>
                                  <w:marRight w:val="0"/>
                                  <w:marTop w:val="0"/>
                                  <w:marBottom w:val="0"/>
                                  <w:divBdr>
                                    <w:top w:val="none" w:sz="0" w:space="0" w:color="auto"/>
                                    <w:left w:val="none" w:sz="0" w:space="0" w:color="auto"/>
                                    <w:bottom w:val="none" w:sz="0" w:space="0" w:color="auto"/>
                                    <w:right w:val="none" w:sz="0" w:space="0" w:color="auto"/>
                                  </w:divBdr>
                                  <w:divsChild>
                                    <w:div w:id="9624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665578">
      <w:bodyDiv w:val="1"/>
      <w:marLeft w:val="0"/>
      <w:marRight w:val="0"/>
      <w:marTop w:val="0"/>
      <w:marBottom w:val="0"/>
      <w:divBdr>
        <w:top w:val="none" w:sz="0" w:space="0" w:color="auto"/>
        <w:left w:val="none" w:sz="0" w:space="0" w:color="auto"/>
        <w:bottom w:val="none" w:sz="0" w:space="0" w:color="auto"/>
        <w:right w:val="none" w:sz="0" w:space="0" w:color="auto"/>
      </w:divBdr>
    </w:div>
    <w:div w:id="664825356">
      <w:bodyDiv w:val="1"/>
      <w:marLeft w:val="0"/>
      <w:marRight w:val="0"/>
      <w:marTop w:val="0"/>
      <w:marBottom w:val="0"/>
      <w:divBdr>
        <w:top w:val="none" w:sz="0" w:space="0" w:color="auto"/>
        <w:left w:val="none" w:sz="0" w:space="0" w:color="auto"/>
        <w:bottom w:val="none" w:sz="0" w:space="0" w:color="auto"/>
        <w:right w:val="none" w:sz="0" w:space="0" w:color="auto"/>
      </w:divBdr>
    </w:div>
    <w:div w:id="666052808">
      <w:bodyDiv w:val="1"/>
      <w:marLeft w:val="0"/>
      <w:marRight w:val="0"/>
      <w:marTop w:val="0"/>
      <w:marBottom w:val="0"/>
      <w:divBdr>
        <w:top w:val="none" w:sz="0" w:space="0" w:color="auto"/>
        <w:left w:val="none" w:sz="0" w:space="0" w:color="auto"/>
        <w:bottom w:val="none" w:sz="0" w:space="0" w:color="auto"/>
        <w:right w:val="none" w:sz="0" w:space="0" w:color="auto"/>
      </w:divBdr>
    </w:div>
    <w:div w:id="667905367">
      <w:bodyDiv w:val="1"/>
      <w:marLeft w:val="0"/>
      <w:marRight w:val="0"/>
      <w:marTop w:val="0"/>
      <w:marBottom w:val="0"/>
      <w:divBdr>
        <w:top w:val="none" w:sz="0" w:space="0" w:color="auto"/>
        <w:left w:val="none" w:sz="0" w:space="0" w:color="auto"/>
        <w:bottom w:val="none" w:sz="0" w:space="0" w:color="auto"/>
        <w:right w:val="none" w:sz="0" w:space="0" w:color="auto"/>
      </w:divBdr>
    </w:div>
    <w:div w:id="670377789">
      <w:bodyDiv w:val="1"/>
      <w:marLeft w:val="0"/>
      <w:marRight w:val="0"/>
      <w:marTop w:val="0"/>
      <w:marBottom w:val="0"/>
      <w:divBdr>
        <w:top w:val="none" w:sz="0" w:space="0" w:color="auto"/>
        <w:left w:val="none" w:sz="0" w:space="0" w:color="auto"/>
        <w:bottom w:val="none" w:sz="0" w:space="0" w:color="auto"/>
        <w:right w:val="none" w:sz="0" w:space="0" w:color="auto"/>
      </w:divBdr>
    </w:div>
    <w:div w:id="671763611">
      <w:bodyDiv w:val="1"/>
      <w:marLeft w:val="0"/>
      <w:marRight w:val="0"/>
      <w:marTop w:val="0"/>
      <w:marBottom w:val="0"/>
      <w:divBdr>
        <w:top w:val="none" w:sz="0" w:space="0" w:color="auto"/>
        <w:left w:val="none" w:sz="0" w:space="0" w:color="auto"/>
        <w:bottom w:val="none" w:sz="0" w:space="0" w:color="auto"/>
        <w:right w:val="none" w:sz="0" w:space="0" w:color="auto"/>
      </w:divBdr>
    </w:div>
    <w:div w:id="673605997">
      <w:bodyDiv w:val="1"/>
      <w:marLeft w:val="0"/>
      <w:marRight w:val="0"/>
      <w:marTop w:val="0"/>
      <w:marBottom w:val="0"/>
      <w:divBdr>
        <w:top w:val="none" w:sz="0" w:space="0" w:color="auto"/>
        <w:left w:val="none" w:sz="0" w:space="0" w:color="auto"/>
        <w:bottom w:val="none" w:sz="0" w:space="0" w:color="auto"/>
        <w:right w:val="none" w:sz="0" w:space="0" w:color="auto"/>
      </w:divBdr>
    </w:div>
    <w:div w:id="680397403">
      <w:bodyDiv w:val="1"/>
      <w:marLeft w:val="0"/>
      <w:marRight w:val="0"/>
      <w:marTop w:val="0"/>
      <w:marBottom w:val="0"/>
      <w:divBdr>
        <w:top w:val="none" w:sz="0" w:space="0" w:color="auto"/>
        <w:left w:val="none" w:sz="0" w:space="0" w:color="auto"/>
        <w:bottom w:val="none" w:sz="0" w:space="0" w:color="auto"/>
        <w:right w:val="none" w:sz="0" w:space="0" w:color="auto"/>
      </w:divBdr>
    </w:div>
    <w:div w:id="682366224">
      <w:bodyDiv w:val="1"/>
      <w:marLeft w:val="0"/>
      <w:marRight w:val="0"/>
      <w:marTop w:val="0"/>
      <w:marBottom w:val="0"/>
      <w:divBdr>
        <w:top w:val="none" w:sz="0" w:space="0" w:color="auto"/>
        <w:left w:val="none" w:sz="0" w:space="0" w:color="auto"/>
        <w:bottom w:val="none" w:sz="0" w:space="0" w:color="auto"/>
        <w:right w:val="none" w:sz="0" w:space="0" w:color="auto"/>
      </w:divBdr>
    </w:div>
    <w:div w:id="684523883">
      <w:bodyDiv w:val="1"/>
      <w:marLeft w:val="0"/>
      <w:marRight w:val="0"/>
      <w:marTop w:val="0"/>
      <w:marBottom w:val="0"/>
      <w:divBdr>
        <w:top w:val="none" w:sz="0" w:space="0" w:color="auto"/>
        <w:left w:val="none" w:sz="0" w:space="0" w:color="auto"/>
        <w:bottom w:val="none" w:sz="0" w:space="0" w:color="auto"/>
        <w:right w:val="none" w:sz="0" w:space="0" w:color="auto"/>
      </w:divBdr>
    </w:div>
    <w:div w:id="685981893">
      <w:bodyDiv w:val="1"/>
      <w:marLeft w:val="0"/>
      <w:marRight w:val="0"/>
      <w:marTop w:val="0"/>
      <w:marBottom w:val="0"/>
      <w:divBdr>
        <w:top w:val="none" w:sz="0" w:space="0" w:color="auto"/>
        <w:left w:val="none" w:sz="0" w:space="0" w:color="auto"/>
        <w:bottom w:val="none" w:sz="0" w:space="0" w:color="auto"/>
        <w:right w:val="none" w:sz="0" w:space="0" w:color="auto"/>
      </w:divBdr>
    </w:div>
    <w:div w:id="690912553">
      <w:bodyDiv w:val="1"/>
      <w:marLeft w:val="0"/>
      <w:marRight w:val="0"/>
      <w:marTop w:val="0"/>
      <w:marBottom w:val="0"/>
      <w:divBdr>
        <w:top w:val="none" w:sz="0" w:space="0" w:color="auto"/>
        <w:left w:val="none" w:sz="0" w:space="0" w:color="auto"/>
        <w:bottom w:val="none" w:sz="0" w:space="0" w:color="auto"/>
        <w:right w:val="none" w:sz="0" w:space="0" w:color="auto"/>
      </w:divBdr>
    </w:div>
    <w:div w:id="698776166">
      <w:bodyDiv w:val="1"/>
      <w:marLeft w:val="0"/>
      <w:marRight w:val="0"/>
      <w:marTop w:val="0"/>
      <w:marBottom w:val="0"/>
      <w:divBdr>
        <w:top w:val="none" w:sz="0" w:space="0" w:color="auto"/>
        <w:left w:val="none" w:sz="0" w:space="0" w:color="auto"/>
        <w:bottom w:val="none" w:sz="0" w:space="0" w:color="auto"/>
        <w:right w:val="none" w:sz="0" w:space="0" w:color="auto"/>
      </w:divBdr>
    </w:div>
    <w:div w:id="699624170">
      <w:bodyDiv w:val="1"/>
      <w:marLeft w:val="0"/>
      <w:marRight w:val="0"/>
      <w:marTop w:val="0"/>
      <w:marBottom w:val="0"/>
      <w:divBdr>
        <w:top w:val="none" w:sz="0" w:space="0" w:color="auto"/>
        <w:left w:val="none" w:sz="0" w:space="0" w:color="auto"/>
        <w:bottom w:val="none" w:sz="0" w:space="0" w:color="auto"/>
        <w:right w:val="none" w:sz="0" w:space="0" w:color="auto"/>
      </w:divBdr>
    </w:div>
    <w:div w:id="703868496">
      <w:bodyDiv w:val="1"/>
      <w:marLeft w:val="0"/>
      <w:marRight w:val="0"/>
      <w:marTop w:val="0"/>
      <w:marBottom w:val="0"/>
      <w:divBdr>
        <w:top w:val="none" w:sz="0" w:space="0" w:color="auto"/>
        <w:left w:val="none" w:sz="0" w:space="0" w:color="auto"/>
        <w:bottom w:val="none" w:sz="0" w:space="0" w:color="auto"/>
        <w:right w:val="none" w:sz="0" w:space="0" w:color="auto"/>
      </w:divBdr>
    </w:div>
    <w:div w:id="704138649">
      <w:bodyDiv w:val="1"/>
      <w:marLeft w:val="0"/>
      <w:marRight w:val="0"/>
      <w:marTop w:val="0"/>
      <w:marBottom w:val="0"/>
      <w:divBdr>
        <w:top w:val="none" w:sz="0" w:space="0" w:color="auto"/>
        <w:left w:val="none" w:sz="0" w:space="0" w:color="auto"/>
        <w:bottom w:val="none" w:sz="0" w:space="0" w:color="auto"/>
        <w:right w:val="none" w:sz="0" w:space="0" w:color="auto"/>
      </w:divBdr>
    </w:div>
    <w:div w:id="704252947">
      <w:bodyDiv w:val="1"/>
      <w:marLeft w:val="0"/>
      <w:marRight w:val="0"/>
      <w:marTop w:val="0"/>
      <w:marBottom w:val="0"/>
      <w:divBdr>
        <w:top w:val="none" w:sz="0" w:space="0" w:color="auto"/>
        <w:left w:val="none" w:sz="0" w:space="0" w:color="auto"/>
        <w:bottom w:val="none" w:sz="0" w:space="0" w:color="auto"/>
        <w:right w:val="none" w:sz="0" w:space="0" w:color="auto"/>
      </w:divBdr>
    </w:div>
    <w:div w:id="720860694">
      <w:bodyDiv w:val="1"/>
      <w:marLeft w:val="0"/>
      <w:marRight w:val="0"/>
      <w:marTop w:val="0"/>
      <w:marBottom w:val="0"/>
      <w:divBdr>
        <w:top w:val="none" w:sz="0" w:space="0" w:color="auto"/>
        <w:left w:val="none" w:sz="0" w:space="0" w:color="auto"/>
        <w:bottom w:val="none" w:sz="0" w:space="0" w:color="auto"/>
        <w:right w:val="none" w:sz="0" w:space="0" w:color="auto"/>
      </w:divBdr>
      <w:divsChild>
        <w:div w:id="1722556126">
          <w:marLeft w:val="0"/>
          <w:marRight w:val="0"/>
          <w:marTop w:val="0"/>
          <w:marBottom w:val="0"/>
          <w:divBdr>
            <w:top w:val="none" w:sz="0" w:space="0" w:color="auto"/>
            <w:left w:val="none" w:sz="0" w:space="0" w:color="auto"/>
            <w:bottom w:val="none" w:sz="0" w:space="0" w:color="auto"/>
            <w:right w:val="none" w:sz="0" w:space="0" w:color="auto"/>
          </w:divBdr>
          <w:divsChild>
            <w:div w:id="40519018">
              <w:marLeft w:val="0"/>
              <w:marRight w:val="0"/>
              <w:marTop w:val="0"/>
              <w:marBottom w:val="0"/>
              <w:divBdr>
                <w:top w:val="none" w:sz="0" w:space="0" w:color="auto"/>
                <w:left w:val="none" w:sz="0" w:space="0" w:color="auto"/>
                <w:bottom w:val="none" w:sz="0" w:space="0" w:color="auto"/>
                <w:right w:val="none" w:sz="0" w:space="0" w:color="auto"/>
              </w:divBdr>
            </w:div>
            <w:div w:id="60107610">
              <w:marLeft w:val="0"/>
              <w:marRight w:val="0"/>
              <w:marTop w:val="0"/>
              <w:marBottom w:val="0"/>
              <w:divBdr>
                <w:top w:val="none" w:sz="0" w:space="0" w:color="auto"/>
                <w:left w:val="none" w:sz="0" w:space="0" w:color="auto"/>
                <w:bottom w:val="none" w:sz="0" w:space="0" w:color="auto"/>
                <w:right w:val="none" w:sz="0" w:space="0" w:color="auto"/>
              </w:divBdr>
            </w:div>
            <w:div w:id="94401244">
              <w:marLeft w:val="0"/>
              <w:marRight w:val="0"/>
              <w:marTop w:val="0"/>
              <w:marBottom w:val="0"/>
              <w:divBdr>
                <w:top w:val="none" w:sz="0" w:space="0" w:color="auto"/>
                <w:left w:val="none" w:sz="0" w:space="0" w:color="auto"/>
                <w:bottom w:val="none" w:sz="0" w:space="0" w:color="auto"/>
                <w:right w:val="none" w:sz="0" w:space="0" w:color="auto"/>
              </w:divBdr>
            </w:div>
            <w:div w:id="100106210">
              <w:marLeft w:val="0"/>
              <w:marRight w:val="0"/>
              <w:marTop w:val="0"/>
              <w:marBottom w:val="0"/>
              <w:divBdr>
                <w:top w:val="none" w:sz="0" w:space="0" w:color="auto"/>
                <w:left w:val="none" w:sz="0" w:space="0" w:color="auto"/>
                <w:bottom w:val="none" w:sz="0" w:space="0" w:color="auto"/>
                <w:right w:val="none" w:sz="0" w:space="0" w:color="auto"/>
              </w:divBdr>
            </w:div>
            <w:div w:id="112285701">
              <w:marLeft w:val="0"/>
              <w:marRight w:val="0"/>
              <w:marTop w:val="0"/>
              <w:marBottom w:val="0"/>
              <w:divBdr>
                <w:top w:val="none" w:sz="0" w:space="0" w:color="auto"/>
                <w:left w:val="none" w:sz="0" w:space="0" w:color="auto"/>
                <w:bottom w:val="none" w:sz="0" w:space="0" w:color="auto"/>
                <w:right w:val="none" w:sz="0" w:space="0" w:color="auto"/>
              </w:divBdr>
            </w:div>
            <w:div w:id="146829112">
              <w:marLeft w:val="0"/>
              <w:marRight w:val="0"/>
              <w:marTop w:val="0"/>
              <w:marBottom w:val="0"/>
              <w:divBdr>
                <w:top w:val="none" w:sz="0" w:space="0" w:color="auto"/>
                <w:left w:val="none" w:sz="0" w:space="0" w:color="auto"/>
                <w:bottom w:val="none" w:sz="0" w:space="0" w:color="auto"/>
                <w:right w:val="none" w:sz="0" w:space="0" w:color="auto"/>
              </w:divBdr>
            </w:div>
            <w:div w:id="166871166">
              <w:marLeft w:val="0"/>
              <w:marRight w:val="0"/>
              <w:marTop w:val="0"/>
              <w:marBottom w:val="0"/>
              <w:divBdr>
                <w:top w:val="none" w:sz="0" w:space="0" w:color="auto"/>
                <w:left w:val="none" w:sz="0" w:space="0" w:color="auto"/>
                <w:bottom w:val="none" w:sz="0" w:space="0" w:color="auto"/>
                <w:right w:val="none" w:sz="0" w:space="0" w:color="auto"/>
              </w:divBdr>
            </w:div>
            <w:div w:id="169024957">
              <w:marLeft w:val="0"/>
              <w:marRight w:val="0"/>
              <w:marTop w:val="0"/>
              <w:marBottom w:val="0"/>
              <w:divBdr>
                <w:top w:val="none" w:sz="0" w:space="0" w:color="auto"/>
                <w:left w:val="none" w:sz="0" w:space="0" w:color="auto"/>
                <w:bottom w:val="none" w:sz="0" w:space="0" w:color="auto"/>
                <w:right w:val="none" w:sz="0" w:space="0" w:color="auto"/>
              </w:divBdr>
            </w:div>
            <w:div w:id="170796656">
              <w:marLeft w:val="0"/>
              <w:marRight w:val="0"/>
              <w:marTop w:val="0"/>
              <w:marBottom w:val="0"/>
              <w:divBdr>
                <w:top w:val="none" w:sz="0" w:space="0" w:color="auto"/>
                <w:left w:val="none" w:sz="0" w:space="0" w:color="auto"/>
                <w:bottom w:val="none" w:sz="0" w:space="0" w:color="auto"/>
                <w:right w:val="none" w:sz="0" w:space="0" w:color="auto"/>
              </w:divBdr>
            </w:div>
            <w:div w:id="172763311">
              <w:marLeft w:val="0"/>
              <w:marRight w:val="0"/>
              <w:marTop w:val="0"/>
              <w:marBottom w:val="0"/>
              <w:divBdr>
                <w:top w:val="none" w:sz="0" w:space="0" w:color="auto"/>
                <w:left w:val="none" w:sz="0" w:space="0" w:color="auto"/>
                <w:bottom w:val="none" w:sz="0" w:space="0" w:color="auto"/>
                <w:right w:val="none" w:sz="0" w:space="0" w:color="auto"/>
              </w:divBdr>
            </w:div>
            <w:div w:id="186600876">
              <w:marLeft w:val="0"/>
              <w:marRight w:val="0"/>
              <w:marTop w:val="0"/>
              <w:marBottom w:val="0"/>
              <w:divBdr>
                <w:top w:val="none" w:sz="0" w:space="0" w:color="auto"/>
                <w:left w:val="none" w:sz="0" w:space="0" w:color="auto"/>
                <w:bottom w:val="none" w:sz="0" w:space="0" w:color="auto"/>
                <w:right w:val="none" w:sz="0" w:space="0" w:color="auto"/>
              </w:divBdr>
            </w:div>
            <w:div w:id="191497084">
              <w:marLeft w:val="0"/>
              <w:marRight w:val="0"/>
              <w:marTop w:val="0"/>
              <w:marBottom w:val="0"/>
              <w:divBdr>
                <w:top w:val="none" w:sz="0" w:space="0" w:color="auto"/>
                <w:left w:val="none" w:sz="0" w:space="0" w:color="auto"/>
                <w:bottom w:val="none" w:sz="0" w:space="0" w:color="auto"/>
                <w:right w:val="none" w:sz="0" w:space="0" w:color="auto"/>
              </w:divBdr>
            </w:div>
            <w:div w:id="201326934">
              <w:marLeft w:val="0"/>
              <w:marRight w:val="0"/>
              <w:marTop w:val="0"/>
              <w:marBottom w:val="0"/>
              <w:divBdr>
                <w:top w:val="none" w:sz="0" w:space="0" w:color="auto"/>
                <w:left w:val="none" w:sz="0" w:space="0" w:color="auto"/>
                <w:bottom w:val="none" w:sz="0" w:space="0" w:color="auto"/>
                <w:right w:val="none" w:sz="0" w:space="0" w:color="auto"/>
              </w:divBdr>
            </w:div>
            <w:div w:id="213322736">
              <w:marLeft w:val="0"/>
              <w:marRight w:val="0"/>
              <w:marTop w:val="0"/>
              <w:marBottom w:val="0"/>
              <w:divBdr>
                <w:top w:val="none" w:sz="0" w:space="0" w:color="auto"/>
                <w:left w:val="none" w:sz="0" w:space="0" w:color="auto"/>
                <w:bottom w:val="none" w:sz="0" w:space="0" w:color="auto"/>
                <w:right w:val="none" w:sz="0" w:space="0" w:color="auto"/>
              </w:divBdr>
            </w:div>
            <w:div w:id="277418605">
              <w:marLeft w:val="0"/>
              <w:marRight w:val="0"/>
              <w:marTop w:val="0"/>
              <w:marBottom w:val="0"/>
              <w:divBdr>
                <w:top w:val="none" w:sz="0" w:space="0" w:color="auto"/>
                <w:left w:val="none" w:sz="0" w:space="0" w:color="auto"/>
                <w:bottom w:val="none" w:sz="0" w:space="0" w:color="auto"/>
                <w:right w:val="none" w:sz="0" w:space="0" w:color="auto"/>
              </w:divBdr>
            </w:div>
            <w:div w:id="285620708">
              <w:marLeft w:val="0"/>
              <w:marRight w:val="0"/>
              <w:marTop w:val="0"/>
              <w:marBottom w:val="0"/>
              <w:divBdr>
                <w:top w:val="none" w:sz="0" w:space="0" w:color="auto"/>
                <w:left w:val="none" w:sz="0" w:space="0" w:color="auto"/>
                <w:bottom w:val="none" w:sz="0" w:space="0" w:color="auto"/>
                <w:right w:val="none" w:sz="0" w:space="0" w:color="auto"/>
              </w:divBdr>
            </w:div>
            <w:div w:id="337778752">
              <w:marLeft w:val="0"/>
              <w:marRight w:val="0"/>
              <w:marTop w:val="0"/>
              <w:marBottom w:val="0"/>
              <w:divBdr>
                <w:top w:val="none" w:sz="0" w:space="0" w:color="auto"/>
                <w:left w:val="none" w:sz="0" w:space="0" w:color="auto"/>
                <w:bottom w:val="none" w:sz="0" w:space="0" w:color="auto"/>
                <w:right w:val="none" w:sz="0" w:space="0" w:color="auto"/>
              </w:divBdr>
            </w:div>
            <w:div w:id="343242499">
              <w:marLeft w:val="0"/>
              <w:marRight w:val="0"/>
              <w:marTop w:val="0"/>
              <w:marBottom w:val="0"/>
              <w:divBdr>
                <w:top w:val="none" w:sz="0" w:space="0" w:color="auto"/>
                <w:left w:val="none" w:sz="0" w:space="0" w:color="auto"/>
                <w:bottom w:val="none" w:sz="0" w:space="0" w:color="auto"/>
                <w:right w:val="none" w:sz="0" w:space="0" w:color="auto"/>
              </w:divBdr>
            </w:div>
            <w:div w:id="361169883">
              <w:marLeft w:val="0"/>
              <w:marRight w:val="0"/>
              <w:marTop w:val="0"/>
              <w:marBottom w:val="0"/>
              <w:divBdr>
                <w:top w:val="none" w:sz="0" w:space="0" w:color="auto"/>
                <w:left w:val="none" w:sz="0" w:space="0" w:color="auto"/>
                <w:bottom w:val="none" w:sz="0" w:space="0" w:color="auto"/>
                <w:right w:val="none" w:sz="0" w:space="0" w:color="auto"/>
              </w:divBdr>
            </w:div>
            <w:div w:id="375860260">
              <w:marLeft w:val="0"/>
              <w:marRight w:val="0"/>
              <w:marTop w:val="0"/>
              <w:marBottom w:val="0"/>
              <w:divBdr>
                <w:top w:val="none" w:sz="0" w:space="0" w:color="auto"/>
                <w:left w:val="none" w:sz="0" w:space="0" w:color="auto"/>
                <w:bottom w:val="none" w:sz="0" w:space="0" w:color="auto"/>
                <w:right w:val="none" w:sz="0" w:space="0" w:color="auto"/>
              </w:divBdr>
            </w:div>
            <w:div w:id="416288869">
              <w:marLeft w:val="0"/>
              <w:marRight w:val="0"/>
              <w:marTop w:val="0"/>
              <w:marBottom w:val="0"/>
              <w:divBdr>
                <w:top w:val="none" w:sz="0" w:space="0" w:color="auto"/>
                <w:left w:val="none" w:sz="0" w:space="0" w:color="auto"/>
                <w:bottom w:val="none" w:sz="0" w:space="0" w:color="auto"/>
                <w:right w:val="none" w:sz="0" w:space="0" w:color="auto"/>
              </w:divBdr>
            </w:div>
            <w:div w:id="440955505">
              <w:marLeft w:val="0"/>
              <w:marRight w:val="0"/>
              <w:marTop w:val="0"/>
              <w:marBottom w:val="0"/>
              <w:divBdr>
                <w:top w:val="none" w:sz="0" w:space="0" w:color="auto"/>
                <w:left w:val="none" w:sz="0" w:space="0" w:color="auto"/>
                <w:bottom w:val="none" w:sz="0" w:space="0" w:color="auto"/>
                <w:right w:val="none" w:sz="0" w:space="0" w:color="auto"/>
              </w:divBdr>
            </w:div>
            <w:div w:id="452407765">
              <w:marLeft w:val="0"/>
              <w:marRight w:val="0"/>
              <w:marTop w:val="0"/>
              <w:marBottom w:val="0"/>
              <w:divBdr>
                <w:top w:val="none" w:sz="0" w:space="0" w:color="auto"/>
                <w:left w:val="none" w:sz="0" w:space="0" w:color="auto"/>
                <w:bottom w:val="none" w:sz="0" w:space="0" w:color="auto"/>
                <w:right w:val="none" w:sz="0" w:space="0" w:color="auto"/>
              </w:divBdr>
            </w:div>
            <w:div w:id="459080139">
              <w:marLeft w:val="0"/>
              <w:marRight w:val="0"/>
              <w:marTop w:val="0"/>
              <w:marBottom w:val="0"/>
              <w:divBdr>
                <w:top w:val="none" w:sz="0" w:space="0" w:color="auto"/>
                <w:left w:val="none" w:sz="0" w:space="0" w:color="auto"/>
                <w:bottom w:val="none" w:sz="0" w:space="0" w:color="auto"/>
                <w:right w:val="none" w:sz="0" w:space="0" w:color="auto"/>
              </w:divBdr>
            </w:div>
            <w:div w:id="462233224">
              <w:marLeft w:val="0"/>
              <w:marRight w:val="0"/>
              <w:marTop w:val="0"/>
              <w:marBottom w:val="0"/>
              <w:divBdr>
                <w:top w:val="none" w:sz="0" w:space="0" w:color="auto"/>
                <w:left w:val="none" w:sz="0" w:space="0" w:color="auto"/>
                <w:bottom w:val="none" w:sz="0" w:space="0" w:color="auto"/>
                <w:right w:val="none" w:sz="0" w:space="0" w:color="auto"/>
              </w:divBdr>
            </w:div>
            <w:div w:id="475337281">
              <w:marLeft w:val="0"/>
              <w:marRight w:val="0"/>
              <w:marTop w:val="0"/>
              <w:marBottom w:val="0"/>
              <w:divBdr>
                <w:top w:val="none" w:sz="0" w:space="0" w:color="auto"/>
                <w:left w:val="none" w:sz="0" w:space="0" w:color="auto"/>
                <w:bottom w:val="none" w:sz="0" w:space="0" w:color="auto"/>
                <w:right w:val="none" w:sz="0" w:space="0" w:color="auto"/>
              </w:divBdr>
            </w:div>
            <w:div w:id="475342839">
              <w:marLeft w:val="0"/>
              <w:marRight w:val="0"/>
              <w:marTop w:val="0"/>
              <w:marBottom w:val="0"/>
              <w:divBdr>
                <w:top w:val="none" w:sz="0" w:space="0" w:color="auto"/>
                <w:left w:val="none" w:sz="0" w:space="0" w:color="auto"/>
                <w:bottom w:val="none" w:sz="0" w:space="0" w:color="auto"/>
                <w:right w:val="none" w:sz="0" w:space="0" w:color="auto"/>
              </w:divBdr>
            </w:div>
            <w:div w:id="481779404">
              <w:marLeft w:val="0"/>
              <w:marRight w:val="0"/>
              <w:marTop w:val="0"/>
              <w:marBottom w:val="0"/>
              <w:divBdr>
                <w:top w:val="none" w:sz="0" w:space="0" w:color="auto"/>
                <w:left w:val="none" w:sz="0" w:space="0" w:color="auto"/>
                <w:bottom w:val="none" w:sz="0" w:space="0" w:color="auto"/>
                <w:right w:val="none" w:sz="0" w:space="0" w:color="auto"/>
              </w:divBdr>
            </w:div>
            <w:div w:id="497229737">
              <w:marLeft w:val="0"/>
              <w:marRight w:val="0"/>
              <w:marTop w:val="0"/>
              <w:marBottom w:val="0"/>
              <w:divBdr>
                <w:top w:val="none" w:sz="0" w:space="0" w:color="auto"/>
                <w:left w:val="none" w:sz="0" w:space="0" w:color="auto"/>
                <w:bottom w:val="none" w:sz="0" w:space="0" w:color="auto"/>
                <w:right w:val="none" w:sz="0" w:space="0" w:color="auto"/>
              </w:divBdr>
            </w:div>
            <w:div w:id="498618205">
              <w:marLeft w:val="0"/>
              <w:marRight w:val="0"/>
              <w:marTop w:val="0"/>
              <w:marBottom w:val="0"/>
              <w:divBdr>
                <w:top w:val="none" w:sz="0" w:space="0" w:color="auto"/>
                <w:left w:val="none" w:sz="0" w:space="0" w:color="auto"/>
                <w:bottom w:val="none" w:sz="0" w:space="0" w:color="auto"/>
                <w:right w:val="none" w:sz="0" w:space="0" w:color="auto"/>
              </w:divBdr>
            </w:div>
            <w:div w:id="551112764">
              <w:marLeft w:val="0"/>
              <w:marRight w:val="0"/>
              <w:marTop w:val="0"/>
              <w:marBottom w:val="0"/>
              <w:divBdr>
                <w:top w:val="none" w:sz="0" w:space="0" w:color="auto"/>
                <w:left w:val="none" w:sz="0" w:space="0" w:color="auto"/>
                <w:bottom w:val="none" w:sz="0" w:space="0" w:color="auto"/>
                <w:right w:val="none" w:sz="0" w:space="0" w:color="auto"/>
              </w:divBdr>
            </w:div>
            <w:div w:id="551312281">
              <w:marLeft w:val="0"/>
              <w:marRight w:val="0"/>
              <w:marTop w:val="0"/>
              <w:marBottom w:val="0"/>
              <w:divBdr>
                <w:top w:val="none" w:sz="0" w:space="0" w:color="auto"/>
                <w:left w:val="none" w:sz="0" w:space="0" w:color="auto"/>
                <w:bottom w:val="none" w:sz="0" w:space="0" w:color="auto"/>
                <w:right w:val="none" w:sz="0" w:space="0" w:color="auto"/>
              </w:divBdr>
            </w:div>
            <w:div w:id="556283648">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612447294">
              <w:marLeft w:val="0"/>
              <w:marRight w:val="0"/>
              <w:marTop w:val="0"/>
              <w:marBottom w:val="0"/>
              <w:divBdr>
                <w:top w:val="none" w:sz="0" w:space="0" w:color="auto"/>
                <w:left w:val="none" w:sz="0" w:space="0" w:color="auto"/>
                <w:bottom w:val="none" w:sz="0" w:space="0" w:color="auto"/>
                <w:right w:val="none" w:sz="0" w:space="0" w:color="auto"/>
              </w:divBdr>
            </w:div>
            <w:div w:id="617833862">
              <w:marLeft w:val="0"/>
              <w:marRight w:val="0"/>
              <w:marTop w:val="0"/>
              <w:marBottom w:val="0"/>
              <w:divBdr>
                <w:top w:val="none" w:sz="0" w:space="0" w:color="auto"/>
                <w:left w:val="none" w:sz="0" w:space="0" w:color="auto"/>
                <w:bottom w:val="none" w:sz="0" w:space="0" w:color="auto"/>
                <w:right w:val="none" w:sz="0" w:space="0" w:color="auto"/>
              </w:divBdr>
            </w:div>
            <w:div w:id="705561588">
              <w:marLeft w:val="0"/>
              <w:marRight w:val="0"/>
              <w:marTop w:val="0"/>
              <w:marBottom w:val="0"/>
              <w:divBdr>
                <w:top w:val="none" w:sz="0" w:space="0" w:color="auto"/>
                <w:left w:val="none" w:sz="0" w:space="0" w:color="auto"/>
                <w:bottom w:val="none" w:sz="0" w:space="0" w:color="auto"/>
                <w:right w:val="none" w:sz="0" w:space="0" w:color="auto"/>
              </w:divBdr>
            </w:div>
            <w:div w:id="711345521">
              <w:marLeft w:val="0"/>
              <w:marRight w:val="0"/>
              <w:marTop w:val="0"/>
              <w:marBottom w:val="0"/>
              <w:divBdr>
                <w:top w:val="none" w:sz="0" w:space="0" w:color="auto"/>
                <w:left w:val="none" w:sz="0" w:space="0" w:color="auto"/>
                <w:bottom w:val="none" w:sz="0" w:space="0" w:color="auto"/>
                <w:right w:val="none" w:sz="0" w:space="0" w:color="auto"/>
              </w:divBdr>
            </w:div>
            <w:div w:id="725494400">
              <w:marLeft w:val="0"/>
              <w:marRight w:val="0"/>
              <w:marTop w:val="0"/>
              <w:marBottom w:val="0"/>
              <w:divBdr>
                <w:top w:val="none" w:sz="0" w:space="0" w:color="auto"/>
                <w:left w:val="none" w:sz="0" w:space="0" w:color="auto"/>
                <w:bottom w:val="none" w:sz="0" w:space="0" w:color="auto"/>
                <w:right w:val="none" w:sz="0" w:space="0" w:color="auto"/>
              </w:divBdr>
            </w:div>
            <w:div w:id="738594680">
              <w:marLeft w:val="0"/>
              <w:marRight w:val="0"/>
              <w:marTop w:val="0"/>
              <w:marBottom w:val="0"/>
              <w:divBdr>
                <w:top w:val="none" w:sz="0" w:space="0" w:color="auto"/>
                <w:left w:val="none" w:sz="0" w:space="0" w:color="auto"/>
                <w:bottom w:val="none" w:sz="0" w:space="0" w:color="auto"/>
                <w:right w:val="none" w:sz="0" w:space="0" w:color="auto"/>
              </w:divBdr>
            </w:div>
            <w:div w:id="790703759">
              <w:marLeft w:val="0"/>
              <w:marRight w:val="0"/>
              <w:marTop w:val="0"/>
              <w:marBottom w:val="0"/>
              <w:divBdr>
                <w:top w:val="none" w:sz="0" w:space="0" w:color="auto"/>
                <w:left w:val="none" w:sz="0" w:space="0" w:color="auto"/>
                <w:bottom w:val="none" w:sz="0" w:space="0" w:color="auto"/>
                <w:right w:val="none" w:sz="0" w:space="0" w:color="auto"/>
              </w:divBdr>
            </w:div>
            <w:div w:id="814613385">
              <w:marLeft w:val="0"/>
              <w:marRight w:val="0"/>
              <w:marTop w:val="0"/>
              <w:marBottom w:val="0"/>
              <w:divBdr>
                <w:top w:val="none" w:sz="0" w:space="0" w:color="auto"/>
                <w:left w:val="none" w:sz="0" w:space="0" w:color="auto"/>
                <w:bottom w:val="none" w:sz="0" w:space="0" w:color="auto"/>
                <w:right w:val="none" w:sz="0" w:space="0" w:color="auto"/>
              </w:divBdr>
            </w:div>
            <w:div w:id="818423816">
              <w:marLeft w:val="0"/>
              <w:marRight w:val="0"/>
              <w:marTop w:val="0"/>
              <w:marBottom w:val="0"/>
              <w:divBdr>
                <w:top w:val="none" w:sz="0" w:space="0" w:color="auto"/>
                <w:left w:val="none" w:sz="0" w:space="0" w:color="auto"/>
                <w:bottom w:val="none" w:sz="0" w:space="0" w:color="auto"/>
                <w:right w:val="none" w:sz="0" w:space="0" w:color="auto"/>
              </w:divBdr>
            </w:div>
            <w:div w:id="819157561">
              <w:marLeft w:val="0"/>
              <w:marRight w:val="0"/>
              <w:marTop w:val="0"/>
              <w:marBottom w:val="0"/>
              <w:divBdr>
                <w:top w:val="none" w:sz="0" w:space="0" w:color="auto"/>
                <w:left w:val="none" w:sz="0" w:space="0" w:color="auto"/>
                <w:bottom w:val="none" w:sz="0" w:space="0" w:color="auto"/>
                <w:right w:val="none" w:sz="0" w:space="0" w:color="auto"/>
              </w:divBdr>
            </w:div>
            <w:div w:id="833955198">
              <w:marLeft w:val="0"/>
              <w:marRight w:val="0"/>
              <w:marTop w:val="0"/>
              <w:marBottom w:val="0"/>
              <w:divBdr>
                <w:top w:val="none" w:sz="0" w:space="0" w:color="auto"/>
                <w:left w:val="none" w:sz="0" w:space="0" w:color="auto"/>
                <w:bottom w:val="none" w:sz="0" w:space="0" w:color="auto"/>
                <w:right w:val="none" w:sz="0" w:space="0" w:color="auto"/>
              </w:divBdr>
            </w:div>
            <w:div w:id="840506825">
              <w:marLeft w:val="0"/>
              <w:marRight w:val="0"/>
              <w:marTop w:val="0"/>
              <w:marBottom w:val="0"/>
              <w:divBdr>
                <w:top w:val="none" w:sz="0" w:space="0" w:color="auto"/>
                <w:left w:val="none" w:sz="0" w:space="0" w:color="auto"/>
                <w:bottom w:val="none" w:sz="0" w:space="0" w:color="auto"/>
                <w:right w:val="none" w:sz="0" w:space="0" w:color="auto"/>
              </w:divBdr>
            </w:div>
            <w:div w:id="851334567">
              <w:marLeft w:val="0"/>
              <w:marRight w:val="0"/>
              <w:marTop w:val="0"/>
              <w:marBottom w:val="0"/>
              <w:divBdr>
                <w:top w:val="none" w:sz="0" w:space="0" w:color="auto"/>
                <w:left w:val="none" w:sz="0" w:space="0" w:color="auto"/>
                <w:bottom w:val="none" w:sz="0" w:space="0" w:color="auto"/>
                <w:right w:val="none" w:sz="0" w:space="0" w:color="auto"/>
              </w:divBdr>
            </w:div>
            <w:div w:id="861818764">
              <w:marLeft w:val="0"/>
              <w:marRight w:val="0"/>
              <w:marTop w:val="0"/>
              <w:marBottom w:val="0"/>
              <w:divBdr>
                <w:top w:val="none" w:sz="0" w:space="0" w:color="auto"/>
                <w:left w:val="none" w:sz="0" w:space="0" w:color="auto"/>
                <w:bottom w:val="none" w:sz="0" w:space="0" w:color="auto"/>
                <w:right w:val="none" w:sz="0" w:space="0" w:color="auto"/>
              </w:divBdr>
            </w:div>
            <w:div w:id="907106776">
              <w:marLeft w:val="0"/>
              <w:marRight w:val="0"/>
              <w:marTop w:val="0"/>
              <w:marBottom w:val="0"/>
              <w:divBdr>
                <w:top w:val="none" w:sz="0" w:space="0" w:color="auto"/>
                <w:left w:val="none" w:sz="0" w:space="0" w:color="auto"/>
                <w:bottom w:val="none" w:sz="0" w:space="0" w:color="auto"/>
                <w:right w:val="none" w:sz="0" w:space="0" w:color="auto"/>
              </w:divBdr>
            </w:div>
            <w:div w:id="926426632">
              <w:marLeft w:val="0"/>
              <w:marRight w:val="0"/>
              <w:marTop w:val="0"/>
              <w:marBottom w:val="0"/>
              <w:divBdr>
                <w:top w:val="none" w:sz="0" w:space="0" w:color="auto"/>
                <w:left w:val="none" w:sz="0" w:space="0" w:color="auto"/>
                <w:bottom w:val="none" w:sz="0" w:space="0" w:color="auto"/>
                <w:right w:val="none" w:sz="0" w:space="0" w:color="auto"/>
              </w:divBdr>
            </w:div>
            <w:div w:id="932594859">
              <w:marLeft w:val="0"/>
              <w:marRight w:val="0"/>
              <w:marTop w:val="0"/>
              <w:marBottom w:val="0"/>
              <w:divBdr>
                <w:top w:val="none" w:sz="0" w:space="0" w:color="auto"/>
                <w:left w:val="none" w:sz="0" w:space="0" w:color="auto"/>
                <w:bottom w:val="none" w:sz="0" w:space="0" w:color="auto"/>
                <w:right w:val="none" w:sz="0" w:space="0" w:color="auto"/>
              </w:divBdr>
            </w:div>
            <w:div w:id="950091595">
              <w:marLeft w:val="0"/>
              <w:marRight w:val="0"/>
              <w:marTop w:val="0"/>
              <w:marBottom w:val="0"/>
              <w:divBdr>
                <w:top w:val="none" w:sz="0" w:space="0" w:color="auto"/>
                <w:left w:val="none" w:sz="0" w:space="0" w:color="auto"/>
                <w:bottom w:val="none" w:sz="0" w:space="0" w:color="auto"/>
                <w:right w:val="none" w:sz="0" w:space="0" w:color="auto"/>
              </w:divBdr>
            </w:div>
            <w:div w:id="978650335">
              <w:marLeft w:val="0"/>
              <w:marRight w:val="0"/>
              <w:marTop w:val="0"/>
              <w:marBottom w:val="0"/>
              <w:divBdr>
                <w:top w:val="none" w:sz="0" w:space="0" w:color="auto"/>
                <w:left w:val="none" w:sz="0" w:space="0" w:color="auto"/>
                <w:bottom w:val="none" w:sz="0" w:space="0" w:color="auto"/>
                <w:right w:val="none" w:sz="0" w:space="0" w:color="auto"/>
              </w:divBdr>
            </w:div>
            <w:div w:id="998118832">
              <w:marLeft w:val="0"/>
              <w:marRight w:val="0"/>
              <w:marTop w:val="0"/>
              <w:marBottom w:val="0"/>
              <w:divBdr>
                <w:top w:val="none" w:sz="0" w:space="0" w:color="auto"/>
                <w:left w:val="none" w:sz="0" w:space="0" w:color="auto"/>
                <w:bottom w:val="none" w:sz="0" w:space="0" w:color="auto"/>
                <w:right w:val="none" w:sz="0" w:space="0" w:color="auto"/>
              </w:divBdr>
            </w:div>
            <w:div w:id="1021202456">
              <w:marLeft w:val="0"/>
              <w:marRight w:val="0"/>
              <w:marTop w:val="0"/>
              <w:marBottom w:val="0"/>
              <w:divBdr>
                <w:top w:val="none" w:sz="0" w:space="0" w:color="auto"/>
                <w:left w:val="none" w:sz="0" w:space="0" w:color="auto"/>
                <w:bottom w:val="none" w:sz="0" w:space="0" w:color="auto"/>
                <w:right w:val="none" w:sz="0" w:space="0" w:color="auto"/>
              </w:divBdr>
            </w:div>
            <w:div w:id="1024213655">
              <w:marLeft w:val="0"/>
              <w:marRight w:val="0"/>
              <w:marTop w:val="0"/>
              <w:marBottom w:val="0"/>
              <w:divBdr>
                <w:top w:val="none" w:sz="0" w:space="0" w:color="auto"/>
                <w:left w:val="none" w:sz="0" w:space="0" w:color="auto"/>
                <w:bottom w:val="none" w:sz="0" w:space="0" w:color="auto"/>
                <w:right w:val="none" w:sz="0" w:space="0" w:color="auto"/>
              </w:divBdr>
            </w:div>
            <w:div w:id="1052540763">
              <w:marLeft w:val="0"/>
              <w:marRight w:val="0"/>
              <w:marTop w:val="0"/>
              <w:marBottom w:val="0"/>
              <w:divBdr>
                <w:top w:val="none" w:sz="0" w:space="0" w:color="auto"/>
                <w:left w:val="none" w:sz="0" w:space="0" w:color="auto"/>
                <w:bottom w:val="none" w:sz="0" w:space="0" w:color="auto"/>
                <w:right w:val="none" w:sz="0" w:space="0" w:color="auto"/>
              </w:divBdr>
            </w:div>
            <w:div w:id="1055197556">
              <w:marLeft w:val="0"/>
              <w:marRight w:val="0"/>
              <w:marTop w:val="0"/>
              <w:marBottom w:val="0"/>
              <w:divBdr>
                <w:top w:val="none" w:sz="0" w:space="0" w:color="auto"/>
                <w:left w:val="none" w:sz="0" w:space="0" w:color="auto"/>
                <w:bottom w:val="none" w:sz="0" w:space="0" w:color="auto"/>
                <w:right w:val="none" w:sz="0" w:space="0" w:color="auto"/>
              </w:divBdr>
            </w:div>
            <w:div w:id="1055467347">
              <w:marLeft w:val="0"/>
              <w:marRight w:val="0"/>
              <w:marTop w:val="0"/>
              <w:marBottom w:val="0"/>
              <w:divBdr>
                <w:top w:val="none" w:sz="0" w:space="0" w:color="auto"/>
                <w:left w:val="none" w:sz="0" w:space="0" w:color="auto"/>
                <w:bottom w:val="none" w:sz="0" w:space="0" w:color="auto"/>
                <w:right w:val="none" w:sz="0" w:space="0" w:color="auto"/>
              </w:divBdr>
            </w:div>
            <w:div w:id="1056389421">
              <w:marLeft w:val="0"/>
              <w:marRight w:val="0"/>
              <w:marTop w:val="0"/>
              <w:marBottom w:val="0"/>
              <w:divBdr>
                <w:top w:val="none" w:sz="0" w:space="0" w:color="auto"/>
                <w:left w:val="none" w:sz="0" w:space="0" w:color="auto"/>
                <w:bottom w:val="none" w:sz="0" w:space="0" w:color="auto"/>
                <w:right w:val="none" w:sz="0" w:space="0" w:color="auto"/>
              </w:divBdr>
            </w:div>
            <w:div w:id="1083187730">
              <w:marLeft w:val="0"/>
              <w:marRight w:val="0"/>
              <w:marTop w:val="0"/>
              <w:marBottom w:val="0"/>
              <w:divBdr>
                <w:top w:val="none" w:sz="0" w:space="0" w:color="auto"/>
                <w:left w:val="none" w:sz="0" w:space="0" w:color="auto"/>
                <w:bottom w:val="none" w:sz="0" w:space="0" w:color="auto"/>
                <w:right w:val="none" w:sz="0" w:space="0" w:color="auto"/>
              </w:divBdr>
            </w:div>
            <w:div w:id="1091120113">
              <w:marLeft w:val="0"/>
              <w:marRight w:val="0"/>
              <w:marTop w:val="0"/>
              <w:marBottom w:val="0"/>
              <w:divBdr>
                <w:top w:val="none" w:sz="0" w:space="0" w:color="auto"/>
                <w:left w:val="none" w:sz="0" w:space="0" w:color="auto"/>
                <w:bottom w:val="none" w:sz="0" w:space="0" w:color="auto"/>
                <w:right w:val="none" w:sz="0" w:space="0" w:color="auto"/>
              </w:divBdr>
            </w:div>
            <w:div w:id="1091319872">
              <w:marLeft w:val="0"/>
              <w:marRight w:val="0"/>
              <w:marTop w:val="0"/>
              <w:marBottom w:val="0"/>
              <w:divBdr>
                <w:top w:val="none" w:sz="0" w:space="0" w:color="auto"/>
                <w:left w:val="none" w:sz="0" w:space="0" w:color="auto"/>
                <w:bottom w:val="none" w:sz="0" w:space="0" w:color="auto"/>
                <w:right w:val="none" w:sz="0" w:space="0" w:color="auto"/>
              </w:divBdr>
            </w:div>
            <w:div w:id="1133521759">
              <w:marLeft w:val="0"/>
              <w:marRight w:val="0"/>
              <w:marTop w:val="0"/>
              <w:marBottom w:val="0"/>
              <w:divBdr>
                <w:top w:val="none" w:sz="0" w:space="0" w:color="auto"/>
                <w:left w:val="none" w:sz="0" w:space="0" w:color="auto"/>
                <w:bottom w:val="none" w:sz="0" w:space="0" w:color="auto"/>
                <w:right w:val="none" w:sz="0" w:space="0" w:color="auto"/>
              </w:divBdr>
            </w:div>
            <w:div w:id="1141339600">
              <w:marLeft w:val="0"/>
              <w:marRight w:val="0"/>
              <w:marTop w:val="0"/>
              <w:marBottom w:val="0"/>
              <w:divBdr>
                <w:top w:val="none" w:sz="0" w:space="0" w:color="auto"/>
                <w:left w:val="none" w:sz="0" w:space="0" w:color="auto"/>
                <w:bottom w:val="none" w:sz="0" w:space="0" w:color="auto"/>
                <w:right w:val="none" w:sz="0" w:space="0" w:color="auto"/>
              </w:divBdr>
            </w:div>
            <w:div w:id="1151823643">
              <w:marLeft w:val="0"/>
              <w:marRight w:val="0"/>
              <w:marTop w:val="0"/>
              <w:marBottom w:val="0"/>
              <w:divBdr>
                <w:top w:val="none" w:sz="0" w:space="0" w:color="auto"/>
                <w:left w:val="none" w:sz="0" w:space="0" w:color="auto"/>
                <w:bottom w:val="none" w:sz="0" w:space="0" w:color="auto"/>
                <w:right w:val="none" w:sz="0" w:space="0" w:color="auto"/>
              </w:divBdr>
            </w:div>
            <w:div w:id="1153792744">
              <w:marLeft w:val="0"/>
              <w:marRight w:val="0"/>
              <w:marTop w:val="0"/>
              <w:marBottom w:val="0"/>
              <w:divBdr>
                <w:top w:val="none" w:sz="0" w:space="0" w:color="auto"/>
                <w:left w:val="none" w:sz="0" w:space="0" w:color="auto"/>
                <w:bottom w:val="none" w:sz="0" w:space="0" w:color="auto"/>
                <w:right w:val="none" w:sz="0" w:space="0" w:color="auto"/>
              </w:divBdr>
            </w:div>
            <w:div w:id="1155024714">
              <w:marLeft w:val="0"/>
              <w:marRight w:val="0"/>
              <w:marTop w:val="0"/>
              <w:marBottom w:val="0"/>
              <w:divBdr>
                <w:top w:val="none" w:sz="0" w:space="0" w:color="auto"/>
                <w:left w:val="none" w:sz="0" w:space="0" w:color="auto"/>
                <w:bottom w:val="none" w:sz="0" w:space="0" w:color="auto"/>
                <w:right w:val="none" w:sz="0" w:space="0" w:color="auto"/>
              </w:divBdr>
            </w:div>
            <w:div w:id="1157571932">
              <w:marLeft w:val="0"/>
              <w:marRight w:val="0"/>
              <w:marTop w:val="0"/>
              <w:marBottom w:val="0"/>
              <w:divBdr>
                <w:top w:val="none" w:sz="0" w:space="0" w:color="auto"/>
                <w:left w:val="none" w:sz="0" w:space="0" w:color="auto"/>
                <w:bottom w:val="none" w:sz="0" w:space="0" w:color="auto"/>
                <w:right w:val="none" w:sz="0" w:space="0" w:color="auto"/>
              </w:divBdr>
            </w:div>
            <w:div w:id="1189218843">
              <w:marLeft w:val="0"/>
              <w:marRight w:val="0"/>
              <w:marTop w:val="0"/>
              <w:marBottom w:val="0"/>
              <w:divBdr>
                <w:top w:val="none" w:sz="0" w:space="0" w:color="auto"/>
                <w:left w:val="none" w:sz="0" w:space="0" w:color="auto"/>
                <w:bottom w:val="none" w:sz="0" w:space="0" w:color="auto"/>
                <w:right w:val="none" w:sz="0" w:space="0" w:color="auto"/>
              </w:divBdr>
            </w:div>
            <w:div w:id="1212956444">
              <w:marLeft w:val="0"/>
              <w:marRight w:val="0"/>
              <w:marTop w:val="0"/>
              <w:marBottom w:val="0"/>
              <w:divBdr>
                <w:top w:val="none" w:sz="0" w:space="0" w:color="auto"/>
                <w:left w:val="none" w:sz="0" w:space="0" w:color="auto"/>
                <w:bottom w:val="none" w:sz="0" w:space="0" w:color="auto"/>
                <w:right w:val="none" w:sz="0" w:space="0" w:color="auto"/>
              </w:divBdr>
            </w:div>
            <w:div w:id="1267007807">
              <w:marLeft w:val="0"/>
              <w:marRight w:val="0"/>
              <w:marTop w:val="0"/>
              <w:marBottom w:val="0"/>
              <w:divBdr>
                <w:top w:val="none" w:sz="0" w:space="0" w:color="auto"/>
                <w:left w:val="none" w:sz="0" w:space="0" w:color="auto"/>
                <w:bottom w:val="none" w:sz="0" w:space="0" w:color="auto"/>
                <w:right w:val="none" w:sz="0" w:space="0" w:color="auto"/>
              </w:divBdr>
            </w:div>
            <w:div w:id="1273436476">
              <w:marLeft w:val="0"/>
              <w:marRight w:val="0"/>
              <w:marTop w:val="0"/>
              <w:marBottom w:val="0"/>
              <w:divBdr>
                <w:top w:val="none" w:sz="0" w:space="0" w:color="auto"/>
                <w:left w:val="none" w:sz="0" w:space="0" w:color="auto"/>
                <w:bottom w:val="none" w:sz="0" w:space="0" w:color="auto"/>
                <w:right w:val="none" w:sz="0" w:space="0" w:color="auto"/>
              </w:divBdr>
            </w:div>
            <w:div w:id="1281303290">
              <w:marLeft w:val="0"/>
              <w:marRight w:val="0"/>
              <w:marTop w:val="0"/>
              <w:marBottom w:val="0"/>
              <w:divBdr>
                <w:top w:val="none" w:sz="0" w:space="0" w:color="auto"/>
                <w:left w:val="none" w:sz="0" w:space="0" w:color="auto"/>
                <w:bottom w:val="none" w:sz="0" w:space="0" w:color="auto"/>
                <w:right w:val="none" w:sz="0" w:space="0" w:color="auto"/>
              </w:divBdr>
            </w:div>
            <w:div w:id="1291327612">
              <w:marLeft w:val="0"/>
              <w:marRight w:val="0"/>
              <w:marTop w:val="0"/>
              <w:marBottom w:val="0"/>
              <w:divBdr>
                <w:top w:val="none" w:sz="0" w:space="0" w:color="auto"/>
                <w:left w:val="none" w:sz="0" w:space="0" w:color="auto"/>
                <w:bottom w:val="none" w:sz="0" w:space="0" w:color="auto"/>
                <w:right w:val="none" w:sz="0" w:space="0" w:color="auto"/>
              </w:divBdr>
            </w:div>
            <w:div w:id="1303727599">
              <w:marLeft w:val="0"/>
              <w:marRight w:val="0"/>
              <w:marTop w:val="0"/>
              <w:marBottom w:val="0"/>
              <w:divBdr>
                <w:top w:val="none" w:sz="0" w:space="0" w:color="auto"/>
                <w:left w:val="none" w:sz="0" w:space="0" w:color="auto"/>
                <w:bottom w:val="none" w:sz="0" w:space="0" w:color="auto"/>
                <w:right w:val="none" w:sz="0" w:space="0" w:color="auto"/>
              </w:divBdr>
            </w:div>
            <w:div w:id="1313217701">
              <w:marLeft w:val="0"/>
              <w:marRight w:val="0"/>
              <w:marTop w:val="0"/>
              <w:marBottom w:val="0"/>
              <w:divBdr>
                <w:top w:val="none" w:sz="0" w:space="0" w:color="auto"/>
                <w:left w:val="none" w:sz="0" w:space="0" w:color="auto"/>
                <w:bottom w:val="none" w:sz="0" w:space="0" w:color="auto"/>
                <w:right w:val="none" w:sz="0" w:space="0" w:color="auto"/>
              </w:divBdr>
            </w:div>
            <w:div w:id="1315571066">
              <w:marLeft w:val="0"/>
              <w:marRight w:val="0"/>
              <w:marTop w:val="0"/>
              <w:marBottom w:val="0"/>
              <w:divBdr>
                <w:top w:val="none" w:sz="0" w:space="0" w:color="auto"/>
                <w:left w:val="none" w:sz="0" w:space="0" w:color="auto"/>
                <w:bottom w:val="none" w:sz="0" w:space="0" w:color="auto"/>
                <w:right w:val="none" w:sz="0" w:space="0" w:color="auto"/>
              </w:divBdr>
            </w:div>
            <w:div w:id="1328021659">
              <w:marLeft w:val="0"/>
              <w:marRight w:val="0"/>
              <w:marTop w:val="0"/>
              <w:marBottom w:val="0"/>
              <w:divBdr>
                <w:top w:val="none" w:sz="0" w:space="0" w:color="auto"/>
                <w:left w:val="none" w:sz="0" w:space="0" w:color="auto"/>
                <w:bottom w:val="none" w:sz="0" w:space="0" w:color="auto"/>
                <w:right w:val="none" w:sz="0" w:space="0" w:color="auto"/>
              </w:divBdr>
            </w:div>
            <w:div w:id="1336421360">
              <w:marLeft w:val="0"/>
              <w:marRight w:val="0"/>
              <w:marTop w:val="0"/>
              <w:marBottom w:val="0"/>
              <w:divBdr>
                <w:top w:val="none" w:sz="0" w:space="0" w:color="auto"/>
                <w:left w:val="none" w:sz="0" w:space="0" w:color="auto"/>
                <w:bottom w:val="none" w:sz="0" w:space="0" w:color="auto"/>
                <w:right w:val="none" w:sz="0" w:space="0" w:color="auto"/>
              </w:divBdr>
            </w:div>
            <w:div w:id="1352533627">
              <w:marLeft w:val="0"/>
              <w:marRight w:val="0"/>
              <w:marTop w:val="0"/>
              <w:marBottom w:val="0"/>
              <w:divBdr>
                <w:top w:val="none" w:sz="0" w:space="0" w:color="auto"/>
                <w:left w:val="none" w:sz="0" w:space="0" w:color="auto"/>
                <w:bottom w:val="none" w:sz="0" w:space="0" w:color="auto"/>
                <w:right w:val="none" w:sz="0" w:space="0" w:color="auto"/>
              </w:divBdr>
            </w:div>
            <w:div w:id="1381053061">
              <w:marLeft w:val="0"/>
              <w:marRight w:val="0"/>
              <w:marTop w:val="0"/>
              <w:marBottom w:val="0"/>
              <w:divBdr>
                <w:top w:val="none" w:sz="0" w:space="0" w:color="auto"/>
                <w:left w:val="none" w:sz="0" w:space="0" w:color="auto"/>
                <w:bottom w:val="none" w:sz="0" w:space="0" w:color="auto"/>
                <w:right w:val="none" w:sz="0" w:space="0" w:color="auto"/>
              </w:divBdr>
            </w:div>
            <w:div w:id="1394767962">
              <w:marLeft w:val="0"/>
              <w:marRight w:val="0"/>
              <w:marTop w:val="0"/>
              <w:marBottom w:val="0"/>
              <w:divBdr>
                <w:top w:val="none" w:sz="0" w:space="0" w:color="auto"/>
                <w:left w:val="none" w:sz="0" w:space="0" w:color="auto"/>
                <w:bottom w:val="none" w:sz="0" w:space="0" w:color="auto"/>
                <w:right w:val="none" w:sz="0" w:space="0" w:color="auto"/>
              </w:divBdr>
            </w:div>
            <w:div w:id="1398627190">
              <w:marLeft w:val="0"/>
              <w:marRight w:val="0"/>
              <w:marTop w:val="0"/>
              <w:marBottom w:val="0"/>
              <w:divBdr>
                <w:top w:val="none" w:sz="0" w:space="0" w:color="auto"/>
                <w:left w:val="none" w:sz="0" w:space="0" w:color="auto"/>
                <w:bottom w:val="none" w:sz="0" w:space="0" w:color="auto"/>
                <w:right w:val="none" w:sz="0" w:space="0" w:color="auto"/>
              </w:divBdr>
            </w:div>
            <w:div w:id="1435591282">
              <w:marLeft w:val="0"/>
              <w:marRight w:val="0"/>
              <w:marTop w:val="0"/>
              <w:marBottom w:val="0"/>
              <w:divBdr>
                <w:top w:val="none" w:sz="0" w:space="0" w:color="auto"/>
                <w:left w:val="none" w:sz="0" w:space="0" w:color="auto"/>
                <w:bottom w:val="none" w:sz="0" w:space="0" w:color="auto"/>
                <w:right w:val="none" w:sz="0" w:space="0" w:color="auto"/>
              </w:divBdr>
            </w:div>
            <w:div w:id="1451124590">
              <w:marLeft w:val="0"/>
              <w:marRight w:val="0"/>
              <w:marTop w:val="0"/>
              <w:marBottom w:val="0"/>
              <w:divBdr>
                <w:top w:val="none" w:sz="0" w:space="0" w:color="auto"/>
                <w:left w:val="none" w:sz="0" w:space="0" w:color="auto"/>
                <w:bottom w:val="none" w:sz="0" w:space="0" w:color="auto"/>
                <w:right w:val="none" w:sz="0" w:space="0" w:color="auto"/>
              </w:divBdr>
            </w:div>
            <w:div w:id="1459570935">
              <w:marLeft w:val="0"/>
              <w:marRight w:val="0"/>
              <w:marTop w:val="0"/>
              <w:marBottom w:val="0"/>
              <w:divBdr>
                <w:top w:val="none" w:sz="0" w:space="0" w:color="auto"/>
                <w:left w:val="none" w:sz="0" w:space="0" w:color="auto"/>
                <w:bottom w:val="none" w:sz="0" w:space="0" w:color="auto"/>
                <w:right w:val="none" w:sz="0" w:space="0" w:color="auto"/>
              </w:divBdr>
            </w:div>
            <w:div w:id="1461652885">
              <w:marLeft w:val="0"/>
              <w:marRight w:val="0"/>
              <w:marTop w:val="0"/>
              <w:marBottom w:val="0"/>
              <w:divBdr>
                <w:top w:val="none" w:sz="0" w:space="0" w:color="auto"/>
                <w:left w:val="none" w:sz="0" w:space="0" w:color="auto"/>
                <w:bottom w:val="none" w:sz="0" w:space="0" w:color="auto"/>
                <w:right w:val="none" w:sz="0" w:space="0" w:color="auto"/>
              </w:divBdr>
            </w:div>
            <w:div w:id="1464153890">
              <w:marLeft w:val="0"/>
              <w:marRight w:val="0"/>
              <w:marTop w:val="0"/>
              <w:marBottom w:val="0"/>
              <w:divBdr>
                <w:top w:val="none" w:sz="0" w:space="0" w:color="auto"/>
                <w:left w:val="none" w:sz="0" w:space="0" w:color="auto"/>
                <w:bottom w:val="none" w:sz="0" w:space="0" w:color="auto"/>
                <w:right w:val="none" w:sz="0" w:space="0" w:color="auto"/>
              </w:divBdr>
            </w:div>
            <w:div w:id="1464890024">
              <w:marLeft w:val="0"/>
              <w:marRight w:val="0"/>
              <w:marTop w:val="0"/>
              <w:marBottom w:val="0"/>
              <w:divBdr>
                <w:top w:val="none" w:sz="0" w:space="0" w:color="auto"/>
                <w:left w:val="none" w:sz="0" w:space="0" w:color="auto"/>
                <w:bottom w:val="none" w:sz="0" w:space="0" w:color="auto"/>
                <w:right w:val="none" w:sz="0" w:space="0" w:color="auto"/>
              </w:divBdr>
            </w:div>
            <w:div w:id="1474172358">
              <w:marLeft w:val="0"/>
              <w:marRight w:val="0"/>
              <w:marTop w:val="0"/>
              <w:marBottom w:val="0"/>
              <w:divBdr>
                <w:top w:val="none" w:sz="0" w:space="0" w:color="auto"/>
                <w:left w:val="none" w:sz="0" w:space="0" w:color="auto"/>
                <w:bottom w:val="none" w:sz="0" w:space="0" w:color="auto"/>
                <w:right w:val="none" w:sz="0" w:space="0" w:color="auto"/>
              </w:divBdr>
            </w:div>
            <w:div w:id="1482192589">
              <w:marLeft w:val="0"/>
              <w:marRight w:val="0"/>
              <w:marTop w:val="0"/>
              <w:marBottom w:val="0"/>
              <w:divBdr>
                <w:top w:val="none" w:sz="0" w:space="0" w:color="auto"/>
                <w:left w:val="none" w:sz="0" w:space="0" w:color="auto"/>
                <w:bottom w:val="none" w:sz="0" w:space="0" w:color="auto"/>
                <w:right w:val="none" w:sz="0" w:space="0" w:color="auto"/>
              </w:divBdr>
            </w:div>
            <w:div w:id="1519806260">
              <w:marLeft w:val="0"/>
              <w:marRight w:val="0"/>
              <w:marTop w:val="0"/>
              <w:marBottom w:val="0"/>
              <w:divBdr>
                <w:top w:val="none" w:sz="0" w:space="0" w:color="auto"/>
                <w:left w:val="none" w:sz="0" w:space="0" w:color="auto"/>
                <w:bottom w:val="none" w:sz="0" w:space="0" w:color="auto"/>
                <w:right w:val="none" w:sz="0" w:space="0" w:color="auto"/>
              </w:divBdr>
            </w:div>
            <w:div w:id="1545675335">
              <w:marLeft w:val="0"/>
              <w:marRight w:val="0"/>
              <w:marTop w:val="0"/>
              <w:marBottom w:val="0"/>
              <w:divBdr>
                <w:top w:val="none" w:sz="0" w:space="0" w:color="auto"/>
                <w:left w:val="none" w:sz="0" w:space="0" w:color="auto"/>
                <w:bottom w:val="none" w:sz="0" w:space="0" w:color="auto"/>
                <w:right w:val="none" w:sz="0" w:space="0" w:color="auto"/>
              </w:divBdr>
            </w:div>
            <w:div w:id="1559437038">
              <w:marLeft w:val="0"/>
              <w:marRight w:val="0"/>
              <w:marTop w:val="0"/>
              <w:marBottom w:val="0"/>
              <w:divBdr>
                <w:top w:val="none" w:sz="0" w:space="0" w:color="auto"/>
                <w:left w:val="none" w:sz="0" w:space="0" w:color="auto"/>
                <w:bottom w:val="none" w:sz="0" w:space="0" w:color="auto"/>
                <w:right w:val="none" w:sz="0" w:space="0" w:color="auto"/>
              </w:divBdr>
            </w:div>
            <w:div w:id="1606814204">
              <w:marLeft w:val="0"/>
              <w:marRight w:val="0"/>
              <w:marTop w:val="0"/>
              <w:marBottom w:val="0"/>
              <w:divBdr>
                <w:top w:val="none" w:sz="0" w:space="0" w:color="auto"/>
                <w:left w:val="none" w:sz="0" w:space="0" w:color="auto"/>
                <w:bottom w:val="none" w:sz="0" w:space="0" w:color="auto"/>
                <w:right w:val="none" w:sz="0" w:space="0" w:color="auto"/>
              </w:divBdr>
            </w:div>
            <w:div w:id="1608809264">
              <w:marLeft w:val="0"/>
              <w:marRight w:val="0"/>
              <w:marTop w:val="0"/>
              <w:marBottom w:val="0"/>
              <w:divBdr>
                <w:top w:val="none" w:sz="0" w:space="0" w:color="auto"/>
                <w:left w:val="none" w:sz="0" w:space="0" w:color="auto"/>
                <w:bottom w:val="none" w:sz="0" w:space="0" w:color="auto"/>
                <w:right w:val="none" w:sz="0" w:space="0" w:color="auto"/>
              </w:divBdr>
            </w:div>
            <w:div w:id="1610114484">
              <w:marLeft w:val="0"/>
              <w:marRight w:val="0"/>
              <w:marTop w:val="0"/>
              <w:marBottom w:val="0"/>
              <w:divBdr>
                <w:top w:val="none" w:sz="0" w:space="0" w:color="auto"/>
                <w:left w:val="none" w:sz="0" w:space="0" w:color="auto"/>
                <w:bottom w:val="none" w:sz="0" w:space="0" w:color="auto"/>
                <w:right w:val="none" w:sz="0" w:space="0" w:color="auto"/>
              </w:divBdr>
            </w:div>
            <w:div w:id="1619024497">
              <w:marLeft w:val="0"/>
              <w:marRight w:val="0"/>
              <w:marTop w:val="0"/>
              <w:marBottom w:val="0"/>
              <w:divBdr>
                <w:top w:val="none" w:sz="0" w:space="0" w:color="auto"/>
                <w:left w:val="none" w:sz="0" w:space="0" w:color="auto"/>
                <w:bottom w:val="none" w:sz="0" w:space="0" w:color="auto"/>
                <w:right w:val="none" w:sz="0" w:space="0" w:color="auto"/>
              </w:divBdr>
            </w:div>
            <w:div w:id="1644965320">
              <w:marLeft w:val="0"/>
              <w:marRight w:val="0"/>
              <w:marTop w:val="0"/>
              <w:marBottom w:val="0"/>
              <w:divBdr>
                <w:top w:val="none" w:sz="0" w:space="0" w:color="auto"/>
                <w:left w:val="none" w:sz="0" w:space="0" w:color="auto"/>
                <w:bottom w:val="none" w:sz="0" w:space="0" w:color="auto"/>
                <w:right w:val="none" w:sz="0" w:space="0" w:color="auto"/>
              </w:divBdr>
            </w:div>
            <w:div w:id="1685475200">
              <w:marLeft w:val="0"/>
              <w:marRight w:val="0"/>
              <w:marTop w:val="0"/>
              <w:marBottom w:val="0"/>
              <w:divBdr>
                <w:top w:val="none" w:sz="0" w:space="0" w:color="auto"/>
                <w:left w:val="none" w:sz="0" w:space="0" w:color="auto"/>
                <w:bottom w:val="none" w:sz="0" w:space="0" w:color="auto"/>
                <w:right w:val="none" w:sz="0" w:space="0" w:color="auto"/>
              </w:divBdr>
            </w:div>
            <w:div w:id="1700355401">
              <w:marLeft w:val="0"/>
              <w:marRight w:val="0"/>
              <w:marTop w:val="0"/>
              <w:marBottom w:val="0"/>
              <w:divBdr>
                <w:top w:val="none" w:sz="0" w:space="0" w:color="auto"/>
                <w:left w:val="none" w:sz="0" w:space="0" w:color="auto"/>
                <w:bottom w:val="none" w:sz="0" w:space="0" w:color="auto"/>
                <w:right w:val="none" w:sz="0" w:space="0" w:color="auto"/>
              </w:divBdr>
            </w:div>
            <w:div w:id="1700928207">
              <w:marLeft w:val="0"/>
              <w:marRight w:val="0"/>
              <w:marTop w:val="0"/>
              <w:marBottom w:val="0"/>
              <w:divBdr>
                <w:top w:val="none" w:sz="0" w:space="0" w:color="auto"/>
                <w:left w:val="none" w:sz="0" w:space="0" w:color="auto"/>
                <w:bottom w:val="none" w:sz="0" w:space="0" w:color="auto"/>
                <w:right w:val="none" w:sz="0" w:space="0" w:color="auto"/>
              </w:divBdr>
            </w:div>
            <w:div w:id="1739552350">
              <w:marLeft w:val="0"/>
              <w:marRight w:val="0"/>
              <w:marTop w:val="0"/>
              <w:marBottom w:val="0"/>
              <w:divBdr>
                <w:top w:val="none" w:sz="0" w:space="0" w:color="auto"/>
                <w:left w:val="none" w:sz="0" w:space="0" w:color="auto"/>
                <w:bottom w:val="none" w:sz="0" w:space="0" w:color="auto"/>
                <w:right w:val="none" w:sz="0" w:space="0" w:color="auto"/>
              </w:divBdr>
            </w:div>
            <w:div w:id="1742173018">
              <w:marLeft w:val="0"/>
              <w:marRight w:val="0"/>
              <w:marTop w:val="0"/>
              <w:marBottom w:val="0"/>
              <w:divBdr>
                <w:top w:val="none" w:sz="0" w:space="0" w:color="auto"/>
                <w:left w:val="none" w:sz="0" w:space="0" w:color="auto"/>
                <w:bottom w:val="none" w:sz="0" w:space="0" w:color="auto"/>
                <w:right w:val="none" w:sz="0" w:space="0" w:color="auto"/>
              </w:divBdr>
            </w:div>
            <w:div w:id="1766076424">
              <w:marLeft w:val="0"/>
              <w:marRight w:val="0"/>
              <w:marTop w:val="0"/>
              <w:marBottom w:val="0"/>
              <w:divBdr>
                <w:top w:val="none" w:sz="0" w:space="0" w:color="auto"/>
                <w:left w:val="none" w:sz="0" w:space="0" w:color="auto"/>
                <w:bottom w:val="none" w:sz="0" w:space="0" w:color="auto"/>
                <w:right w:val="none" w:sz="0" w:space="0" w:color="auto"/>
              </w:divBdr>
            </w:div>
            <w:div w:id="1784304558">
              <w:marLeft w:val="0"/>
              <w:marRight w:val="0"/>
              <w:marTop w:val="0"/>
              <w:marBottom w:val="0"/>
              <w:divBdr>
                <w:top w:val="none" w:sz="0" w:space="0" w:color="auto"/>
                <w:left w:val="none" w:sz="0" w:space="0" w:color="auto"/>
                <w:bottom w:val="none" w:sz="0" w:space="0" w:color="auto"/>
                <w:right w:val="none" w:sz="0" w:space="0" w:color="auto"/>
              </w:divBdr>
            </w:div>
            <w:div w:id="1787699832">
              <w:marLeft w:val="0"/>
              <w:marRight w:val="0"/>
              <w:marTop w:val="0"/>
              <w:marBottom w:val="0"/>
              <w:divBdr>
                <w:top w:val="none" w:sz="0" w:space="0" w:color="auto"/>
                <w:left w:val="none" w:sz="0" w:space="0" w:color="auto"/>
                <w:bottom w:val="none" w:sz="0" w:space="0" w:color="auto"/>
                <w:right w:val="none" w:sz="0" w:space="0" w:color="auto"/>
              </w:divBdr>
            </w:div>
            <w:div w:id="1795636271">
              <w:marLeft w:val="0"/>
              <w:marRight w:val="0"/>
              <w:marTop w:val="0"/>
              <w:marBottom w:val="0"/>
              <w:divBdr>
                <w:top w:val="none" w:sz="0" w:space="0" w:color="auto"/>
                <w:left w:val="none" w:sz="0" w:space="0" w:color="auto"/>
                <w:bottom w:val="none" w:sz="0" w:space="0" w:color="auto"/>
                <w:right w:val="none" w:sz="0" w:space="0" w:color="auto"/>
              </w:divBdr>
            </w:div>
            <w:div w:id="1864443139">
              <w:marLeft w:val="0"/>
              <w:marRight w:val="0"/>
              <w:marTop w:val="0"/>
              <w:marBottom w:val="0"/>
              <w:divBdr>
                <w:top w:val="none" w:sz="0" w:space="0" w:color="auto"/>
                <w:left w:val="none" w:sz="0" w:space="0" w:color="auto"/>
                <w:bottom w:val="none" w:sz="0" w:space="0" w:color="auto"/>
                <w:right w:val="none" w:sz="0" w:space="0" w:color="auto"/>
              </w:divBdr>
            </w:div>
            <w:div w:id="1874802307">
              <w:marLeft w:val="0"/>
              <w:marRight w:val="0"/>
              <w:marTop w:val="0"/>
              <w:marBottom w:val="0"/>
              <w:divBdr>
                <w:top w:val="none" w:sz="0" w:space="0" w:color="auto"/>
                <w:left w:val="none" w:sz="0" w:space="0" w:color="auto"/>
                <w:bottom w:val="none" w:sz="0" w:space="0" w:color="auto"/>
                <w:right w:val="none" w:sz="0" w:space="0" w:color="auto"/>
              </w:divBdr>
            </w:div>
            <w:div w:id="1876575109">
              <w:marLeft w:val="0"/>
              <w:marRight w:val="0"/>
              <w:marTop w:val="0"/>
              <w:marBottom w:val="0"/>
              <w:divBdr>
                <w:top w:val="none" w:sz="0" w:space="0" w:color="auto"/>
                <w:left w:val="none" w:sz="0" w:space="0" w:color="auto"/>
                <w:bottom w:val="none" w:sz="0" w:space="0" w:color="auto"/>
                <w:right w:val="none" w:sz="0" w:space="0" w:color="auto"/>
              </w:divBdr>
            </w:div>
            <w:div w:id="1892107280">
              <w:marLeft w:val="0"/>
              <w:marRight w:val="0"/>
              <w:marTop w:val="0"/>
              <w:marBottom w:val="0"/>
              <w:divBdr>
                <w:top w:val="none" w:sz="0" w:space="0" w:color="auto"/>
                <w:left w:val="none" w:sz="0" w:space="0" w:color="auto"/>
                <w:bottom w:val="none" w:sz="0" w:space="0" w:color="auto"/>
                <w:right w:val="none" w:sz="0" w:space="0" w:color="auto"/>
              </w:divBdr>
            </w:div>
            <w:div w:id="1894660985">
              <w:marLeft w:val="0"/>
              <w:marRight w:val="0"/>
              <w:marTop w:val="0"/>
              <w:marBottom w:val="0"/>
              <w:divBdr>
                <w:top w:val="none" w:sz="0" w:space="0" w:color="auto"/>
                <w:left w:val="none" w:sz="0" w:space="0" w:color="auto"/>
                <w:bottom w:val="none" w:sz="0" w:space="0" w:color="auto"/>
                <w:right w:val="none" w:sz="0" w:space="0" w:color="auto"/>
              </w:divBdr>
            </w:div>
            <w:div w:id="1915122230">
              <w:marLeft w:val="0"/>
              <w:marRight w:val="0"/>
              <w:marTop w:val="0"/>
              <w:marBottom w:val="0"/>
              <w:divBdr>
                <w:top w:val="none" w:sz="0" w:space="0" w:color="auto"/>
                <w:left w:val="none" w:sz="0" w:space="0" w:color="auto"/>
                <w:bottom w:val="none" w:sz="0" w:space="0" w:color="auto"/>
                <w:right w:val="none" w:sz="0" w:space="0" w:color="auto"/>
              </w:divBdr>
            </w:div>
            <w:div w:id="1928267576">
              <w:marLeft w:val="0"/>
              <w:marRight w:val="0"/>
              <w:marTop w:val="0"/>
              <w:marBottom w:val="0"/>
              <w:divBdr>
                <w:top w:val="none" w:sz="0" w:space="0" w:color="auto"/>
                <w:left w:val="none" w:sz="0" w:space="0" w:color="auto"/>
                <w:bottom w:val="none" w:sz="0" w:space="0" w:color="auto"/>
                <w:right w:val="none" w:sz="0" w:space="0" w:color="auto"/>
              </w:divBdr>
            </w:div>
            <w:div w:id="1931621031">
              <w:marLeft w:val="0"/>
              <w:marRight w:val="0"/>
              <w:marTop w:val="0"/>
              <w:marBottom w:val="0"/>
              <w:divBdr>
                <w:top w:val="none" w:sz="0" w:space="0" w:color="auto"/>
                <w:left w:val="none" w:sz="0" w:space="0" w:color="auto"/>
                <w:bottom w:val="none" w:sz="0" w:space="0" w:color="auto"/>
                <w:right w:val="none" w:sz="0" w:space="0" w:color="auto"/>
              </w:divBdr>
            </w:div>
            <w:div w:id="1937518503">
              <w:marLeft w:val="0"/>
              <w:marRight w:val="0"/>
              <w:marTop w:val="0"/>
              <w:marBottom w:val="0"/>
              <w:divBdr>
                <w:top w:val="none" w:sz="0" w:space="0" w:color="auto"/>
                <w:left w:val="none" w:sz="0" w:space="0" w:color="auto"/>
                <w:bottom w:val="none" w:sz="0" w:space="0" w:color="auto"/>
                <w:right w:val="none" w:sz="0" w:space="0" w:color="auto"/>
              </w:divBdr>
            </w:div>
            <w:div w:id="1961761363">
              <w:marLeft w:val="0"/>
              <w:marRight w:val="0"/>
              <w:marTop w:val="0"/>
              <w:marBottom w:val="0"/>
              <w:divBdr>
                <w:top w:val="none" w:sz="0" w:space="0" w:color="auto"/>
                <w:left w:val="none" w:sz="0" w:space="0" w:color="auto"/>
                <w:bottom w:val="none" w:sz="0" w:space="0" w:color="auto"/>
                <w:right w:val="none" w:sz="0" w:space="0" w:color="auto"/>
              </w:divBdr>
            </w:div>
            <w:div w:id="1974019701">
              <w:marLeft w:val="0"/>
              <w:marRight w:val="0"/>
              <w:marTop w:val="0"/>
              <w:marBottom w:val="0"/>
              <w:divBdr>
                <w:top w:val="none" w:sz="0" w:space="0" w:color="auto"/>
                <w:left w:val="none" w:sz="0" w:space="0" w:color="auto"/>
                <w:bottom w:val="none" w:sz="0" w:space="0" w:color="auto"/>
                <w:right w:val="none" w:sz="0" w:space="0" w:color="auto"/>
              </w:divBdr>
            </w:div>
            <w:div w:id="2001811166">
              <w:marLeft w:val="0"/>
              <w:marRight w:val="0"/>
              <w:marTop w:val="0"/>
              <w:marBottom w:val="0"/>
              <w:divBdr>
                <w:top w:val="none" w:sz="0" w:space="0" w:color="auto"/>
                <w:left w:val="none" w:sz="0" w:space="0" w:color="auto"/>
                <w:bottom w:val="none" w:sz="0" w:space="0" w:color="auto"/>
                <w:right w:val="none" w:sz="0" w:space="0" w:color="auto"/>
              </w:divBdr>
            </w:div>
            <w:div w:id="2013871922">
              <w:marLeft w:val="0"/>
              <w:marRight w:val="0"/>
              <w:marTop w:val="0"/>
              <w:marBottom w:val="0"/>
              <w:divBdr>
                <w:top w:val="none" w:sz="0" w:space="0" w:color="auto"/>
                <w:left w:val="none" w:sz="0" w:space="0" w:color="auto"/>
                <w:bottom w:val="none" w:sz="0" w:space="0" w:color="auto"/>
                <w:right w:val="none" w:sz="0" w:space="0" w:color="auto"/>
              </w:divBdr>
            </w:div>
            <w:div w:id="2013992939">
              <w:marLeft w:val="0"/>
              <w:marRight w:val="0"/>
              <w:marTop w:val="0"/>
              <w:marBottom w:val="0"/>
              <w:divBdr>
                <w:top w:val="none" w:sz="0" w:space="0" w:color="auto"/>
                <w:left w:val="none" w:sz="0" w:space="0" w:color="auto"/>
                <w:bottom w:val="none" w:sz="0" w:space="0" w:color="auto"/>
                <w:right w:val="none" w:sz="0" w:space="0" w:color="auto"/>
              </w:divBdr>
            </w:div>
            <w:div w:id="2038770766">
              <w:marLeft w:val="0"/>
              <w:marRight w:val="0"/>
              <w:marTop w:val="0"/>
              <w:marBottom w:val="0"/>
              <w:divBdr>
                <w:top w:val="none" w:sz="0" w:space="0" w:color="auto"/>
                <w:left w:val="none" w:sz="0" w:space="0" w:color="auto"/>
                <w:bottom w:val="none" w:sz="0" w:space="0" w:color="auto"/>
                <w:right w:val="none" w:sz="0" w:space="0" w:color="auto"/>
              </w:divBdr>
            </w:div>
            <w:div w:id="2041976099">
              <w:marLeft w:val="0"/>
              <w:marRight w:val="0"/>
              <w:marTop w:val="0"/>
              <w:marBottom w:val="0"/>
              <w:divBdr>
                <w:top w:val="none" w:sz="0" w:space="0" w:color="auto"/>
                <w:left w:val="none" w:sz="0" w:space="0" w:color="auto"/>
                <w:bottom w:val="none" w:sz="0" w:space="0" w:color="auto"/>
                <w:right w:val="none" w:sz="0" w:space="0" w:color="auto"/>
              </w:divBdr>
            </w:div>
            <w:div w:id="2062896959">
              <w:marLeft w:val="0"/>
              <w:marRight w:val="0"/>
              <w:marTop w:val="0"/>
              <w:marBottom w:val="0"/>
              <w:divBdr>
                <w:top w:val="none" w:sz="0" w:space="0" w:color="auto"/>
                <w:left w:val="none" w:sz="0" w:space="0" w:color="auto"/>
                <w:bottom w:val="none" w:sz="0" w:space="0" w:color="auto"/>
                <w:right w:val="none" w:sz="0" w:space="0" w:color="auto"/>
              </w:divBdr>
            </w:div>
            <w:div w:id="21422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3425">
      <w:bodyDiv w:val="1"/>
      <w:marLeft w:val="0"/>
      <w:marRight w:val="0"/>
      <w:marTop w:val="0"/>
      <w:marBottom w:val="0"/>
      <w:divBdr>
        <w:top w:val="none" w:sz="0" w:space="0" w:color="auto"/>
        <w:left w:val="none" w:sz="0" w:space="0" w:color="auto"/>
        <w:bottom w:val="none" w:sz="0" w:space="0" w:color="auto"/>
        <w:right w:val="none" w:sz="0" w:space="0" w:color="auto"/>
      </w:divBdr>
    </w:div>
    <w:div w:id="724648947">
      <w:bodyDiv w:val="1"/>
      <w:marLeft w:val="0"/>
      <w:marRight w:val="0"/>
      <w:marTop w:val="0"/>
      <w:marBottom w:val="0"/>
      <w:divBdr>
        <w:top w:val="none" w:sz="0" w:space="0" w:color="auto"/>
        <w:left w:val="none" w:sz="0" w:space="0" w:color="auto"/>
        <w:bottom w:val="none" w:sz="0" w:space="0" w:color="auto"/>
        <w:right w:val="none" w:sz="0" w:space="0" w:color="auto"/>
      </w:divBdr>
    </w:div>
    <w:div w:id="727194553">
      <w:bodyDiv w:val="1"/>
      <w:marLeft w:val="0"/>
      <w:marRight w:val="0"/>
      <w:marTop w:val="0"/>
      <w:marBottom w:val="0"/>
      <w:divBdr>
        <w:top w:val="none" w:sz="0" w:space="0" w:color="auto"/>
        <w:left w:val="none" w:sz="0" w:space="0" w:color="auto"/>
        <w:bottom w:val="none" w:sz="0" w:space="0" w:color="auto"/>
        <w:right w:val="none" w:sz="0" w:space="0" w:color="auto"/>
      </w:divBdr>
    </w:div>
    <w:div w:id="730731286">
      <w:bodyDiv w:val="1"/>
      <w:marLeft w:val="0"/>
      <w:marRight w:val="0"/>
      <w:marTop w:val="0"/>
      <w:marBottom w:val="0"/>
      <w:divBdr>
        <w:top w:val="none" w:sz="0" w:space="0" w:color="auto"/>
        <w:left w:val="none" w:sz="0" w:space="0" w:color="auto"/>
        <w:bottom w:val="none" w:sz="0" w:space="0" w:color="auto"/>
        <w:right w:val="none" w:sz="0" w:space="0" w:color="auto"/>
      </w:divBdr>
    </w:div>
    <w:div w:id="733431761">
      <w:bodyDiv w:val="1"/>
      <w:marLeft w:val="0"/>
      <w:marRight w:val="0"/>
      <w:marTop w:val="0"/>
      <w:marBottom w:val="0"/>
      <w:divBdr>
        <w:top w:val="none" w:sz="0" w:space="0" w:color="auto"/>
        <w:left w:val="none" w:sz="0" w:space="0" w:color="auto"/>
        <w:bottom w:val="none" w:sz="0" w:space="0" w:color="auto"/>
        <w:right w:val="none" w:sz="0" w:space="0" w:color="auto"/>
      </w:divBdr>
    </w:div>
    <w:div w:id="739442955">
      <w:bodyDiv w:val="1"/>
      <w:marLeft w:val="0"/>
      <w:marRight w:val="0"/>
      <w:marTop w:val="0"/>
      <w:marBottom w:val="0"/>
      <w:divBdr>
        <w:top w:val="none" w:sz="0" w:space="0" w:color="auto"/>
        <w:left w:val="none" w:sz="0" w:space="0" w:color="auto"/>
        <w:bottom w:val="none" w:sz="0" w:space="0" w:color="auto"/>
        <w:right w:val="none" w:sz="0" w:space="0" w:color="auto"/>
      </w:divBdr>
    </w:div>
    <w:div w:id="740174634">
      <w:bodyDiv w:val="1"/>
      <w:marLeft w:val="0"/>
      <w:marRight w:val="0"/>
      <w:marTop w:val="0"/>
      <w:marBottom w:val="0"/>
      <w:divBdr>
        <w:top w:val="none" w:sz="0" w:space="0" w:color="auto"/>
        <w:left w:val="none" w:sz="0" w:space="0" w:color="auto"/>
        <w:bottom w:val="none" w:sz="0" w:space="0" w:color="auto"/>
        <w:right w:val="none" w:sz="0" w:space="0" w:color="auto"/>
      </w:divBdr>
    </w:div>
    <w:div w:id="741441062">
      <w:bodyDiv w:val="1"/>
      <w:marLeft w:val="0"/>
      <w:marRight w:val="0"/>
      <w:marTop w:val="0"/>
      <w:marBottom w:val="0"/>
      <w:divBdr>
        <w:top w:val="none" w:sz="0" w:space="0" w:color="auto"/>
        <w:left w:val="none" w:sz="0" w:space="0" w:color="auto"/>
        <w:bottom w:val="none" w:sz="0" w:space="0" w:color="auto"/>
        <w:right w:val="none" w:sz="0" w:space="0" w:color="auto"/>
      </w:divBdr>
    </w:div>
    <w:div w:id="745033561">
      <w:bodyDiv w:val="1"/>
      <w:marLeft w:val="0"/>
      <w:marRight w:val="0"/>
      <w:marTop w:val="0"/>
      <w:marBottom w:val="0"/>
      <w:divBdr>
        <w:top w:val="none" w:sz="0" w:space="0" w:color="auto"/>
        <w:left w:val="none" w:sz="0" w:space="0" w:color="auto"/>
        <w:bottom w:val="none" w:sz="0" w:space="0" w:color="auto"/>
        <w:right w:val="none" w:sz="0" w:space="0" w:color="auto"/>
      </w:divBdr>
    </w:div>
    <w:div w:id="751659659">
      <w:bodyDiv w:val="1"/>
      <w:marLeft w:val="0"/>
      <w:marRight w:val="0"/>
      <w:marTop w:val="0"/>
      <w:marBottom w:val="0"/>
      <w:divBdr>
        <w:top w:val="none" w:sz="0" w:space="0" w:color="auto"/>
        <w:left w:val="none" w:sz="0" w:space="0" w:color="auto"/>
        <w:bottom w:val="none" w:sz="0" w:space="0" w:color="auto"/>
        <w:right w:val="none" w:sz="0" w:space="0" w:color="auto"/>
      </w:divBdr>
    </w:div>
    <w:div w:id="755132007">
      <w:bodyDiv w:val="1"/>
      <w:marLeft w:val="0"/>
      <w:marRight w:val="0"/>
      <w:marTop w:val="0"/>
      <w:marBottom w:val="0"/>
      <w:divBdr>
        <w:top w:val="none" w:sz="0" w:space="0" w:color="auto"/>
        <w:left w:val="none" w:sz="0" w:space="0" w:color="auto"/>
        <w:bottom w:val="none" w:sz="0" w:space="0" w:color="auto"/>
        <w:right w:val="none" w:sz="0" w:space="0" w:color="auto"/>
      </w:divBdr>
    </w:div>
    <w:div w:id="755133510">
      <w:bodyDiv w:val="1"/>
      <w:marLeft w:val="0"/>
      <w:marRight w:val="0"/>
      <w:marTop w:val="0"/>
      <w:marBottom w:val="0"/>
      <w:divBdr>
        <w:top w:val="none" w:sz="0" w:space="0" w:color="auto"/>
        <w:left w:val="none" w:sz="0" w:space="0" w:color="auto"/>
        <w:bottom w:val="none" w:sz="0" w:space="0" w:color="auto"/>
        <w:right w:val="none" w:sz="0" w:space="0" w:color="auto"/>
      </w:divBdr>
    </w:div>
    <w:div w:id="761756535">
      <w:bodyDiv w:val="1"/>
      <w:marLeft w:val="0"/>
      <w:marRight w:val="0"/>
      <w:marTop w:val="0"/>
      <w:marBottom w:val="0"/>
      <w:divBdr>
        <w:top w:val="none" w:sz="0" w:space="0" w:color="auto"/>
        <w:left w:val="none" w:sz="0" w:space="0" w:color="auto"/>
        <w:bottom w:val="none" w:sz="0" w:space="0" w:color="auto"/>
        <w:right w:val="none" w:sz="0" w:space="0" w:color="auto"/>
      </w:divBdr>
    </w:div>
    <w:div w:id="764694671">
      <w:bodyDiv w:val="1"/>
      <w:marLeft w:val="0"/>
      <w:marRight w:val="0"/>
      <w:marTop w:val="0"/>
      <w:marBottom w:val="0"/>
      <w:divBdr>
        <w:top w:val="none" w:sz="0" w:space="0" w:color="auto"/>
        <w:left w:val="none" w:sz="0" w:space="0" w:color="auto"/>
        <w:bottom w:val="none" w:sz="0" w:space="0" w:color="auto"/>
        <w:right w:val="none" w:sz="0" w:space="0" w:color="auto"/>
      </w:divBdr>
    </w:div>
    <w:div w:id="767434905">
      <w:bodyDiv w:val="1"/>
      <w:marLeft w:val="0"/>
      <w:marRight w:val="0"/>
      <w:marTop w:val="0"/>
      <w:marBottom w:val="0"/>
      <w:divBdr>
        <w:top w:val="none" w:sz="0" w:space="0" w:color="auto"/>
        <w:left w:val="none" w:sz="0" w:space="0" w:color="auto"/>
        <w:bottom w:val="none" w:sz="0" w:space="0" w:color="auto"/>
        <w:right w:val="none" w:sz="0" w:space="0" w:color="auto"/>
      </w:divBdr>
    </w:div>
    <w:div w:id="769274751">
      <w:bodyDiv w:val="1"/>
      <w:marLeft w:val="0"/>
      <w:marRight w:val="0"/>
      <w:marTop w:val="0"/>
      <w:marBottom w:val="0"/>
      <w:divBdr>
        <w:top w:val="none" w:sz="0" w:space="0" w:color="auto"/>
        <w:left w:val="none" w:sz="0" w:space="0" w:color="auto"/>
        <w:bottom w:val="none" w:sz="0" w:space="0" w:color="auto"/>
        <w:right w:val="none" w:sz="0" w:space="0" w:color="auto"/>
      </w:divBdr>
    </w:div>
    <w:div w:id="769853759">
      <w:bodyDiv w:val="1"/>
      <w:marLeft w:val="0"/>
      <w:marRight w:val="0"/>
      <w:marTop w:val="0"/>
      <w:marBottom w:val="0"/>
      <w:divBdr>
        <w:top w:val="none" w:sz="0" w:space="0" w:color="auto"/>
        <w:left w:val="none" w:sz="0" w:space="0" w:color="auto"/>
        <w:bottom w:val="none" w:sz="0" w:space="0" w:color="auto"/>
        <w:right w:val="none" w:sz="0" w:space="0" w:color="auto"/>
      </w:divBdr>
    </w:div>
    <w:div w:id="770510889">
      <w:bodyDiv w:val="1"/>
      <w:marLeft w:val="0"/>
      <w:marRight w:val="0"/>
      <w:marTop w:val="0"/>
      <w:marBottom w:val="0"/>
      <w:divBdr>
        <w:top w:val="none" w:sz="0" w:space="0" w:color="auto"/>
        <w:left w:val="none" w:sz="0" w:space="0" w:color="auto"/>
        <w:bottom w:val="none" w:sz="0" w:space="0" w:color="auto"/>
        <w:right w:val="none" w:sz="0" w:space="0" w:color="auto"/>
      </w:divBdr>
    </w:div>
    <w:div w:id="773137168">
      <w:bodyDiv w:val="1"/>
      <w:marLeft w:val="0"/>
      <w:marRight w:val="0"/>
      <w:marTop w:val="0"/>
      <w:marBottom w:val="0"/>
      <w:divBdr>
        <w:top w:val="none" w:sz="0" w:space="0" w:color="auto"/>
        <w:left w:val="none" w:sz="0" w:space="0" w:color="auto"/>
        <w:bottom w:val="none" w:sz="0" w:space="0" w:color="auto"/>
        <w:right w:val="none" w:sz="0" w:space="0" w:color="auto"/>
      </w:divBdr>
    </w:div>
    <w:div w:id="775291454">
      <w:bodyDiv w:val="1"/>
      <w:marLeft w:val="0"/>
      <w:marRight w:val="0"/>
      <w:marTop w:val="0"/>
      <w:marBottom w:val="0"/>
      <w:divBdr>
        <w:top w:val="none" w:sz="0" w:space="0" w:color="auto"/>
        <w:left w:val="none" w:sz="0" w:space="0" w:color="auto"/>
        <w:bottom w:val="none" w:sz="0" w:space="0" w:color="auto"/>
        <w:right w:val="none" w:sz="0" w:space="0" w:color="auto"/>
      </w:divBdr>
    </w:div>
    <w:div w:id="777021183">
      <w:bodyDiv w:val="1"/>
      <w:marLeft w:val="0"/>
      <w:marRight w:val="0"/>
      <w:marTop w:val="0"/>
      <w:marBottom w:val="0"/>
      <w:divBdr>
        <w:top w:val="none" w:sz="0" w:space="0" w:color="auto"/>
        <w:left w:val="none" w:sz="0" w:space="0" w:color="auto"/>
        <w:bottom w:val="none" w:sz="0" w:space="0" w:color="auto"/>
        <w:right w:val="none" w:sz="0" w:space="0" w:color="auto"/>
      </w:divBdr>
    </w:div>
    <w:div w:id="777724253">
      <w:bodyDiv w:val="1"/>
      <w:marLeft w:val="0"/>
      <w:marRight w:val="0"/>
      <w:marTop w:val="0"/>
      <w:marBottom w:val="0"/>
      <w:divBdr>
        <w:top w:val="none" w:sz="0" w:space="0" w:color="auto"/>
        <w:left w:val="none" w:sz="0" w:space="0" w:color="auto"/>
        <w:bottom w:val="none" w:sz="0" w:space="0" w:color="auto"/>
        <w:right w:val="none" w:sz="0" w:space="0" w:color="auto"/>
      </w:divBdr>
    </w:div>
    <w:div w:id="779883800">
      <w:bodyDiv w:val="1"/>
      <w:marLeft w:val="0"/>
      <w:marRight w:val="0"/>
      <w:marTop w:val="0"/>
      <w:marBottom w:val="0"/>
      <w:divBdr>
        <w:top w:val="none" w:sz="0" w:space="0" w:color="auto"/>
        <w:left w:val="none" w:sz="0" w:space="0" w:color="auto"/>
        <w:bottom w:val="none" w:sz="0" w:space="0" w:color="auto"/>
        <w:right w:val="none" w:sz="0" w:space="0" w:color="auto"/>
      </w:divBdr>
    </w:div>
    <w:div w:id="781152429">
      <w:bodyDiv w:val="1"/>
      <w:marLeft w:val="0"/>
      <w:marRight w:val="0"/>
      <w:marTop w:val="0"/>
      <w:marBottom w:val="0"/>
      <w:divBdr>
        <w:top w:val="none" w:sz="0" w:space="0" w:color="auto"/>
        <w:left w:val="none" w:sz="0" w:space="0" w:color="auto"/>
        <w:bottom w:val="none" w:sz="0" w:space="0" w:color="auto"/>
        <w:right w:val="none" w:sz="0" w:space="0" w:color="auto"/>
      </w:divBdr>
    </w:div>
    <w:div w:id="782385874">
      <w:bodyDiv w:val="1"/>
      <w:marLeft w:val="0"/>
      <w:marRight w:val="0"/>
      <w:marTop w:val="0"/>
      <w:marBottom w:val="0"/>
      <w:divBdr>
        <w:top w:val="none" w:sz="0" w:space="0" w:color="auto"/>
        <w:left w:val="none" w:sz="0" w:space="0" w:color="auto"/>
        <w:bottom w:val="none" w:sz="0" w:space="0" w:color="auto"/>
        <w:right w:val="none" w:sz="0" w:space="0" w:color="auto"/>
      </w:divBdr>
    </w:div>
    <w:div w:id="790317848">
      <w:bodyDiv w:val="1"/>
      <w:marLeft w:val="0"/>
      <w:marRight w:val="0"/>
      <w:marTop w:val="0"/>
      <w:marBottom w:val="0"/>
      <w:divBdr>
        <w:top w:val="none" w:sz="0" w:space="0" w:color="auto"/>
        <w:left w:val="none" w:sz="0" w:space="0" w:color="auto"/>
        <w:bottom w:val="none" w:sz="0" w:space="0" w:color="auto"/>
        <w:right w:val="none" w:sz="0" w:space="0" w:color="auto"/>
      </w:divBdr>
    </w:div>
    <w:div w:id="796337546">
      <w:bodyDiv w:val="1"/>
      <w:marLeft w:val="0"/>
      <w:marRight w:val="0"/>
      <w:marTop w:val="0"/>
      <w:marBottom w:val="0"/>
      <w:divBdr>
        <w:top w:val="none" w:sz="0" w:space="0" w:color="auto"/>
        <w:left w:val="none" w:sz="0" w:space="0" w:color="auto"/>
        <w:bottom w:val="none" w:sz="0" w:space="0" w:color="auto"/>
        <w:right w:val="none" w:sz="0" w:space="0" w:color="auto"/>
      </w:divBdr>
    </w:div>
    <w:div w:id="807553815">
      <w:bodyDiv w:val="1"/>
      <w:marLeft w:val="0"/>
      <w:marRight w:val="0"/>
      <w:marTop w:val="0"/>
      <w:marBottom w:val="0"/>
      <w:divBdr>
        <w:top w:val="none" w:sz="0" w:space="0" w:color="auto"/>
        <w:left w:val="none" w:sz="0" w:space="0" w:color="auto"/>
        <w:bottom w:val="none" w:sz="0" w:space="0" w:color="auto"/>
        <w:right w:val="none" w:sz="0" w:space="0" w:color="auto"/>
      </w:divBdr>
    </w:div>
    <w:div w:id="809595136">
      <w:bodyDiv w:val="1"/>
      <w:marLeft w:val="0"/>
      <w:marRight w:val="0"/>
      <w:marTop w:val="0"/>
      <w:marBottom w:val="0"/>
      <w:divBdr>
        <w:top w:val="none" w:sz="0" w:space="0" w:color="auto"/>
        <w:left w:val="none" w:sz="0" w:space="0" w:color="auto"/>
        <w:bottom w:val="none" w:sz="0" w:space="0" w:color="auto"/>
        <w:right w:val="none" w:sz="0" w:space="0" w:color="auto"/>
      </w:divBdr>
    </w:div>
    <w:div w:id="811025763">
      <w:bodyDiv w:val="1"/>
      <w:marLeft w:val="0"/>
      <w:marRight w:val="0"/>
      <w:marTop w:val="0"/>
      <w:marBottom w:val="0"/>
      <w:divBdr>
        <w:top w:val="none" w:sz="0" w:space="0" w:color="auto"/>
        <w:left w:val="none" w:sz="0" w:space="0" w:color="auto"/>
        <w:bottom w:val="none" w:sz="0" w:space="0" w:color="auto"/>
        <w:right w:val="none" w:sz="0" w:space="0" w:color="auto"/>
      </w:divBdr>
    </w:div>
    <w:div w:id="814295022">
      <w:bodyDiv w:val="1"/>
      <w:marLeft w:val="0"/>
      <w:marRight w:val="0"/>
      <w:marTop w:val="0"/>
      <w:marBottom w:val="0"/>
      <w:divBdr>
        <w:top w:val="none" w:sz="0" w:space="0" w:color="auto"/>
        <w:left w:val="none" w:sz="0" w:space="0" w:color="auto"/>
        <w:bottom w:val="none" w:sz="0" w:space="0" w:color="auto"/>
        <w:right w:val="none" w:sz="0" w:space="0" w:color="auto"/>
      </w:divBdr>
    </w:div>
    <w:div w:id="814301113">
      <w:bodyDiv w:val="1"/>
      <w:marLeft w:val="0"/>
      <w:marRight w:val="0"/>
      <w:marTop w:val="0"/>
      <w:marBottom w:val="0"/>
      <w:divBdr>
        <w:top w:val="none" w:sz="0" w:space="0" w:color="auto"/>
        <w:left w:val="none" w:sz="0" w:space="0" w:color="auto"/>
        <w:bottom w:val="none" w:sz="0" w:space="0" w:color="auto"/>
        <w:right w:val="none" w:sz="0" w:space="0" w:color="auto"/>
      </w:divBdr>
    </w:div>
    <w:div w:id="818036388">
      <w:bodyDiv w:val="1"/>
      <w:marLeft w:val="0"/>
      <w:marRight w:val="0"/>
      <w:marTop w:val="0"/>
      <w:marBottom w:val="0"/>
      <w:divBdr>
        <w:top w:val="none" w:sz="0" w:space="0" w:color="auto"/>
        <w:left w:val="none" w:sz="0" w:space="0" w:color="auto"/>
        <w:bottom w:val="none" w:sz="0" w:space="0" w:color="auto"/>
        <w:right w:val="none" w:sz="0" w:space="0" w:color="auto"/>
      </w:divBdr>
    </w:div>
    <w:div w:id="824514806">
      <w:bodyDiv w:val="1"/>
      <w:marLeft w:val="0"/>
      <w:marRight w:val="0"/>
      <w:marTop w:val="0"/>
      <w:marBottom w:val="0"/>
      <w:divBdr>
        <w:top w:val="none" w:sz="0" w:space="0" w:color="auto"/>
        <w:left w:val="none" w:sz="0" w:space="0" w:color="auto"/>
        <w:bottom w:val="none" w:sz="0" w:space="0" w:color="auto"/>
        <w:right w:val="none" w:sz="0" w:space="0" w:color="auto"/>
      </w:divBdr>
    </w:div>
    <w:div w:id="828864673">
      <w:bodyDiv w:val="1"/>
      <w:marLeft w:val="0"/>
      <w:marRight w:val="0"/>
      <w:marTop w:val="0"/>
      <w:marBottom w:val="0"/>
      <w:divBdr>
        <w:top w:val="none" w:sz="0" w:space="0" w:color="auto"/>
        <w:left w:val="none" w:sz="0" w:space="0" w:color="auto"/>
        <w:bottom w:val="none" w:sz="0" w:space="0" w:color="auto"/>
        <w:right w:val="none" w:sz="0" w:space="0" w:color="auto"/>
      </w:divBdr>
    </w:div>
    <w:div w:id="829096811">
      <w:bodyDiv w:val="1"/>
      <w:marLeft w:val="0"/>
      <w:marRight w:val="0"/>
      <w:marTop w:val="0"/>
      <w:marBottom w:val="0"/>
      <w:divBdr>
        <w:top w:val="none" w:sz="0" w:space="0" w:color="auto"/>
        <w:left w:val="none" w:sz="0" w:space="0" w:color="auto"/>
        <w:bottom w:val="none" w:sz="0" w:space="0" w:color="auto"/>
        <w:right w:val="none" w:sz="0" w:space="0" w:color="auto"/>
      </w:divBdr>
    </w:div>
    <w:div w:id="831287897">
      <w:bodyDiv w:val="1"/>
      <w:marLeft w:val="0"/>
      <w:marRight w:val="0"/>
      <w:marTop w:val="0"/>
      <w:marBottom w:val="0"/>
      <w:divBdr>
        <w:top w:val="none" w:sz="0" w:space="0" w:color="auto"/>
        <w:left w:val="none" w:sz="0" w:space="0" w:color="auto"/>
        <w:bottom w:val="none" w:sz="0" w:space="0" w:color="auto"/>
        <w:right w:val="none" w:sz="0" w:space="0" w:color="auto"/>
      </w:divBdr>
    </w:div>
    <w:div w:id="832837126">
      <w:bodyDiv w:val="1"/>
      <w:marLeft w:val="0"/>
      <w:marRight w:val="0"/>
      <w:marTop w:val="0"/>
      <w:marBottom w:val="0"/>
      <w:divBdr>
        <w:top w:val="none" w:sz="0" w:space="0" w:color="auto"/>
        <w:left w:val="none" w:sz="0" w:space="0" w:color="auto"/>
        <w:bottom w:val="none" w:sz="0" w:space="0" w:color="auto"/>
        <w:right w:val="none" w:sz="0" w:space="0" w:color="auto"/>
      </w:divBdr>
    </w:div>
    <w:div w:id="834951587">
      <w:bodyDiv w:val="1"/>
      <w:marLeft w:val="0"/>
      <w:marRight w:val="0"/>
      <w:marTop w:val="0"/>
      <w:marBottom w:val="0"/>
      <w:divBdr>
        <w:top w:val="none" w:sz="0" w:space="0" w:color="auto"/>
        <w:left w:val="none" w:sz="0" w:space="0" w:color="auto"/>
        <w:bottom w:val="none" w:sz="0" w:space="0" w:color="auto"/>
        <w:right w:val="none" w:sz="0" w:space="0" w:color="auto"/>
      </w:divBdr>
    </w:div>
    <w:div w:id="835073087">
      <w:bodyDiv w:val="1"/>
      <w:marLeft w:val="0"/>
      <w:marRight w:val="0"/>
      <w:marTop w:val="0"/>
      <w:marBottom w:val="0"/>
      <w:divBdr>
        <w:top w:val="none" w:sz="0" w:space="0" w:color="auto"/>
        <w:left w:val="none" w:sz="0" w:space="0" w:color="auto"/>
        <w:bottom w:val="none" w:sz="0" w:space="0" w:color="auto"/>
        <w:right w:val="none" w:sz="0" w:space="0" w:color="auto"/>
      </w:divBdr>
      <w:divsChild>
        <w:div w:id="626739135">
          <w:marLeft w:val="0"/>
          <w:marRight w:val="0"/>
          <w:marTop w:val="0"/>
          <w:marBottom w:val="0"/>
          <w:divBdr>
            <w:top w:val="single" w:sz="2" w:space="0" w:color="E3E3E3"/>
            <w:left w:val="single" w:sz="2" w:space="0" w:color="E3E3E3"/>
            <w:bottom w:val="single" w:sz="2" w:space="0" w:color="E3E3E3"/>
            <w:right w:val="single" w:sz="2" w:space="0" w:color="E3E3E3"/>
          </w:divBdr>
          <w:divsChild>
            <w:div w:id="1158226590">
              <w:marLeft w:val="0"/>
              <w:marRight w:val="0"/>
              <w:marTop w:val="0"/>
              <w:marBottom w:val="0"/>
              <w:divBdr>
                <w:top w:val="single" w:sz="2" w:space="0" w:color="E3E3E3"/>
                <w:left w:val="single" w:sz="2" w:space="0" w:color="E3E3E3"/>
                <w:bottom w:val="single" w:sz="2" w:space="0" w:color="E3E3E3"/>
                <w:right w:val="single" w:sz="2" w:space="0" w:color="E3E3E3"/>
              </w:divBdr>
              <w:divsChild>
                <w:div w:id="88939780">
                  <w:marLeft w:val="0"/>
                  <w:marRight w:val="0"/>
                  <w:marTop w:val="0"/>
                  <w:marBottom w:val="0"/>
                  <w:divBdr>
                    <w:top w:val="single" w:sz="2" w:space="0" w:color="E3E3E3"/>
                    <w:left w:val="single" w:sz="2" w:space="0" w:color="E3E3E3"/>
                    <w:bottom w:val="single" w:sz="2" w:space="0" w:color="E3E3E3"/>
                    <w:right w:val="single" w:sz="2" w:space="0" w:color="E3E3E3"/>
                  </w:divBdr>
                  <w:divsChild>
                    <w:div w:id="1923753063">
                      <w:marLeft w:val="0"/>
                      <w:marRight w:val="0"/>
                      <w:marTop w:val="0"/>
                      <w:marBottom w:val="0"/>
                      <w:divBdr>
                        <w:top w:val="single" w:sz="2" w:space="0" w:color="E3E3E3"/>
                        <w:left w:val="single" w:sz="2" w:space="0" w:color="E3E3E3"/>
                        <w:bottom w:val="single" w:sz="2" w:space="0" w:color="E3E3E3"/>
                        <w:right w:val="single" w:sz="2" w:space="0" w:color="E3E3E3"/>
                      </w:divBdr>
                      <w:divsChild>
                        <w:div w:id="1775779487">
                          <w:marLeft w:val="0"/>
                          <w:marRight w:val="0"/>
                          <w:marTop w:val="0"/>
                          <w:marBottom w:val="0"/>
                          <w:divBdr>
                            <w:top w:val="single" w:sz="2" w:space="0" w:color="E3E3E3"/>
                            <w:left w:val="single" w:sz="2" w:space="0" w:color="E3E3E3"/>
                            <w:bottom w:val="single" w:sz="2" w:space="0" w:color="E3E3E3"/>
                            <w:right w:val="single" w:sz="2" w:space="0" w:color="E3E3E3"/>
                          </w:divBdr>
                          <w:divsChild>
                            <w:div w:id="845677638">
                              <w:marLeft w:val="0"/>
                              <w:marRight w:val="0"/>
                              <w:marTop w:val="100"/>
                              <w:marBottom w:val="100"/>
                              <w:divBdr>
                                <w:top w:val="single" w:sz="2" w:space="0" w:color="E3E3E3"/>
                                <w:left w:val="single" w:sz="2" w:space="0" w:color="E3E3E3"/>
                                <w:bottom w:val="single" w:sz="2" w:space="0" w:color="E3E3E3"/>
                                <w:right w:val="single" w:sz="2" w:space="0" w:color="E3E3E3"/>
                              </w:divBdr>
                              <w:divsChild>
                                <w:div w:id="795101584">
                                  <w:marLeft w:val="0"/>
                                  <w:marRight w:val="0"/>
                                  <w:marTop w:val="0"/>
                                  <w:marBottom w:val="0"/>
                                  <w:divBdr>
                                    <w:top w:val="single" w:sz="2" w:space="0" w:color="E3E3E3"/>
                                    <w:left w:val="single" w:sz="2" w:space="0" w:color="E3E3E3"/>
                                    <w:bottom w:val="single" w:sz="2" w:space="0" w:color="E3E3E3"/>
                                    <w:right w:val="single" w:sz="2" w:space="0" w:color="E3E3E3"/>
                                  </w:divBdr>
                                  <w:divsChild>
                                    <w:div w:id="574247085">
                                      <w:marLeft w:val="0"/>
                                      <w:marRight w:val="0"/>
                                      <w:marTop w:val="0"/>
                                      <w:marBottom w:val="0"/>
                                      <w:divBdr>
                                        <w:top w:val="single" w:sz="2" w:space="0" w:color="E3E3E3"/>
                                        <w:left w:val="single" w:sz="2" w:space="0" w:color="E3E3E3"/>
                                        <w:bottom w:val="single" w:sz="2" w:space="0" w:color="E3E3E3"/>
                                        <w:right w:val="single" w:sz="2" w:space="0" w:color="E3E3E3"/>
                                      </w:divBdr>
                                      <w:divsChild>
                                        <w:div w:id="1153180822">
                                          <w:marLeft w:val="0"/>
                                          <w:marRight w:val="0"/>
                                          <w:marTop w:val="0"/>
                                          <w:marBottom w:val="0"/>
                                          <w:divBdr>
                                            <w:top w:val="single" w:sz="2" w:space="0" w:color="E3E3E3"/>
                                            <w:left w:val="single" w:sz="2" w:space="0" w:color="E3E3E3"/>
                                            <w:bottom w:val="single" w:sz="2" w:space="0" w:color="E3E3E3"/>
                                            <w:right w:val="single" w:sz="2" w:space="0" w:color="E3E3E3"/>
                                          </w:divBdr>
                                          <w:divsChild>
                                            <w:div w:id="1243642256">
                                              <w:marLeft w:val="0"/>
                                              <w:marRight w:val="0"/>
                                              <w:marTop w:val="0"/>
                                              <w:marBottom w:val="0"/>
                                              <w:divBdr>
                                                <w:top w:val="single" w:sz="2" w:space="0" w:color="E3E3E3"/>
                                                <w:left w:val="single" w:sz="2" w:space="0" w:color="E3E3E3"/>
                                                <w:bottom w:val="single" w:sz="2" w:space="0" w:color="E3E3E3"/>
                                                <w:right w:val="single" w:sz="2" w:space="0" w:color="E3E3E3"/>
                                              </w:divBdr>
                                              <w:divsChild>
                                                <w:div w:id="1581019062">
                                                  <w:marLeft w:val="0"/>
                                                  <w:marRight w:val="0"/>
                                                  <w:marTop w:val="0"/>
                                                  <w:marBottom w:val="0"/>
                                                  <w:divBdr>
                                                    <w:top w:val="single" w:sz="2" w:space="0" w:color="E3E3E3"/>
                                                    <w:left w:val="single" w:sz="2" w:space="0" w:color="E3E3E3"/>
                                                    <w:bottom w:val="single" w:sz="2" w:space="0" w:color="E3E3E3"/>
                                                    <w:right w:val="single" w:sz="2" w:space="0" w:color="E3E3E3"/>
                                                  </w:divBdr>
                                                  <w:divsChild>
                                                    <w:div w:id="1935822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1274833">
          <w:marLeft w:val="0"/>
          <w:marRight w:val="0"/>
          <w:marTop w:val="0"/>
          <w:marBottom w:val="0"/>
          <w:divBdr>
            <w:top w:val="none" w:sz="0" w:space="0" w:color="auto"/>
            <w:left w:val="none" w:sz="0" w:space="0" w:color="auto"/>
            <w:bottom w:val="none" w:sz="0" w:space="0" w:color="auto"/>
            <w:right w:val="none" w:sz="0" w:space="0" w:color="auto"/>
          </w:divBdr>
        </w:div>
      </w:divsChild>
    </w:div>
    <w:div w:id="850492575">
      <w:bodyDiv w:val="1"/>
      <w:marLeft w:val="0"/>
      <w:marRight w:val="0"/>
      <w:marTop w:val="0"/>
      <w:marBottom w:val="0"/>
      <w:divBdr>
        <w:top w:val="none" w:sz="0" w:space="0" w:color="auto"/>
        <w:left w:val="none" w:sz="0" w:space="0" w:color="auto"/>
        <w:bottom w:val="none" w:sz="0" w:space="0" w:color="auto"/>
        <w:right w:val="none" w:sz="0" w:space="0" w:color="auto"/>
      </w:divBdr>
    </w:div>
    <w:div w:id="857624711">
      <w:bodyDiv w:val="1"/>
      <w:marLeft w:val="0"/>
      <w:marRight w:val="0"/>
      <w:marTop w:val="0"/>
      <w:marBottom w:val="0"/>
      <w:divBdr>
        <w:top w:val="none" w:sz="0" w:space="0" w:color="auto"/>
        <w:left w:val="none" w:sz="0" w:space="0" w:color="auto"/>
        <w:bottom w:val="none" w:sz="0" w:space="0" w:color="auto"/>
        <w:right w:val="none" w:sz="0" w:space="0" w:color="auto"/>
      </w:divBdr>
    </w:div>
    <w:div w:id="863248011">
      <w:bodyDiv w:val="1"/>
      <w:marLeft w:val="0"/>
      <w:marRight w:val="0"/>
      <w:marTop w:val="0"/>
      <w:marBottom w:val="0"/>
      <w:divBdr>
        <w:top w:val="none" w:sz="0" w:space="0" w:color="auto"/>
        <w:left w:val="none" w:sz="0" w:space="0" w:color="auto"/>
        <w:bottom w:val="none" w:sz="0" w:space="0" w:color="auto"/>
        <w:right w:val="none" w:sz="0" w:space="0" w:color="auto"/>
      </w:divBdr>
    </w:div>
    <w:div w:id="867376891">
      <w:bodyDiv w:val="1"/>
      <w:marLeft w:val="0"/>
      <w:marRight w:val="0"/>
      <w:marTop w:val="0"/>
      <w:marBottom w:val="0"/>
      <w:divBdr>
        <w:top w:val="none" w:sz="0" w:space="0" w:color="auto"/>
        <w:left w:val="none" w:sz="0" w:space="0" w:color="auto"/>
        <w:bottom w:val="none" w:sz="0" w:space="0" w:color="auto"/>
        <w:right w:val="none" w:sz="0" w:space="0" w:color="auto"/>
      </w:divBdr>
    </w:div>
    <w:div w:id="870799637">
      <w:bodyDiv w:val="1"/>
      <w:marLeft w:val="0"/>
      <w:marRight w:val="0"/>
      <w:marTop w:val="0"/>
      <w:marBottom w:val="0"/>
      <w:divBdr>
        <w:top w:val="none" w:sz="0" w:space="0" w:color="auto"/>
        <w:left w:val="none" w:sz="0" w:space="0" w:color="auto"/>
        <w:bottom w:val="none" w:sz="0" w:space="0" w:color="auto"/>
        <w:right w:val="none" w:sz="0" w:space="0" w:color="auto"/>
      </w:divBdr>
    </w:div>
    <w:div w:id="882013365">
      <w:bodyDiv w:val="1"/>
      <w:marLeft w:val="0"/>
      <w:marRight w:val="0"/>
      <w:marTop w:val="0"/>
      <w:marBottom w:val="0"/>
      <w:divBdr>
        <w:top w:val="none" w:sz="0" w:space="0" w:color="auto"/>
        <w:left w:val="none" w:sz="0" w:space="0" w:color="auto"/>
        <w:bottom w:val="none" w:sz="0" w:space="0" w:color="auto"/>
        <w:right w:val="none" w:sz="0" w:space="0" w:color="auto"/>
      </w:divBdr>
    </w:div>
    <w:div w:id="883562362">
      <w:bodyDiv w:val="1"/>
      <w:marLeft w:val="0"/>
      <w:marRight w:val="0"/>
      <w:marTop w:val="0"/>
      <w:marBottom w:val="0"/>
      <w:divBdr>
        <w:top w:val="none" w:sz="0" w:space="0" w:color="auto"/>
        <w:left w:val="none" w:sz="0" w:space="0" w:color="auto"/>
        <w:bottom w:val="none" w:sz="0" w:space="0" w:color="auto"/>
        <w:right w:val="none" w:sz="0" w:space="0" w:color="auto"/>
      </w:divBdr>
    </w:div>
    <w:div w:id="887256132">
      <w:bodyDiv w:val="1"/>
      <w:marLeft w:val="0"/>
      <w:marRight w:val="0"/>
      <w:marTop w:val="0"/>
      <w:marBottom w:val="0"/>
      <w:divBdr>
        <w:top w:val="none" w:sz="0" w:space="0" w:color="auto"/>
        <w:left w:val="none" w:sz="0" w:space="0" w:color="auto"/>
        <w:bottom w:val="none" w:sz="0" w:space="0" w:color="auto"/>
        <w:right w:val="none" w:sz="0" w:space="0" w:color="auto"/>
      </w:divBdr>
    </w:div>
    <w:div w:id="887843194">
      <w:bodyDiv w:val="1"/>
      <w:marLeft w:val="0"/>
      <w:marRight w:val="0"/>
      <w:marTop w:val="0"/>
      <w:marBottom w:val="0"/>
      <w:divBdr>
        <w:top w:val="none" w:sz="0" w:space="0" w:color="auto"/>
        <w:left w:val="none" w:sz="0" w:space="0" w:color="auto"/>
        <w:bottom w:val="none" w:sz="0" w:space="0" w:color="auto"/>
        <w:right w:val="none" w:sz="0" w:space="0" w:color="auto"/>
      </w:divBdr>
    </w:div>
    <w:div w:id="891621820">
      <w:bodyDiv w:val="1"/>
      <w:marLeft w:val="0"/>
      <w:marRight w:val="0"/>
      <w:marTop w:val="0"/>
      <w:marBottom w:val="0"/>
      <w:divBdr>
        <w:top w:val="none" w:sz="0" w:space="0" w:color="auto"/>
        <w:left w:val="none" w:sz="0" w:space="0" w:color="auto"/>
        <w:bottom w:val="none" w:sz="0" w:space="0" w:color="auto"/>
        <w:right w:val="none" w:sz="0" w:space="0" w:color="auto"/>
      </w:divBdr>
    </w:div>
    <w:div w:id="898051193">
      <w:bodyDiv w:val="1"/>
      <w:marLeft w:val="0"/>
      <w:marRight w:val="0"/>
      <w:marTop w:val="0"/>
      <w:marBottom w:val="0"/>
      <w:divBdr>
        <w:top w:val="none" w:sz="0" w:space="0" w:color="auto"/>
        <w:left w:val="none" w:sz="0" w:space="0" w:color="auto"/>
        <w:bottom w:val="none" w:sz="0" w:space="0" w:color="auto"/>
        <w:right w:val="none" w:sz="0" w:space="0" w:color="auto"/>
      </w:divBdr>
    </w:div>
    <w:div w:id="899294589">
      <w:bodyDiv w:val="1"/>
      <w:marLeft w:val="0"/>
      <w:marRight w:val="0"/>
      <w:marTop w:val="0"/>
      <w:marBottom w:val="0"/>
      <w:divBdr>
        <w:top w:val="none" w:sz="0" w:space="0" w:color="auto"/>
        <w:left w:val="none" w:sz="0" w:space="0" w:color="auto"/>
        <w:bottom w:val="none" w:sz="0" w:space="0" w:color="auto"/>
        <w:right w:val="none" w:sz="0" w:space="0" w:color="auto"/>
      </w:divBdr>
    </w:div>
    <w:div w:id="905725572">
      <w:bodyDiv w:val="1"/>
      <w:marLeft w:val="0"/>
      <w:marRight w:val="0"/>
      <w:marTop w:val="0"/>
      <w:marBottom w:val="0"/>
      <w:divBdr>
        <w:top w:val="none" w:sz="0" w:space="0" w:color="auto"/>
        <w:left w:val="none" w:sz="0" w:space="0" w:color="auto"/>
        <w:bottom w:val="none" w:sz="0" w:space="0" w:color="auto"/>
        <w:right w:val="none" w:sz="0" w:space="0" w:color="auto"/>
      </w:divBdr>
    </w:div>
    <w:div w:id="908148235">
      <w:bodyDiv w:val="1"/>
      <w:marLeft w:val="0"/>
      <w:marRight w:val="0"/>
      <w:marTop w:val="0"/>
      <w:marBottom w:val="0"/>
      <w:divBdr>
        <w:top w:val="none" w:sz="0" w:space="0" w:color="auto"/>
        <w:left w:val="none" w:sz="0" w:space="0" w:color="auto"/>
        <w:bottom w:val="none" w:sz="0" w:space="0" w:color="auto"/>
        <w:right w:val="none" w:sz="0" w:space="0" w:color="auto"/>
      </w:divBdr>
    </w:div>
    <w:div w:id="911089328">
      <w:bodyDiv w:val="1"/>
      <w:marLeft w:val="0"/>
      <w:marRight w:val="0"/>
      <w:marTop w:val="0"/>
      <w:marBottom w:val="0"/>
      <w:divBdr>
        <w:top w:val="none" w:sz="0" w:space="0" w:color="auto"/>
        <w:left w:val="none" w:sz="0" w:space="0" w:color="auto"/>
        <w:bottom w:val="none" w:sz="0" w:space="0" w:color="auto"/>
        <w:right w:val="none" w:sz="0" w:space="0" w:color="auto"/>
      </w:divBdr>
    </w:div>
    <w:div w:id="911234383">
      <w:bodyDiv w:val="1"/>
      <w:marLeft w:val="0"/>
      <w:marRight w:val="0"/>
      <w:marTop w:val="0"/>
      <w:marBottom w:val="0"/>
      <w:divBdr>
        <w:top w:val="none" w:sz="0" w:space="0" w:color="auto"/>
        <w:left w:val="none" w:sz="0" w:space="0" w:color="auto"/>
        <w:bottom w:val="none" w:sz="0" w:space="0" w:color="auto"/>
        <w:right w:val="none" w:sz="0" w:space="0" w:color="auto"/>
      </w:divBdr>
    </w:div>
    <w:div w:id="917401675">
      <w:bodyDiv w:val="1"/>
      <w:marLeft w:val="0"/>
      <w:marRight w:val="0"/>
      <w:marTop w:val="0"/>
      <w:marBottom w:val="0"/>
      <w:divBdr>
        <w:top w:val="none" w:sz="0" w:space="0" w:color="auto"/>
        <w:left w:val="none" w:sz="0" w:space="0" w:color="auto"/>
        <w:bottom w:val="none" w:sz="0" w:space="0" w:color="auto"/>
        <w:right w:val="none" w:sz="0" w:space="0" w:color="auto"/>
      </w:divBdr>
    </w:div>
    <w:div w:id="920257661">
      <w:bodyDiv w:val="1"/>
      <w:marLeft w:val="0"/>
      <w:marRight w:val="0"/>
      <w:marTop w:val="0"/>
      <w:marBottom w:val="0"/>
      <w:divBdr>
        <w:top w:val="none" w:sz="0" w:space="0" w:color="auto"/>
        <w:left w:val="none" w:sz="0" w:space="0" w:color="auto"/>
        <w:bottom w:val="none" w:sz="0" w:space="0" w:color="auto"/>
        <w:right w:val="none" w:sz="0" w:space="0" w:color="auto"/>
      </w:divBdr>
    </w:div>
    <w:div w:id="921064292">
      <w:bodyDiv w:val="1"/>
      <w:marLeft w:val="0"/>
      <w:marRight w:val="0"/>
      <w:marTop w:val="0"/>
      <w:marBottom w:val="0"/>
      <w:divBdr>
        <w:top w:val="none" w:sz="0" w:space="0" w:color="auto"/>
        <w:left w:val="none" w:sz="0" w:space="0" w:color="auto"/>
        <w:bottom w:val="none" w:sz="0" w:space="0" w:color="auto"/>
        <w:right w:val="none" w:sz="0" w:space="0" w:color="auto"/>
      </w:divBdr>
    </w:div>
    <w:div w:id="922300180">
      <w:bodyDiv w:val="1"/>
      <w:marLeft w:val="0"/>
      <w:marRight w:val="0"/>
      <w:marTop w:val="0"/>
      <w:marBottom w:val="0"/>
      <w:divBdr>
        <w:top w:val="none" w:sz="0" w:space="0" w:color="auto"/>
        <w:left w:val="none" w:sz="0" w:space="0" w:color="auto"/>
        <w:bottom w:val="none" w:sz="0" w:space="0" w:color="auto"/>
        <w:right w:val="none" w:sz="0" w:space="0" w:color="auto"/>
      </w:divBdr>
    </w:div>
    <w:div w:id="924916852">
      <w:bodyDiv w:val="1"/>
      <w:marLeft w:val="0"/>
      <w:marRight w:val="0"/>
      <w:marTop w:val="0"/>
      <w:marBottom w:val="0"/>
      <w:divBdr>
        <w:top w:val="none" w:sz="0" w:space="0" w:color="auto"/>
        <w:left w:val="none" w:sz="0" w:space="0" w:color="auto"/>
        <w:bottom w:val="none" w:sz="0" w:space="0" w:color="auto"/>
        <w:right w:val="none" w:sz="0" w:space="0" w:color="auto"/>
      </w:divBdr>
    </w:div>
    <w:div w:id="928848767">
      <w:bodyDiv w:val="1"/>
      <w:marLeft w:val="0"/>
      <w:marRight w:val="0"/>
      <w:marTop w:val="0"/>
      <w:marBottom w:val="0"/>
      <w:divBdr>
        <w:top w:val="none" w:sz="0" w:space="0" w:color="auto"/>
        <w:left w:val="none" w:sz="0" w:space="0" w:color="auto"/>
        <w:bottom w:val="none" w:sz="0" w:space="0" w:color="auto"/>
        <w:right w:val="none" w:sz="0" w:space="0" w:color="auto"/>
      </w:divBdr>
    </w:div>
    <w:div w:id="929579889">
      <w:bodyDiv w:val="1"/>
      <w:marLeft w:val="0"/>
      <w:marRight w:val="0"/>
      <w:marTop w:val="0"/>
      <w:marBottom w:val="0"/>
      <w:divBdr>
        <w:top w:val="none" w:sz="0" w:space="0" w:color="auto"/>
        <w:left w:val="none" w:sz="0" w:space="0" w:color="auto"/>
        <w:bottom w:val="none" w:sz="0" w:space="0" w:color="auto"/>
        <w:right w:val="none" w:sz="0" w:space="0" w:color="auto"/>
      </w:divBdr>
    </w:div>
    <w:div w:id="932906806">
      <w:bodyDiv w:val="1"/>
      <w:marLeft w:val="0"/>
      <w:marRight w:val="0"/>
      <w:marTop w:val="0"/>
      <w:marBottom w:val="0"/>
      <w:divBdr>
        <w:top w:val="none" w:sz="0" w:space="0" w:color="auto"/>
        <w:left w:val="none" w:sz="0" w:space="0" w:color="auto"/>
        <w:bottom w:val="none" w:sz="0" w:space="0" w:color="auto"/>
        <w:right w:val="none" w:sz="0" w:space="0" w:color="auto"/>
      </w:divBdr>
    </w:div>
    <w:div w:id="936521191">
      <w:bodyDiv w:val="1"/>
      <w:marLeft w:val="0"/>
      <w:marRight w:val="0"/>
      <w:marTop w:val="0"/>
      <w:marBottom w:val="0"/>
      <w:divBdr>
        <w:top w:val="none" w:sz="0" w:space="0" w:color="auto"/>
        <w:left w:val="none" w:sz="0" w:space="0" w:color="auto"/>
        <w:bottom w:val="none" w:sz="0" w:space="0" w:color="auto"/>
        <w:right w:val="none" w:sz="0" w:space="0" w:color="auto"/>
      </w:divBdr>
    </w:div>
    <w:div w:id="941035182">
      <w:bodyDiv w:val="1"/>
      <w:marLeft w:val="0"/>
      <w:marRight w:val="0"/>
      <w:marTop w:val="0"/>
      <w:marBottom w:val="0"/>
      <w:divBdr>
        <w:top w:val="none" w:sz="0" w:space="0" w:color="auto"/>
        <w:left w:val="none" w:sz="0" w:space="0" w:color="auto"/>
        <w:bottom w:val="none" w:sz="0" w:space="0" w:color="auto"/>
        <w:right w:val="none" w:sz="0" w:space="0" w:color="auto"/>
      </w:divBdr>
    </w:div>
    <w:div w:id="942611316">
      <w:bodyDiv w:val="1"/>
      <w:marLeft w:val="0"/>
      <w:marRight w:val="0"/>
      <w:marTop w:val="0"/>
      <w:marBottom w:val="0"/>
      <w:divBdr>
        <w:top w:val="none" w:sz="0" w:space="0" w:color="auto"/>
        <w:left w:val="none" w:sz="0" w:space="0" w:color="auto"/>
        <w:bottom w:val="none" w:sz="0" w:space="0" w:color="auto"/>
        <w:right w:val="none" w:sz="0" w:space="0" w:color="auto"/>
      </w:divBdr>
    </w:div>
    <w:div w:id="946079643">
      <w:bodyDiv w:val="1"/>
      <w:marLeft w:val="0"/>
      <w:marRight w:val="0"/>
      <w:marTop w:val="0"/>
      <w:marBottom w:val="0"/>
      <w:divBdr>
        <w:top w:val="none" w:sz="0" w:space="0" w:color="auto"/>
        <w:left w:val="none" w:sz="0" w:space="0" w:color="auto"/>
        <w:bottom w:val="none" w:sz="0" w:space="0" w:color="auto"/>
        <w:right w:val="none" w:sz="0" w:space="0" w:color="auto"/>
      </w:divBdr>
    </w:div>
    <w:div w:id="947662101">
      <w:bodyDiv w:val="1"/>
      <w:marLeft w:val="0"/>
      <w:marRight w:val="0"/>
      <w:marTop w:val="0"/>
      <w:marBottom w:val="0"/>
      <w:divBdr>
        <w:top w:val="none" w:sz="0" w:space="0" w:color="auto"/>
        <w:left w:val="none" w:sz="0" w:space="0" w:color="auto"/>
        <w:bottom w:val="none" w:sz="0" w:space="0" w:color="auto"/>
        <w:right w:val="none" w:sz="0" w:space="0" w:color="auto"/>
      </w:divBdr>
    </w:div>
    <w:div w:id="948973860">
      <w:bodyDiv w:val="1"/>
      <w:marLeft w:val="0"/>
      <w:marRight w:val="0"/>
      <w:marTop w:val="0"/>
      <w:marBottom w:val="0"/>
      <w:divBdr>
        <w:top w:val="none" w:sz="0" w:space="0" w:color="auto"/>
        <w:left w:val="none" w:sz="0" w:space="0" w:color="auto"/>
        <w:bottom w:val="none" w:sz="0" w:space="0" w:color="auto"/>
        <w:right w:val="none" w:sz="0" w:space="0" w:color="auto"/>
      </w:divBdr>
    </w:div>
    <w:div w:id="952128596">
      <w:bodyDiv w:val="1"/>
      <w:marLeft w:val="0"/>
      <w:marRight w:val="0"/>
      <w:marTop w:val="0"/>
      <w:marBottom w:val="0"/>
      <w:divBdr>
        <w:top w:val="none" w:sz="0" w:space="0" w:color="auto"/>
        <w:left w:val="none" w:sz="0" w:space="0" w:color="auto"/>
        <w:bottom w:val="none" w:sz="0" w:space="0" w:color="auto"/>
        <w:right w:val="none" w:sz="0" w:space="0" w:color="auto"/>
      </w:divBdr>
    </w:div>
    <w:div w:id="953901413">
      <w:bodyDiv w:val="1"/>
      <w:marLeft w:val="0"/>
      <w:marRight w:val="0"/>
      <w:marTop w:val="0"/>
      <w:marBottom w:val="0"/>
      <w:divBdr>
        <w:top w:val="none" w:sz="0" w:space="0" w:color="auto"/>
        <w:left w:val="none" w:sz="0" w:space="0" w:color="auto"/>
        <w:bottom w:val="none" w:sz="0" w:space="0" w:color="auto"/>
        <w:right w:val="none" w:sz="0" w:space="0" w:color="auto"/>
      </w:divBdr>
    </w:div>
    <w:div w:id="954486949">
      <w:bodyDiv w:val="1"/>
      <w:marLeft w:val="0"/>
      <w:marRight w:val="0"/>
      <w:marTop w:val="0"/>
      <w:marBottom w:val="0"/>
      <w:divBdr>
        <w:top w:val="none" w:sz="0" w:space="0" w:color="auto"/>
        <w:left w:val="none" w:sz="0" w:space="0" w:color="auto"/>
        <w:bottom w:val="none" w:sz="0" w:space="0" w:color="auto"/>
        <w:right w:val="none" w:sz="0" w:space="0" w:color="auto"/>
      </w:divBdr>
    </w:div>
    <w:div w:id="956064427">
      <w:bodyDiv w:val="1"/>
      <w:marLeft w:val="0"/>
      <w:marRight w:val="0"/>
      <w:marTop w:val="0"/>
      <w:marBottom w:val="0"/>
      <w:divBdr>
        <w:top w:val="none" w:sz="0" w:space="0" w:color="auto"/>
        <w:left w:val="none" w:sz="0" w:space="0" w:color="auto"/>
        <w:bottom w:val="none" w:sz="0" w:space="0" w:color="auto"/>
        <w:right w:val="none" w:sz="0" w:space="0" w:color="auto"/>
      </w:divBdr>
    </w:div>
    <w:div w:id="960498056">
      <w:bodyDiv w:val="1"/>
      <w:marLeft w:val="0"/>
      <w:marRight w:val="0"/>
      <w:marTop w:val="0"/>
      <w:marBottom w:val="0"/>
      <w:divBdr>
        <w:top w:val="none" w:sz="0" w:space="0" w:color="auto"/>
        <w:left w:val="none" w:sz="0" w:space="0" w:color="auto"/>
        <w:bottom w:val="none" w:sz="0" w:space="0" w:color="auto"/>
        <w:right w:val="none" w:sz="0" w:space="0" w:color="auto"/>
      </w:divBdr>
    </w:div>
    <w:div w:id="961959646">
      <w:bodyDiv w:val="1"/>
      <w:marLeft w:val="0"/>
      <w:marRight w:val="0"/>
      <w:marTop w:val="0"/>
      <w:marBottom w:val="0"/>
      <w:divBdr>
        <w:top w:val="none" w:sz="0" w:space="0" w:color="auto"/>
        <w:left w:val="none" w:sz="0" w:space="0" w:color="auto"/>
        <w:bottom w:val="none" w:sz="0" w:space="0" w:color="auto"/>
        <w:right w:val="none" w:sz="0" w:space="0" w:color="auto"/>
      </w:divBdr>
    </w:div>
    <w:div w:id="962930722">
      <w:bodyDiv w:val="1"/>
      <w:marLeft w:val="0"/>
      <w:marRight w:val="0"/>
      <w:marTop w:val="0"/>
      <w:marBottom w:val="0"/>
      <w:divBdr>
        <w:top w:val="none" w:sz="0" w:space="0" w:color="auto"/>
        <w:left w:val="none" w:sz="0" w:space="0" w:color="auto"/>
        <w:bottom w:val="none" w:sz="0" w:space="0" w:color="auto"/>
        <w:right w:val="none" w:sz="0" w:space="0" w:color="auto"/>
      </w:divBdr>
    </w:div>
    <w:div w:id="967010512">
      <w:bodyDiv w:val="1"/>
      <w:marLeft w:val="0"/>
      <w:marRight w:val="0"/>
      <w:marTop w:val="0"/>
      <w:marBottom w:val="0"/>
      <w:divBdr>
        <w:top w:val="none" w:sz="0" w:space="0" w:color="auto"/>
        <w:left w:val="none" w:sz="0" w:space="0" w:color="auto"/>
        <w:bottom w:val="none" w:sz="0" w:space="0" w:color="auto"/>
        <w:right w:val="none" w:sz="0" w:space="0" w:color="auto"/>
      </w:divBdr>
    </w:div>
    <w:div w:id="968164305">
      <w:bodyDiv w:val="1"/>
      <w:marLeft w:val="0"/>
      <w:marRight w:val="0"/>
      <w:marTop w:val="0"/>
      <w:marBottom w:val="0"/>
      <w:divBdr>
        <w:top w:val="none" w:sz="0" w:space="0" w:color="auto"/>
        <w:left w:val="none" w:sz="0" w:space="0" w:color="auto"/>
        <w:bottom w:val="none" w:sz="0" w:space="0" w:color="auto"/>
        <w:right w:val="none" w:sz="0" w:space="0" w:color="auto"/>
      </w:divBdr>
    </w:div>
    <w:div w:id="976106284">
      <w:bodyDiv w:val="1"/>
      <w:marLeft w:val="0"/>
      <w:marRight w:val="0"/>
      <w:marTop w:val="0"/>
      <w:marBottom w:val="0"/>
      <w:divBdr>
        <w:top w:val="none" w:sz="0" w:space="0" w:color="auto"/>
        <w:left w:val="none" w:sz="0" w:space="0" w:color="auto"/>
        <w:bottom w:val="none" w:sz="0" w:space="0" w:color="auto"/>
        <w:right w:val="none" w:sz="0" w:space="0" w:color="auto"/>
      </w:divBdr>
    </w:div>
    <w:div w:id="983701504">
      <w:bodyDiv w:val="1"/>
      <w:marLeft w:val="0"/>
      <w:marRight w:val="0"/>
      <w:marTop w:val="0"/>
      <w:marBottom w:val="0"/>
      <w:divBdr>
        <w:top w:val="none" w:sz="0" w:space="0" w:color="auto"/>
        <w:left w:val="none" w:sz="0" w:space="0" w:color="auto"/>
        <w:bottom w:val="none" w:sz="0" w:space="0" w:color="auto"/>
        <w:right w:val="none" w:sz="0" w:space="0" w:color="auto"/>
      </w:divBdr>
    </w:div>
    <w:div w:id="984046955">
      <w:bodyDiv w:val="1"/>
      <w:marLeft w:val="0"/>
      <w:marRight w:val="0"/>
      <w:marTop w:val="0"/>
      <w:marBottom w:val="0"/>
      <w:divBdr>
        <w:top w:val="none" w:sz="0" w:space="0" w:color="auto"/>
        <w:left w:val="none" w:sz="0" w:space="0" w:color="auto"/>
        <w:bottom w:val="none" w:sz="0" w:space="0" w:color="auto"/>
        <w:right w:val="none" w:sz="0" w:space="0" w:color="auto"/>
      </w:divBdr>
    </w:div>
    <w:div w:id="988946680">
      <w:bodyDiv w:val="1"/>
      <w:marLeft w:val="0"/>
      <w:marRight w:val="0"/>
      <w:marTop w:val="0"/>
      <w:marBottom w:val="0"/>
      <w:divBdr>
        <w:top w:val="none" w:sz="0" w:space="0" w:color="auto"/>
        <w:left w:val="none" w:sz="0" w:space="0" w:color="auto"/>
        <w:bottom w:val="none" w:sz="0" w:space="0" w:color="auto"/>
        <w:right w:val="none" w:sz="0" w:space="0" w:color="auto"/>
      </w:divBdr>
    </w:div>
    <w:div w:id="990060007">
      <w:bodyDiv w:val="1"/>
      <w:marLeft w:val="0"/>
      <w:marRight w:val="0"/>
      <w:marTop w:val="0"/>
      <w:marBottom w:val="0"/>
      <w:divBdr>
        <w:top w:val="none" w:sz="0" w:space="0" w:color="auto"/>
        <w:left w:val="none" w:sz="0" w:space="0" w:color="auto"/>
        <w:bottom w:val="none" w:sz="0" w:space="0" w:color="auto"/>
        <w:right w:val="none" w:sz="0" w:space="0" w:color="auto"/>
      </w:divBdr>
    </w:div>
    <w:div w:id="990599597">
      <w:bodyDiv w:val="1"/>
      <w:marLeft w:val="0"/>
      <w:marRight w:val="0"/>
      <w:marTop w:val="0"/>
      <w:marBottom w:val="0"/>
      <w:divBdr>
        <w:top w:val="none" w:sz="0" w:space="0" w:color="auto"/>
        <w:left w:val="none" w:sz="0" w:space="0" w:color="auto"/>
        <w:bottom w:val="none" w:sz="0" w:space="0" w:color="auto"/>
        <w:right w:val="none" w:sz="0" w:space="0" w:color="auto"/>
      </w:divBdr>
    </w:div>
    <w:div w:id="991254941">
      <w:bodyDiv w:val="1"/>
      <w:marLeft w:val="0"/>
      <w:marRight w:val="0"/>
      <w:marTop w:val="0"/>
      <w:marBottom w:val="0"/>
      <w:divBdr>
        <w:top w:val="none" w:sz="0" w:space="0" w:color="auto"/>
        <w:left w:val="none" w:sz="0" w:space="0" w:color="auto"/>
        <w:bottom w:val="none" w:sz="0" w:space="0" w:color="auto"/>
        <w:right w:val="none" w:sz="0" w:space="0" w:color="auto"/>
      </w:divBdr>
    </w:div>
    <w:div w:id="998145892">
      <w:bodyDiv w:val="1"/>
      <w:marLeft w:val="0"/>
      <w:marRight w:val="0"/>
      <w:marTop w:val="0"/>
      <w:marBottom w:val="0"/>
      <w:divBdr>
        <w:top w:val="none" w:sz="0" w:space="0" w:color="auto"/>
        <w:left w:val="none" w:sz="0" w:space="0" w:color="auto"/>
        <w:bottom w:val="none" w:sz="0" w:space="0" w:color="auto"/>
        <w:right w:val="none" w:sz="0" w:space="0" w:color="auto"/>
      </w:divBdr>
    </w:div>
    <w:div w:id="1009329730">
      <w:bodyDiv w:val="1"/>
      <w:marLeft w:val="0"/>
      <w:marRight w:val="0"/>
      <w:marTop w:val="0"/>
      <w:marBottom w:val="0"/>
      <w:divBdr>
        <w:top w:val="none" w:sz="0" w:space="0" w:color="auto"/>
        <w:left w:val="none" w:sz="0" w:space="0" w:color="auto"/>
        <w:bottom w:val="none" w:sz="0" w:space="0" w:color="auto"/>
        <w:right w:val="none" w:sz="0" w:space="0" w:color="auto"/>
      </w:divBdr>
    </w:div>
    <w:div w:id="1012339901">
      <w:bodyDiv w:val="1"/>
      <w:marLeft w:val="0"/>
      <w:marRight w:val="0"/>
      <w:marTop w:val="0"/>
      <w:marBottom w:val="0"/>
      <w:divBdr>
        <w:top w:val="none" w:sz="0" w:space="0" w:color="auto"/>
        <w:left w:val="none" w:sz="0" w:space="0" w:color="auto"/>
        <w:bottom w:val="none" w:sz="0" w:space="0" w:color="auto"/>
        <w:right w:val="none" w:sz="0" w:space="0" w:color="auto"/>
      </w:divBdr>
    </w:div>
    <w:div w:id="1013843265">
      <w:bodyDiv w:val="1"/>
      <w:marLeft w:val="0"/>
      <w:marRight w:val="0"/>
      <w:marTop w:val="0"/>
      <w:marBottom w:val="0"/>
      <w:divBdr>
        <w:top w:val="none" w:sz="0" w:space="0" w:color="auto"/>
        <w:left w:val="none" w:sz="0" w:space="0" w:color="auto"/>
        <w:bottom w:val="none" w:sz="0" w:space="0" w:color="auto"/>
        <w:right w:val="none" w:sz="0" w:space="0" w:color="auto"/>
      </w:divBdr>
    </w:div>
    <w:div w:id="1017927639">
      <w:bodyDiv w:val="1"/>
      <w:marLeft w:val="0"/>
      <w:marRight w:val="0"/>
      <w:marTop w:val="0"/>
      <w:marBottom w:val="0"/>
      <w:divBdr>
        <w:top w:val="none" w:sz="0" w:space="0" w:color="auto"/>
        <w:left w:val="none" w:sz="0" w:space="0" w:color="auto"/>
        <w:bottom w:val="none" w:sz="0" w:space="0" w:color="auto"/>
        <w:right w:val="none" w:sz="0" w:space="0" w:color="auto"/>
      </w:divBdr>
    </w:div>
    <w:div w:id="1045450892">
      <w:bodyDiv w:val="1"/>
      <w:marLeft w:val="0"/>
      <w:marRight w:val="0"/>
      <w:marTop w:val="0"/>
      <w:marBottom w:val="0"/>
      <w:divBdr>
        <w:top w:val="none" w:sz="0" w:space="0" w:color="auto"/>
        <w:left w:val="none" w:sz="0" w:space="0" w:color="auto"/>
        <w:bottom w:val="none" w:sz="0" w:space="0" w:color="auto"/>
        <w:right w:val="none" w:sz="0" w:space="0" w:color="auto"/>
      </w:divBdr>
    </w:div>
    <w:div w:id="1052853109">
      <w:bodyDiv w:val="1"/>
      <w:marLeft w:val="0"/>
      <w:marRight w:val="0"/>
      <w:marTop w:val="0"/>
      <w:marBottom w:val="0"/>
      <w:divBdr>
        <w:top w:val="none" w:sz="0" w:space="0" w:color="auto"/>
        <w:left w:val="none" w:sz="0" w:space="0" w:color="auto"/>
        <w:bottom w:val="none" w:sz="0" w:space="0" w:color="auto"/>
        <w:right w:val="none" w:sz="0" w:space="0" w:color="auto"/>
      </w:divBdr>
    </w:div>
    <w:div w:id="1052853301">
      <w:bodyDiv w:val="1"/>
      <w:marLeft w:val="0"/>
      <w:marRight w:val="0"/>
      <w:marTop w:val="0"/>
      <w:marBottom w:val="0"/>
      <w:divBdr>
        <w:top w:val="none" w:sz="0" w:space="0" w:color="auto"/>
        <w:left w:val="none" w:sz="0" w:space="0" w:color="auto"/>
        <w:bottom w:val="none" w:sz="0" w:space="0" w:color="auto"/>
        <w:right w:val="none" w:sz="0" w:space="0" w:color="auto"/>
      </w:divBdr>
    </w:div>
    <w:div w:id="1055743247">
      <w:bodyDiv w:val="1"/>
      <w:marLeft w:val="0"/>
      <w:marRight w:val="0"/>
      <w:marTop w:val="0"/>
      <w:marBottom w:val="0"/>
      <w:divBdr>
        <w:top w:val="none" w:sz="0" w:space="0" w:color="auto"/>
        <w:left w:val="none" w:sz="0" w:space="0" w:color="auto"/>
        <w:bottom w:val="none" w:sz="0" w:space="0" w:color="auto"/>
        <w:right w:val="none" w:sz="0" w:space="0" w:color="auto"/>
      </w:divBdr>
    </w:div>
    <w:div w:id="1056584736">
      <w:bodyDiv w:val="1"/>
      <w:marLeft w:val="0"/>
      <w:marRight w:val="0"/>
      <w:marTop w:val="0"/>
      <w:marBottom w:val="0"/>
      <w:divBdr>
        <w:top w:val="none" w:sz="0" w:space="0" w:color="auto"/>
        <w:left w:val="none" w:sz="0" w:space="0" w:color="auto"/>
        <w:bottom w:val="none" w:sz="0" w:space="0" w:color="auto"/>
        <w:right w:val="none" w:sz="0" w:space="0" w:color="auto"/>
      </w:divBdr>
    </w:div>
    <w:div w:id="1059478425">
      <w:bodyDiv w:val="1"/>
      <w:marLeft w:val="0"/>
      <w:marRight w:val="0"/>
      <w:marTop w:val="0"/>
      <w:marBottom w:val="0"/>
      <w:divBdr>
        <w:top w:val="none" w:sz="0" w:space="0" w:color="auto"/>
        <w:left w:val="none" w:sz="0" w:space="0" w:color="auto"/>
        <w:bottom w:val="none" w:sz="0" w:space="0" w:color="auto"/>
        <w:right w:val="none" w:sz="0" w:space="0" w:color="auto"/>
      </w:divBdr>
    </w:div>
    <w:div w:id="1060863580">
      <w:bodyDiv w:val="1"/>
      <w:marLeft w:val="0"/>
      <w:marRight w:val="0"/>
      <w:marTop w:val="0"/>
      <w:marBottom w:val="0"/>
      <w:divBdr>
        <w:top w:val="none" w:sz="0" w:space="0" w:color="auto"/>
        <w:left w:val="none" w:sz="0" w:space="0" w:color="auto"/>
        <w:bottom w:val="none" w:sz="0" w:space="0" w:color="auto"/>
        <w:right w:val="none" w:sz="0" w:space="0" w:color="auto"/>
      </w:divBdr>
    </w:div>
    <w:div w:id="1062288194">
      <w:bodyDiv w:val="1"/>
      <w:marLeft w:val="0"/>
      <w:marRight w:val="0"/>
      <w:marTop w:val="0"/>
      <w:marBottom w:val="0"/>
      <w:divBdr>
        <w:top w:val="none" w:sz="0" w:space="0" w:color="auto"/>
        <w:left w:val="none" w:sz="0" w:space="0" w:color="auto"/>
        <w:bottom w:val="none" w:sz="0" w:space="0" w:color="auto"/>
        <w:right w:val="none" w:sz="0" w:space="0" w:color="auto"/>
      </w:divBdr>
    </w:div>
    <w:div w:id="1063715806">
      <w:bodyDiv w:val="1"/>
      <w:marLeft w:val="0"/>
      <w:marRight w:val="0"/>
      <w:marTop w:val="0"/>
      <w:marBottom w:val="0"/>
      <w:divBdr>
        <w:top w:val="none" w:sz="0" w:space="0" w:color="auto"/>
        <w:left w:val="none" w:sz="0" w:space="0" w:color="auto"/>
        <w:bottom w:val="none" w:sz="0" w:space="0" w:color="auto"/>
        <w:right w:val="none" w:sz="0" w:space="0" w:color="auto"/>
      </w:divBdr>
    </w:div>
    <w:div w:id="1071389656">
      <w:bodyDiv w:val="1"/>
      <w:marLeft w:val="0"/>
      <w:marRight w:val="0"/>
      <w:marTop w:val="0"/>
      <w:marBottom w:val="0"/>
      <w:divBdr>
        <w:top w:val="none" w:sz="0" w:space="0" w:color="auto"/>
        <w:left w:val="none" w:sz="0" w:space="0" w:color="auto"/>
        <w:bottom w:val="none" w:sz="0" w:space="0" w:color="auto"/>
        <w:right w:val="none" w:sz="0" w:space="0" w:color="auto"/>
      </w:divBdr>
    </w:div>
    <w:div w:id="1073619751">
      <w:bodyDiv w:val="1"/>
      <w:marLeft w:val="0"/>
      <w:marRight w:val="0"/>
      <w:marTop w:val="0"/>
      <w:marBottom w:val="0"/>
      <w:divBdr>
        <w:top w:val="none" w:sz="0" w:space="0" w:color="auto"/>
        <w:left w:val="none" w:sz="0" w:space="0" w:color="auto"/>
        <w:bottom w:val="none" w:sz="0" w:space="0" w:color="auto"/>
        <w:right w:val="none" w:sz="0" w:space="0" w:color="auto"/>
      </w:divBdr>
    </w:div>
    <w:div w:id="1074858576">
      <w:bodyDiv w:val="1"/>
      <w:marLeft w:val="0"/>
      <w:marRight w:val="0"/>
      <w:marTop w:val="0"/>
      <w:marBottom w:val="0"/>
      <w:divBdr>
        <w:top w:val="none" w:sz="0" w:space="0" w:color="auto"/>
        <w:left w:val="none" w:sz="0" w:space="0" w:color="auto"/>
        <w:bottom w:val="none" w:sz="0" w:space="0" w:color="auto"/>
        <w:right w:val="none" w:sz="0" w:space="0" w:color="auto"/>
      </w:divBdr>
    </w:div>
    <w:div w:id="1074938401">
      <w:bodyDiv w:val="1"/>
      <w:marLeft w:val="0"/>
      <w:marRight w:val="0"/>
      <w:marTop w:val="0"/>
      <w:marBottom w:val="0"/>
      <w:divBdr>
        <w:top w:val="none" w:sz="0" w:space="0" w:color="auto"/>
        <w:left w:val="none" w:sz="0" w:space="0" w:color="auto"/>
        <w:bottom w:val="none" w:sz="0" w:space="0" w:color="auto"/>
        <w:right w:val="none" w:sz="0" w:space="0" w:color="auto"/>
      </w:divBdr>
    </w:div>
    <w:div w:id="1080834936">
      <w:bodyDiv w:val="1"/>
      <w:marLeft w:val="0"/>
      <w:marRight w:val="0"/>
      <w:marTop w:val="0"/>
      <w:marBottom w:val="0"/>
      <w:divBdr>
        <w:top w:val="none" w:sz="0" w:space="0" w:color="auto"/>
        <w:left w:val="none" w:sz="0" w:space="0" w:color="auto"/>
        <w:bottom w:val="none" w:sz="0" w:space="0" w:color="auto"/>
        <w:right w:val="none" w:sz="0" w:space="0" w:color="auto"/>
      </w:divBdr>
    </w:div>
    <w:div w:id="1086003093">
      <w:bodyDiv w:val="1"/>
      <w:marLeft w:val="0"/>
      <w:marRight w:val="0"/>
      <w:marTop w:val="0"/>
      <w:marBottom w:val="0"/>
      <w:divBdr>
        <w:top w:val="none" w:sz="0" w:space="0" w:color="auto"/>
        <w:left w:val="none" w:sz="0" w:space="0" w:color="auto"/>
        <w:bottom w:val="none" w:sz="0" w:space="0" w:color="auto"/>
        <w:right w:val="none" w:sz="0" w:space="0" w:color="auto"/>
      </w:divBdr>
    </w:div>
    <w:div w:id="1088238121">
      <w:bodyDiv w:val="1"/>
      <w:marLeft w:val="0"/>
      <w:marRight w:val="0"/>
      <w:marTop w:val="0"/>
      <w:marBottom w:val="0"/>
      <w:divBdr>
        <w:top w:val="none" w:sz="0" w:space="0" w:color="auto"/>
        <w:left w:val="none" w:sz="0" w:space="0" w:color="auto"/>
        <w:bottom w:val="none" w:sz="0" w:space="0" w:color="auto"/>
        <w:right w:val="none" w:sz="0" w:space="0" w:color="auto"/>
      </w:divBdr>
    </w:div>
    <w:div w:id="1088817156">
      <w:bodyDiv w:val="1"/>
      <w:marLeft w:val="0"/>
      <w:marRight w:val="0"/>
      <w:marTop w:val="0"/>
      <w:marBottom w:val="0"/>
      <w:divBdr>
        <w:top w:val="none" w:sz="0" w:space="0" w:color="auto"/>
        <w:left w:val="none" w:sz="0" w:space="0" w:color="auto"/>
        <w:bottom w:val="none" w:sz="0" w:space="0" w:color="auto"/>
        <w:right w:val="none" w:sz="0" w:space="0" w:color="auto"/>
      </w:divBdr>
    </w:div>
    <w:div w:id="1100030719">
      <w:bodyDiv w:val="1"/>
      <w:marLeft w:val="0"/>
      <w:marRight w:val="0"/>
      <w:marTop w:val="0"/>
      <w:marBottom w:val="0"/>
      <w:divBdr>
        <w:top w:val="none" w:sz="0" w:space="0" w:color="auto"/>
        <w:left w:val="none" w:sz="0" w:space="0" w:color="auto"/>
        <w:bottom w:val="none" w:sz="0" w:space="0" w:color="auto"/>
        <w:right w:val="none" w:sz="0" w:space="0" w:color="auto"/>
      </w:divBdr>
    </w:div>
    <w:div w:id="1104500045">
      <w:bodyDiv w:val="1"/>
      <w:marLeft w:val="0"/>
      <w:marRight w:val="0"/>
      <w:marTop w:val="0"/>
      <w:marBottom w:val="0"/>
      <w:divBdr>
        <w:top w:val="none" w:sz="0" w:space="0" w:color="auto"/>
        <w:left w:val="none" w:sz="0" w:space="0" w:color="auto"/>
        <w:bottom w:val="none" w:sz="0" w:space="0" w:color="auto"/>
        <w:right w:val="none" w:sz="0" w:space="0" w:color="auto"/>
      </w:divBdr>
    </w:div>
    <w:div w:id="1112631066">
      <w:bodyDiv w:val="1"/>
      <w:marLeft w:val="0"/>
      <w:marRight w:val="0"/>
      <w:marTop w:val="0"/>
      <w:marBottom w:val="0"/>
      <w:divBdr>
        <w:top w:val="none" w:sz="0" w:space="0" w:color="auto"/>
        <w:left w:val="none" w:sz="0" w:space="0" w:color="auto"/>
        <w:bottom w:val="none" w:sz="0" w:space="0" w:color="auto"/>
        <w:right w:val="none" w:sz="0" w:space="0" w:color="auto"/>
      </w:divBdr>
    </w:div>
    <w:div w:id="1113289283">
      <w:bodyDiv w:val="1"/>
      <w:marLeft w:val="0"/>
      <w:marRight w:val="0"/>
      <w:marTop w:val="0"/>
      <w:marBottom w:val="0"/>
      <w:divBdr>
        <w:top w:val="none" w:sz="0" w:space="0" w:color="auto"/>
        <w:left w:val="none" w:sz="0" w:space="0" w:color="auto"/>
        <w:bottom w:val="none" w:sz="0" w:space="0" w:color="auto"/>
        <w:right w:val="none" w:sz="0" w:space="0" w:color="auto"/>
      </w:divBdr>
    </w:div>
    <w:div w:id="1117093663">
      <w:bodyDiv w:val="1"/>
      <w:marLeft w:val="0"/>
      <w:marRight w:val="0"/>
      <w:marTop w:val="0"/>
      <w:marBottom w:val="0"/>
      <w:divBdr>
        <w:top w:val="none" w:sz="0" w:space="0" w:color="auto"/>
        <w:left w:val="none" w:sz="0" w:space="0" w:color="auto"/>
        <w:bottom w:val="none" w:sz="0" w:space="0" w:color="auto"/>
        <w:right w:val="none" w:sz="0" w:space="0" w:color="auto"/>
      </w:divBdr>
    </w:div>
    <w:div w:id="1119645264">
      <w:bodyDiv w:val="1"/>
      <w:marLeft w:val="0"/>
      <w:marRight w:val="0"/>
      <w:marTop w:val="0"/>
      <w:marBottom w:val="0"/>
      <w:divBdr>
        <w:top w:val="none" w:sz="0" w:space="0" w:color="auto"/>
        <w:left w:val="none" w:sz="0" w:space="0" w:color="auto"/>
        <w:bottom w:val="none" w:sz="0" w:space="0" w:color="auto"/>
        <w:right w:val="none" w:sz="0" w:space="0" w:color="auto"/>
      </w:divBdr>
    </w:div>
    <w:div w:id="1120539159">
      <w:bodyDiv w:val="1"/>
      <w:marLeft w:val="0"/>
      <w:marRight w:val="0"/>
      <w:marTop w:val="0"/>
      <w:marBottom w:val="0"/>
      <w:divBdr>
        <w:top w:val="none" w:sz="0" w:space="0" w:color="auto"/>
        <w:left w:val="none" w:sz="0" w:space="0" w:color="auto"/>
        <w:bottom w:val="none" w:sz="0" w:space="0" w:color="auto"/>
        <w:right w:val="none" w:sz="0" w:space="0" w:color="auto"/>
      </w:divBdr>
    </w:div>
    <w:div w:id="1122839986">
      <w:bodyDiv w:val="1"/>
      <w:marLeft w:val="0"/>
      <w:marRight w:val="0"/>
      <w:marTop w:val="0"/>
      <w:marBottom w:val="0"/>
      <w:divBdr>
        <w:top w:val="none" w:sz="0" w:space="0" w:color="auto"/>
        <w:left w:val="none" w:sz="0" w:space="0" w:color="auto"/>
        <w:bottom w:val="none" w:sz="0" w:space="0" w:color="auto"/>
        <w:right w:val="none" w:sz="0" w:space="0" w:color="auto"/>
      </w:divBdr>
    </w:div>
    <w:div w:id="1125657600">
      <w:bodyDiv w:val="1"/>
      <w:marLeft w:val="0"/>
      <w:marRight w:val="0"/>
      <w:marTop w:val="0"/>
      <w:marBottom w:val="0"/>
      <w:divBdr>
        <w:top w:val="none" w:sz="0" w:space="0" w:color="auto"/>
        <w:left w:val="none" w:sz="0" w:space="0" w:color="auto"/>
        <w:bottom w:val="none" w:sz="0" w:space="0" w:color="auto"/>
        <w:right w:val="none" w:sz="0" w:space="0" w:color="auto"/>
      </w:divBdr>
    </w:div>
    <w:div w:id="1127432868">
      <w:bodyDiv w:val="1"/>
      <w:marLeft w:val="0"/>
      <w:marRight w:val="0"/>
      <w:marTop w:val="0"/>
      <w:marBottom w:val="0"/>
      <w:divBdr>
        <w:top w:val="none" w:sz="0" w:space="0" w:color="auto"/>
        <w:left w:val="none" w:sz="0" w:space="0" w:color="auto"/>
        <w:bottom w:val="none" w:sz="0" w:space="0" w:color="auto"/>
        <w:right w:val="none" w:sz="0" w:space="0" w:color="auto"/>
      </w:divBdr>
    </w:div>
    <w:div w:id="1133139628">
      <w:bodyDiv w:val="1"/>
      <w:marLeft w:val="0"/>
      <w:marRight w:val="0"/>
      <w:marTop w:val="0"/>
      <w:marBottom w:val="0"/>
      <w:divBdr>
        <w:top w:val="none" w:sz="0" w:space="0" w:color="auto"/>
        <w:left w:val="none" w:sz="0" w:space="0" w:color="auto"/>
        <w:bottom w:val="none" w:sz="0" w:space="0" w:color="auto"/>
        <w:right w:val="none" w:sz="0" w:space="0" w:color="auto"/>
      </w:divBdr>
    </w:div>
    <w:div w:id="1134060538">
      <w:bodyDiv w:val="1"/>
      <w:marLeft w:val="0"/>
      <w:marRight w:val="0"/>
      <w:marTop w:val="0"/>
      <w:marBottom w:val="0"/>
      <w:divBdr>
        <w:top w:val="none" w:sz="0" w:space="0" w:color="auto"/>
        <w:left w:val="none" w:sz="0" w:space="0" w:color="auto"/>
        <w:bottom w:val="none" w:sz="0" w:space="0" w:color="auto"/>
        <w:right w:val="none" w:sz="0" w:space="0" w:color="auto"/>
      </w:divBdr>
    </w:div>
    <w:div w:id="1134104959">
      <w:bodyDiv w:val="1"/>
      <w:marLeft w:val="0"/>
      <w:marRight w:val="0"/>
      <w:marTop w:val="0"/>
      <w:marBottom w:val="0"/>
      <w:divBdr>
        <w:top w:val="none" w:sz="0" w:space="0" w:color="auto"/>
        <w:left w:val="none" w:sz="0" w:space="0" w:color="auto"/>
        <w:bottom w:val="none" w:sz="0" w:space="0" w:color="auto"/>
        <w:right w:val="none" w:sz="0" w:space="0" w:color="auto"/>
      </w:divBdr>
    </w:div>
    <w:div w:id="1134905312">
      <w:bodyDiv w:val="1"/>
      <w:marLeft w:val="0"/>
      <w:marRight w:val="0"/>
      <w:marTop w:val="0"/>
      <w:marBottom w:val="0"/>
      <w:divBdr>
        <w:top w:val="none" w:sz="0" w:space="0" w:color="auto"/>
        <w:left w:val="none" w:sz="0" w:space="0" w:color="auto"/>
        <w:bottom w:val="none" w:sz="0" w:space="0" w:color="auto"/>
        <w:right w:val="none" w:sz="0" w:space="0" w:color="auto"/>
      </w:divBdr>
    </w:div>
    <w:div w:id="1135610124">
      <w:bodyDiv w:val="1"/>
      <w:marLeft w:val="0"/>
      <w:marRight w:val="0"/>
      <w:marTop w:val="0"/>
      <w:marBottom w:val="0"/>
      <w:divBdr>
        <w:top w:val="none" w:sz="0" w:space="0" w:color="auto"/>
        <w:left w:val="none" w:sz="0" w:space="0" w:color="auto"/>
        <w:bottom w:val="none" w:sz="0" w:space="0" w:color="auto"/>
        <w:right w:val="none" w:sz="0" w:space="0" w:color="auto"/>
      </w:divBdr>
    </w:div>
    <w:div w:id="1142042598">
      <w:bodyDiv w:val="1"/>
      <w:marLeft w:val="0"/>
      <w:marRight w:val="0"/>
      <w:marTop w:val="0"/>
      <w:marBottom w:val="0"/>
      <w:divBdr>
        <w:top w:val="none" w:sz="0" w:space="0" w:color="auto"/>
        <w:left w:val="none" w:sz="0" w:space="0" w:color="auto"/>
        <w:bottom w:val="none" w:sz="0" w:space="0" w:color="auto"/>
        <w:right w:val="none" w:sz="0" w:space="0" w:color="auto"/>
      </w:divBdr>
    </w:div>
    <w:div w:id="1142305161">
      <w:bodyDiv w:val="1"/>
      <w:marLeft w:val="0"/>
      <w:marRight w:val="0"/>
      <w:marTop w:val="0"/>
      <w:marBottom w:val="0"/>
      <w:divBdr>
        <w:top w:val="none" w:sz="0" w:space="0" w:color="auto"/>
        <w:left w:val="none" w:sz="0" w:space="0" w:color="auto"/>
        <w:bottom w:val="none" w:sz="0" w:space="0" w:color="auto"/>
        <w:right w:val="none" w:sz="0" w:space="0" w:color="auto"/>
      </w:divBdr>
    </w:div>
    <w:div w:id="1143691669">
      <w:bodyDiv w:val="1"/>
      <w:marLeft w:val="0"/>
      <w:marRight w:val="0"/>
      <w:marTop w:val="0"/>
      <w:marBottom w:val="0"/>
      <w:divBdr>
        <w:top w:val="none" w:sz="0" w:space="0" w:color="auto"/>
        <w:left w:val="none" w:sz="0" w:space="0" w:color="auto"/>
        <w:bottom w:val="none" w:sz="0" w:space="0" w:color="auto"/>
        <w:right w:val="none" w:sz="0" w:space="0" w:color="auto"/>
      </w:divBdr>
    </w:div>
    <w:div w:id="1144540763">
      <w:bodyDiv w:val="1"/>
      <w:marLeft w:val="0"/>
      <w:marRight w:val="0"/>
      <w:marTop w:val="0"/>
      <w:marBottom w:val="0"/>
      <w:divBdr>
        <w:top w:val="none" w:sz="0" w:space="0" w:color="auto"/>
        <w:left w:val="none" w:sz="0" w:space="0" w:color="auto"/>
        <w:bottom w:val="none" w:sz="0" w:space="0" w:color="auto"/>
        <w:right w:val="none" w:sz="0" w:space="0" w:color="auto"/>
      </w:divBdr>
    </w:div>
    <w:div w:id="1149902378">
      <w:bodyDiv w:val="1"/>
      <w:marLeft w:val="0"/>
      <w:marRight w:val="0"/>
      <w:marTop w:val="0"/>
      <w:marBottom w:val="0"/>
      <w:divBdr>
        <w:top w:val="none" w:sz="0" w:space="0" w:color="auto"/>
        <w:left w:val="none" w:sz="0" w:space="0" w:color="auto"/>
        <w:bottom w:val="none" w:sz="0" w:space="0" w:color="auto"/>
        <w:right w:val="none" w:sz="0" w:space="0" w:color="auto"/>
      </w:divBdr>
    </w:div>
    <w:div w:id="1151605168">
      <w:bodyDiv w:val="1"/>
      <w:marLeft w:val="0"/>
      <w:marRight w:val="0"/>
      <w:marTop w:val="0"/>
      <w:marBottom w:val="0"/>
      <w:divBdr>
        <w:top w:val="none" w:sz="0" w:space="0" w:color="auto"/>
        <w:left w:val="none" w:sz="0" w:space="0" w:color="auto"/>
        <w:bottom w:val="none" w:sz="0" w:space="0" w:color="auto"/>
        <w:right w:val="none" w:sz="0" w:space="0" w:color="auto"/>
      </w:divBdr>
    </w:div>
    <w:div w:id="1153761593">
      <w:bodyDiv w:val="1"/>
      <w:marLeft w:val="0"/>
      <w:marRight w:val="0"/>
      <w:marTop w:val="0"/>
      <w:marBottom w:val="0"/>
      <w:divBdr>
        <w:top w:val="none" w:sz="0" w:space="0" w:color="auto"/>
        <w:left w:val="none" w:sz="0" w:space="0" w:color="auto"/>
        <w:bottom w:val="none" w:sz="0" w:space="0" w:color="auto"/>
        <w:right w:val="none" w:sz="0" w:space="0" w:color="auto"/>
      </w:divBdr>
    </w:div>
    <w:div w:id="1155222838">
      <w:bodyDiv w:val="1"/>
      <w:marLeft w:val="0"/>
      <w:marRight w:val="0"/>
      <w:marTop w:val="0"/>
      <w:marBottom w:val="0"/>
      <w:divBdr>
        <w:top w:val="none" w:sz="0" w:space="0" w:color="auto"/>
        <w:left w:val="none" w:sz="0" w:space="0" w:color="auto"/>
        <w:bottom w:val="none" w:sz="0" w:space="0" w:color="auto"/>
        <w:right w:val="none" w:sz="0" w:space="0" w:color="auto"/>
      </w:divBdr>
    </w:div>
    <w:div w:id="1158615506">
      <w:bodyDiv w:val="1"/>
      <w:marLeft w:val="0"/>
      <w:marRight w:val="0"/>
      <w:marTop w:val="0"/>
      <w:marBottom w:val="0"/>
      <w:divBdr>
        <w:top w:val="none" w:sz="0" w:space="0" w:color="auto"/>
        <w:left w:val="none" w:sz="0" w:space="0" w:color="auto"/>
        <w:bottom w:val="none" w:sz="0" w:space="0" w:color="auto"/>
        <w:right w:val="none" w:sz="0" w:space="0" w:color="auto"/>
      </w:divBdr>
    </w:div>
    <w:div w:id="1158618701">
      <w:bodyDiv w:val="1"/>
      <w:marLeft w:val="0"/>
      <w:marRight w:val="0"/>
      <w:marTop w:val="0"/>
      <w:marBottom w:val="0"/>
      <w:divBdr>
        <w:top w:val="none" w:sz="0" w:space="0" w:color="auto"/>
        <w:left w:val="none" w:sz="0" w:space="0" w:color="auto"/>
        <w:bottom w:val="none" w:sz="0" w:space="0" w:color="auto"/>
        <w:right w:val="none" w:sz="0" w:space="0" w:color="auto"/>
      </w:divBdr>
    </w:div>
    <w:div w:id="1166483688">
      <w:bodyDiv w:val="1"/>
      <w:marLeft w:val="0"/>
      <w:marRight w:val="0"/>
      <w:marTop w:val="0"/>
      <w:marBottom w:val="0"/>
      <w:divBdr>
        <w:top w:val="none" w:sz="0" w:space="0" w:color="auto"/>
        <w:left w:val="none" w:sz="0" w:space="0" w:color="auto"/>
        <w:bottom w:val="none" w:sz="0" w:space="0" w:color="auto"/>
        <w:right w:val="none" w:sz="0" w:space="0" w:color="auto"/>
      </w:divBdr>
    </w:div>
    <w:div w:id="1167018021">
      <w:bodyDiv w:val="1"/>
      <w:marLeft w:val="0"/>
      <w:marRight w:val="0"/>
      <w:marTop w:val="0"/>
      <w:marBottom w:val="0"/>
      <w:divBdr>
        <w:top w:val="none" w:sz="0" w:space="0" w:color="auto"/>
        <w:left w:val="none" w:sz="0" w:space="0" w:color="auto"/>
        <w:bottom w:val="none" w:sz="0" w:space="0" w:color="auto"/>
        <w:right w:val="none" w:sz="0" w:space="0" w:color="auto"/>
      </w:divBdr>
    </w:div>
    <w:div w:id="1167136299">
      <w:bodyDiv w:val="1"/>
      <w:marLeft w:val="0"/>
      <w:marRight w:val="0"/>
      <w:marTop w:val="0"/>
      <w:marBottom w:val="0"/>
      <w:divBdr>
        <w:top w:val="none" w:sz="0" w:space="0" w:color="auto"/>
        <w:left w:val="none" w:sz="0" w:space="0" w:color="auto"/>
        <w:bottom w:val="none" w:sz="0" w:space="0" w:color="auto"/>
        <w:right w:val="none" w:sz="0" w:space="0" w:color="auto"/>
      </w:divBdr>
    </w:div>
    <w:div w:id="1175147461">
      <w:bodyDiv w:val="1"/>
      <w:marLeft w:val="0"/>
      <w:marRight w:val="0"/>
      <w:marTop w:val="0"/>
      <w:marBottom w:val="0"/>
      <w:divBdr>
        <w:top w:val="none" w:sz="0" w:space="0" w:color="auto"/>
        <w:left w:val="none" w:sz="0" w:space="0" w:color="auto"/>
        <w:bottom w:val="none" w:sz="0" w:space="0" w:color="auto"/>
        <w:right w:val="none" w:sz="0" w:space="0" w:color="auto"/>
      </w:divBdr>
    </w:div>
    <w:div w:id="1180041584">
      <w:bodyDiv w:val="1"/>
      <w:marLeft w:val="0"/>
      <w:marRight w:val="0"/>
      <w:marTop w:val="0"/>
      <w:marBottom w:val="0"/>
      <w:divBdr>
        <w:top w:val="none" w:sz="0" w:space="0" w:color="auto"/>
        <w:left w:val="none" w:sz="0" w:space="0" w:color="auto"/>
        <w:bottom w:val="none" w:sz="0" w:space="0" w:color="auto"/>
        <w:right w:val="none" w:sz="0" w:space="0" w:color="auto"/>
      </w:divBdr>
    </w:div>
    <w:div w:id="1184170438">
      <w:bodyDiv w:val="1"/>
      <w:marLeft w:val="0"/>
      <w:marRight w:val="0"/>
      <w:marTop w:val="0"/>
      <w:marBottom w:val="0"/>
      <w:divBdr>
        <w:top w:val="none" w:sz="0" w:space="0" w:color="auto"/>
        <w:left w:val="none" w:sz="0" w:space="0" w:color="auto"/>
        <w:bottom w:val="none" w:sz="0" w:space="0" w:color="auto"/>
        <w:right w:val="none" w:sz="0" w:space="0" w:color="auto"/>
      </w:divBdr>
    </w:div>
    <w:div w:id="1184980765">
      <w:bodyDiv w:val="1"/>
      <w:marLeft w:val="0"/>
      <w:marRight w:val="0"/>
      <w:marTop w:val="0"/>
      <w:marBottom w:val="0"/>
      <w:divBdr>
        <w:top w:val="none" w:sz="0" w:space="0" w:color="auto"/>
        <w:left w:val="none" w:sz="0" w:space="0" w:color="auto"/>
        <w:bottom w:val="none" w:sz="0" w:space="0" w:color="auto"/>
        <w:right w:val="none" w:sz="0" w:space="0" w:color="auto"/>
      </w:divBdr>
    </w:div>
    <w:div w:id="1188593602">
      <w:bodyDiv w:val="1"/>
      <w:marLeft w:val="0"/>
      <w:marRight w:val="0"/>
      <w:marTop w:val="0"/>
      <w:marBottom w:val="0"/>
      <w:divBdr>
        <w:top w:val="none" w:sz="0" w:space="0" w:color="auto"/>
        <w:left w:val="none" w:sz="0" w:space="0" w:color="auto"/>
        <w:bottom w:val="none" w:sz="0" w:space="0" w:color="auto"/>
        <w:right w:val="none" w:sz="0" w:space="0" w:color="auto"/>
      </w:divBdr>
    </w:div>
    <w:div w:id="1193111401">
      <w:bodyDiv w:val="1"/>
      <w:marLeft w:val="0"/>
      <w:marRight w:val="0"/>
      <w:marTop w:val="0"/>
      <w:marBottom w:val="0"/>
      <w:divBdr>
        <w:top w:val="none" w:sz="0" w:space="0" w:color="auto"/>
        <w:left w:val="none" w:sz="0" w:space="0" w:color="auto"/>
        <w:bottom w:val="none" w:sz="0" w:space="0" w:color="auto"/>
        <w:right w:val="none" w:sz="0" w:space="0" w:color="auto"/>
      </w:divBdr>
    </w:div>
    <w:div w:id="1196045303">
      <w:bodyDiv w:val="1"/>
      <w:marLeft w:val="0"/>
      <w:marRight w:val="0"/>
      <w:marTop w:val="0"/>
      <w:marBottom w:val="0"/>
      <w:divBdr>
        <w:top w:val="none" w:sz="0" w:space="0" w:color="auto"/>
        <w:left w:val="none" w:sz="0" w:space="0" w:color="auto"/>
        <w:bottom w:val="none" w:sz="0" w:space="0" w:color="auto"/>
        <w:right w:val="none" w:sz="0" w:space="0" w:color="auto"/>
      </w:divBdr>
    </w:div>
    <w:div w:id="1196886926">
      <w:bodyDiv w:val="1"/>
      <w:marLeft w:val="0"/>
      <w:marRight w:val="0"/>
      <w:marTop w:val="0"/>
      <w:marBottom w:val="0"/>
      <w:divBdr>
        <w:top w:val="none" w:sz="0" w:space="0" w:color="auto"/>
        <w:left w:val="none" w:sz="0" w:space="0" w:color="auto"/>
        <w:bottom w:val="none" w:sz="0" w:space="0" w:color="auto"/>
        <w:right w:val="none" w:sz="0" w:space="0" w:color="auto"/>
      </w:divBdr>
    </w:div>
    <w:div w:id="1197893011">
      <w:bodyDiv w:val="1"/>
      <w:marLeft w:val="0"/>
      <w:marRight w:val="0"/>
      <w:marTop w:val="0"/>
      <w:marBottom w:val="0"/>
      <w:divBdr>
        <w:top w:val="none" w:sz="0" w:space="0" w:color="auto"/>
        <w:left w:val="none" w:sz="0" w:space="0" w:color="auto"/>
        <w:bottom w:val="none" w:sz="0" w:space="0" w:color="auto"/>
        <w:right w:val="none" w:sz="0" w:space="0" w:color="auto"/>
      </w:divBdr>
    </w:div>
    <w:div w:id="1200512273">
      <w:bodyDiv w:val="1"/>
      <w:marLeft w:val="0"/>
      <w:marRight w:val="0"/>
      <w:marTop w:val="0"/>
      <w:marBottom w:val="0"/>
      <w:divBdr>
        <w:top w:val="none" w:sz="0" w:space="0" w:color="auto"/>
        <w:left w:val="none" w:sz="0" w:space="0" w:color="auto"/>
        <w:bottom w:val="none" w:sz="0" w:space="0" w:color="auto"/>
        <w:right w:val="none" w:sz="0" w:space="0" w:color="auto"/>
      </w:divBdr>
    </w:div>
    <w:div w:id="1202400132">
      <w:bodyDiv w:val="1"/>
      <w:marLeft w:val="0"/>
      <w:marRight w:val="0"/>
      <w:marTop w:val="0"/>
      <w:marBottom w:val="0"/>
      <w:divBdr>
        <w:top w:val="none" w:sz="0" w:space="0" w:color="auto"/>
        <w:left w:val="none" w:sz="0" w:space="0" w:color="auto"/>
        <w:bottom w:val="none" w:sz="0" w:space="0" w:color="auto"/>
        <w:right w:val="none" w:sz="0" w:space="0" w:color="auto"/>
      </w:divBdr>
    </w:div>
    <w:div w:id="1205559221">
      <w:bodyDiv w:val="1"/>
      <w:marLeft w:val="0"/>
      <w:marRight w:val="0"/>
      <w:marTop w:val="0"/>
      <w:marBottom w:val="0"/>
      <w:divBdr>
        <w:top w:val="none" w:sz="0" w:space="0" w:color="auto"/>
        <w:left w:val="none" w:sz="0" w:space="0" w:color="auto"/>
        <w:bottom w:val="none" w:sz="0" w:space="0" w:color="auto"/>
        <w:right w:val="none" w:sz="0" w:space="0" w:color="auto"/>
      </w:divBdr>
    </w:div>
    <w:div w:id="1206212319">
      <w:bodyDiv w:val="1"/>
      <w:marLeft w:val="0"/>
      <w:marRight w:val="0"/>
      <w:marTop w:val="0"/>
      <w:marBottom w:val="0"/>
      <w:divBdr>
        <w:top w:val="none" w:sz="0" w:space="0" w:color="auto"/>
        <w:left w:val="none" w:sz="0" w:space="0" w:color="auto"/>
        <w:bottom w:val="none" w:sz="0" w:space="0" w:color="auto"/>
        <w:right w:val="none" w:sz="0" w:space="0" w:color="auto"/>
      </w:divBdr>
    </w:div>
    <w:div w:id="1208444700">
      <w:bodyDiv w:val="1"/>
      <w:marLeft w:val="0"/>
      <w:marRight w:val="0"/>
      <w:marTop w:val="0"/>
      <w:marBottom w:val="0"/>
      <w:divBdr>
        <w:top w:val="none" w:sz="0" w:space="0" w:color="auto"/>
        <w:left w:val="none" w:sz="0" w:space="0" w:color="auto"/>
        <w:bottom w:val="none" w:sz="0" w:space="0" w:color="auto"/>
        <w:right w:val="none" w:sz="0" w:space="0" w:color="auto"/>
      </w:divBdr>
    </w:div>
    <w:div w:id="1212234018">
      <w:bodyDiv w:val="1"/>
      <w:marLeft w:val="0"/>
      <w:marRight w:val="0"/>
      <w:marTop w:val="0"/>
      <w:marBottom w:val="0"/>
      <w:divBdr>
        <w:top w:val="none" w:sz="0" w:space="0" w:color="auto"/>
        <w:left w:val="none" w:sz="0" w:space="0" w:color="auto"/>
        <w:bottom w:val="none" w:sz="0" w:space="0" w:color="auto"/>
        <w:right w:val="none" w:sz="0" w:space="0" w:color="auto"/>
      </w:divBdr>
    </w:div>
    <w:div w:id="1213268822">
      <w:bodyDiv w:val="1"/>
      <w:marLeft w:val="0"/>
      <w:marRight w:val="0"/>
      <w:marTop w:val="0"/>
      <w:marBottom w:val="0"/>
      <w:divBdr>
        <w:top w:val="none" w:sz="0" w:space="0" w:color="auto"/>
        <w:left w:val="none" w:sz="0" w:space="0" w:color="auto"/>
        <w:bottom w:val="none" w:sz="0" w:space="0" w:color="auto"/>
        <w:right w:val="none" w:sz="0" w:space="0" w:color="auto"/>
      </w:divBdr>
    </w:div>
    <w:div w:id="1213269172">
      <w:bodyDiv w:val="1"/>
      <w:marLeft w:val="0"/>
      <w:marRight w:val="0"/>
      <w:marTop w:val="0"/>
      <w:marBottom w:val="0"/>
      <w:divBdr>
        <w:top w:val="none" w:sz="0" w:space="0" w:color="auto"/>
        <w:left w:val="none" w:sz="0" w:space="0" w:color="auto"/>
        <w:bottom w:val="none" w:sz="0" w:space="0" w:color="auto"/>
        <w:right w:val="none" w:sz="0" w:space="0" w:color="auto"/>
      </w:divBdr>
    </w:div>
    <w:div w:id="1214390361">
      <w:bodyDiv w:val="1"/>
      <w:marLeft w:val="0"/>
      <w:marRight w:val="0"/>
      <w:marTop w:val="0"/>
      <w:marBottom w:val="0"/>
      <w:divBdr>
        <w:top w:val="none" w:sz="0" w:space="0" w:color="auto"/>
        <w:left w:val="none" w:sz="0" w:space="0" w:color="auto"/>
        <w:bottom w:val="none" w:sz="0" w:space="0" w:color="auto"/>
        <w:right w:val="none" w:sz="0" w:space="0" w:color="auto"/>
      </w:divBdr>
    </w:div>
    <w:div w:id="1214391588">
      <w:bodyDiv w:val="1"/>
      <w:marLeft w:val="0"/>
      <w:marRight w:val="0"/>
      <w:marTop w:val="0"/>
      <w:marBottom w:val="0"/>
      <w:divBdr>
        <w:top w:val="none" w:sz="0" w:space="0" w:color="auto"/>
        <w:left w:val="none" w:sz="0" w:space="0" w:color="auto"/>
        <w:bottom w:val="none" w:sz="0" w:space="0" w:color="auto"/>
        <w:right w:val="none" w:sz="0" w:space="0" w:color="auto"/>
      </w:divBdr>
    </w:div>
    <w:div w:id="1216240891">
      <w:bodyDiv w:val="1"/>
      <w:marLeft w:val="0"/>
      <w:marRight w:val="0"/>
      <w:marTop w:val="0"/>
      <w:marBottom w:val="0"/>
      <w:divBdr>
        <w:top w:val="none" w:sz="0" w:space="0" w:color="auto"/>
        <w:left w:val="none" w:sz="0" w:space="0" w:color="auto"/>
        <w:bottom w:val="none" w:sz="0" w:space="0" w:color="auto"/>
        <w:right w:val="none" w:sz="0" w:space="0" w:color="auto"/>
      </w:divBdr>
      <w:divsChild>
        <w:div w:id="721103777">
          <w:marLeft w:val="0"/>
          <w:marRight w:val="0"/>
          <w:marTop w:val="0"/>
          <w:marBottom w:val="0"/>
          <w:divBdr>
            <w:top w:val="none" w:sz="0" w:space="0" w:color="auto"/>
            <w:left w:val="none" w:sz="0" w:space="0" w:color="auto"/>
            <w:bottom w:val="none" w:sz="0" w:space="0" w:color="auto"/>
            <w:right w:val="none" w:sz="0" w:space="0" w:color="auto"/>
          </w:divBdr>
        </w:div>
        <w:div w:id="1661538156">
          <w:marLeft w:val="0"/>
          <w:marRight w:val="0"/>
          <w:marTop w:val="0"/>
          <w:marBottom w:val="0"/>
          <w:divBdr>
            <w:top w:val="none" w:sz="0" w:space="0" w:color="auto"/>
            <w:left w:val="none" w:sz="0" w:space="0" w:color="auto"/>
            <w:bottom w:val="none" w:sz="0" w:space="0" w:color="auto"/>
            <w:right w:val="none" w:sz="0" w:space="0" w:color="auto"/>
          </w:divBdr>
        </w:div>
      </w:divsChild>
    </w:div>
    <w:div w:id="1216430397">
      <w:bodyDiv w:val="1"/>
      <w:marLeft w:val="0"/>
      <w:marRight w:val="0"/>
      <w:marTop w:val="0"/>
      <w:marBottom w:val="0"/>
      <w:divBdr>
        <w:top w:val="none" w:sz="0" w:space="0" w:color="auto"/>
        <w:left w:val="none" w:sz="0" w:space="0" w:color="auto"/>
        <w:bottom w:val="none" w:sz="0" w:space="0" w:color="auto"/>
        <w:right w:val="none" w:sz="0" w:space="0" w:color="auto"/>
      </w:divBdr>
    </w:div>
    <w:div w:id="1216628431">
      <w:bodyDiv w:val="1"/>
      <w:marLeft w:val="0"/>
      <w:marRight w:val="0"/>
      <w:marTop w:val="0"/>
      <w:marBottom w:val="0"/>
      <w:divBdr>
        <w:top w:val="none" w:sz="0" w:space="0" w:color="auto"/>
        <w:left w:val="none" w:sz="0" w:space="0" w:color="auto"/>
        <w:bottom w:val="none" w:sz="0" w:space="0" w:color="auto"/>
        <w:right w:val="none" w:sz="0" w:space="0" w:color="auto"/>
      </w:divBdr>
    </w:div>
    <w:div w:id="1217400296">
      <w:bodyDiv w:val="1"/>
      <w:marLeft w:val="0"/>
      <w:marRight w:val="0"/>
      <w:marTop w:val="0"/>
      <w:marBottom w:val="0"/>
      <w:divBdr>
        <w:top w:val="none" w:sz="0" w:space="0" w:color="auto"/>
        <w:left w:val="none" w:sz="0" w:space="0" w:color="auto"/>
        <w:bottom w:val="none" w:sz="0" w:space="0" w:color="auto"/>
        <w:right w:val="none" w:sz="0" w:space="0" w:color="auto"/>
      </w:divBdr>
    </w:div>
    <w:div w:id="1218206038">
      <w:bodyDiv w:val="1"/>
      <w:marLeft w:val="0"/>
      <w:marRight w:val="0"/>
      <w:marTop w:val="0"/>
      <w:marBottom w:val="0"/>
      <w:divBdr>
        <w:top w:val="none" w:sz="0" w:space="0" w:color="auto"/>
        <w:left w:val="none" w:sz="0" w:space="0" w:color="auto"/>
        <w:bottom w:val="none" w:sz="0" w:space="0" w:color="auto"/>
        <w:right w:val="none" w:sz="0" w:space="0" w:color="auto"/>
      </w:divBdr>
    </w:div>
    <w:div w:id="1220089053">
      <w:bodyDiv w:val="1"/>
      <w:marLeft w:val="0"/>
      <w:marRight w:val="0"/>
      <w:marTop w:val="0"/>
      <w:marBottom w:val="0"/>
      <w:divBdr>
        <w:top w:val="none" w:sz="0" w:space="0" w:color="auto"/>
        <w:left w:val="none" w:sz="0" w:space="0" w:color="auto"/>
        <w:bottom w:val="none" w:sz="0" w:space="0" w:color="auto"/>
        <w:right w:val="none" w:sz="0" w:space="0" w:color="auto"/>
      </w:divBdr>
    </w:div>
    <w:div w:id="1235044386">
      <w:bodyDiv w:val="1"/>
      <w:marLeft w:val="0"/>
      <w:marRight w:val="0"/>
      <w:marTop w:val="0"/>
      <w:marBottom w:val="0"/>
      <w:divBdr>
        <w:top w:val="none" w:sz="0" w:space="0" w:color="auto"/>
        <w:left w:val="none" w:sz="0" w:space="0" w:color="auto"/>
        <w:bottom w:val="none" w:sz="0" w:space="0" w:color="auto"/>
        <w:right w:val="none" w:sz="0" w:space="0" w:color="auto"/>
      </w:divBdr>
    </w:div>
    <w:div w:id="1235312336">
      <w:bodyDiv w:val="1"/>
      <w:marLeft w:val="0"/>
      <w:marRight w:val="0"/>
      <w:marTop w:val="0"/>
      <w:marBottom w:val="0"/>
      <w:divBdr>
        <w:top w:val="none" w:sz="0" w:space="0" w:color="auto"/>
        <w:left w:val="none" w:sz="0" w:space="0" w:color="auto"/>
        <w:bottom w:val="none" w:sz="0" w:space="0" w:color="auto"/>
        <w:right w:val="none" w:sz="0" w:space="0" w:color="auto"/>
      </w:divBdr>
    </w:div>
    <w:div w:id="1237663426">
      <w:bodyDiv w:val="1"/>
      <w:marLeft w:val="0"/>
      <w:marRight w:val="0"/>
      <w:marTop w:val="0"/>
      <w:marBottom w:val="0"/>
      <w:divBdr>
        <w:top w:val="none" w:sz="0" w:space="0" w:color="auto"/>
        <w:left w:val="none" w:sz="0" w:space="0" w:color="auto"/>
        <w:bottom w:val="none" w:sz="0" w:space="0" w:color="auto"/>
        <w:right w:val="none" w:sz="0" w:space="0" w:color="auto"/>
      </w:divBdr>
    </w:div>
    <w:div w:id="1241213953">
      <w:bodyDiv w:val="1"/>
      <w:marLeft w:val="0"/>
      <w:marRight w:val="0"/>
      <w:marTop w:val="0"/>
      <w:marBottom w:val="0"/>
      <w:divBdr>
        <w:top w:val="none" w:sz="0" w:space="0" w:color="auto"/>
        <w:left w:val="none" w:sz="0" w:space="0" w:color="auto"/>
        <w:bottom w:val="none" w:sz="0" w:space="0" w:color="auto"/>
        <w:right w:val="none" w:sz="0" w:space="0" w:color="auto"/>
      </w:divBdr>
    </w:div>
    <w:div w:id="1241674354">
      <w:bodyDiv w:val="1"/>
      <w:marLeft w:val="0"/>
      <w:marRight w:val="0"/>
      <w:marTop w:val="0"/>
      <w:marBottom w:val="0"/>
      <w:divBdr>
        <w:top w:val="none" w:sz="0" w:space="0" w:color="auto"/>
        <w:left w:val="none" w:sz="0" w:space="0" w:color="auto"/>
        <w:bottom w:val="none" w:sz="0" w:space="0" w:color="auto"/>
        <w:right w:val="none" w:sz="0" w:space="0" w:color="auto"/>
      </w:divBdr>
    </w:div>
    <w:div w:id="1242914534">
      <w:bodyDiv w:val="1"/>
      <w:marLeft w:val="0"/>
      <w:marRight w:val="0"/>
      <w:marTop w:val="0"/>
      <w:marBottom w:val="0"/>
      <w:divBdr>
        <w:top w:val="none" w:sz="0" w:space="0" w:color="auto"/>
        <w:left w:val="none" w:sz="0" w:space="0" w:color="auto"/>
        <w:bottom w:val="none" w:sz="0" w:space="0" w:color="auto"/>
        <w:right w:val="none" w:sz="0" w:space="0" w:color="auto"/>
      </w:divBdr>
    </w:div>
    <w:div w:id="1243028162">
      <w:bodyDiv w:val="1"/>
      <w:marLeft w:val="0"/>
      <w:marRight w:val="0"/>
      <w:marTop w:val="0"/>
      <w:marBottom w:val="0"/>
      <w:divBdr>
        <w:top w:val="none" w:sz="0" w:space="0" w:color="auto"/>
        <w:left w:val="none" w:sz="0" w:space="0" w:color="auto"/>
        <w:bottom w:val="none" w:sz="0" w:space="0" w:color="auto"/>
        <w:right w:val="none" w:sz="0" w:space="0" w:color="auto"/>
      </w:divBdr>
    </w:div>
    <w:div w:id="1248854283">
      <w:bodyDiv w:val="1"/>
      <w:marLeft w:val="0"/>
      <w:marRight w:val="0"/>
      <w:marTop w:val="0"/>
      <w:marBottom w:val="0"/>
      <w:divBdr>
        <w:top w:val="none" w:sz="0" w:space="0" w:color="auto"/>
        <w:left w:val="none" w:sz="0" w:space="0" w:color="auto"/>
        <w:bottom w:val="none" w:sz="0" w:space="0" w:color="auto"/>
        <w:right w:val="none" w:sz="0" w:space="0" w:color="auto"/>
      </w:divBdr>
    </w:div>
    <w:div w:id="1249195935">
      <w:bodyDiv w:val="1"/>
      <w:marLeft w:val="0"/>
      <w:marRight w:val="0"/>
      <w:marTop w:val="0"/>
      <w:marBottom w:val="0"/>
      <w:divBdr>
        <w:top w:val="none" w:sz="0" w:space="0" w:color="auto"/>
        <w:left w:val="none" w:sz="0" w:space="0" w:color="auto"/>
        <w:bottom w:val="none" w:sz="0" w:space="0" w:color="auto"/>
        <w:right w:val="none" w:sz="0" w:space="0" w:color="auto"/>
      </w:divBdr>
    </w:div>
    <w:div w:id="1250429594">
      <w:bodyDiv w:val="1"/>
      <w:marLeft w:val="0"/>
      <w:marRight w:val="0"/>
      <w:marTop w:val="0"/>
      <w:marBottom w:val="0"/>
      <w:divBdr>
        <w:top w:val="none" w:sz="0" w:space="0" w:color="auto"/>
        <w:left w:val="none" w:sz="0" w:space="0" w:color="auto"/>
        <w:bottom w:val="none" w:sz="0" w:space="0" w:color="auto"/>
        <w:right w:val="none" w:sz="0" w:space="0" w:color="auto"/>
      </w:divBdr>
    </w:div>
    <w:div w:id="1251088206">
      <w:bodyDiv w:val="1"/>
      <w:marLeft w:val="0"/>
      <w:marRight w:val="0"/>
      <w:marTop w:val="0"/>
      <w:marBottom w:val="0"/>
      <w:divBdr>
        <w:top w:val="none" w:sz="0" w:space="0" w:color="auto"/>
        <w:left w:val="none" w:sz="0" w:space="0" w:color="auto"/>
        <w:bottom w:val="none" w:sz="0" w:space="0" w:color="auto"/>
        <w:right w:val="none" w:sz="0" w:space="0" w:color="auto"/>
      </w:divBdr>
    </w:div>
    <w:div w:id="1252011688">
      <w:bodyDiv w:val="1"/>
      <w:marLeft w:val="0"/>
      <w:marRight w:val="0"/>
      <w:marTop w:val="0"/>
      <w:marBottom w:val="0"/>
      <w:divBdr>
        <w:top w:val="none" w:sz="0" w:space="0" w:color="auto"/>
        <w:left w:val="none" w:sz="0" w:space="0" w:color="auto"/>
        <w:bottom w:val="none" w:sz="0" w:space="0" w:color="auto"/>
        <w:right w:val="none" w:sz="0" w:space="0" w:color="auto"/>
      </w:divBdr>
    </w:div>
    <w:div w:id="1253780800">
      <w:bodyDiv w:val="1"/>
      <w:marLeft w:val="0"/>
      <w:marRight w:val="0"/>
      <w:marTop w:val="0"/>
      <w:marBottom w:val="0"/>
      <w:divBdr>
        <w:top w:val="none" w:sz="0" w:space="0" w:color="auto"/>
        <w:left w:val="none" w:sz="0" w:space="0" w:color="auto"/>
        <w:bottom w:val="none" w:sz="0" w:space="0" w:color="auto"/>
        <w:right w:val="none" w:sz="0" w:space="0" w:color="auto"/>
      </w:divBdr>
    </w:div>
    <w:div w:id="1256864499">
      <w:bodyDiv w:val="1"/>
      <w:marLeft w:val="0"/>
      <w:marRight w:val="0"/>
      <w:marTop w:val="0"/>
      <w:marBottom w:val="0"/>
      <w:divBdr>
        <w:top w:val="none" w:sz="0" w:space="0" w:color="auto"/>
        <w:left w:val="none" w:sz="0" w:space="0" w:color="auto"/>
        <w:bottom w:val="none" w:sz="0" w:space="0" w:color="auto"/>
        <w:right w:val="none" w:sz="0" w:space="0" w:color="auto"/>
      </w:divBdr>
    </w:div>
    <w:div w:id="1258977721">
      <w:bodyDiv w:val="1"/>
      <w:marLeft w:val="0"/>
      <w:marRight w:val="0"/>
      <w:marTop w:val="0"/>
      <w:marBottom w:val="0"/>
      <w:divBdr>
        <w:top w:val="none" w:sz="0" w:space="0" w:color="auto"/>
        <w:left w:val="none" w:sz="0" w:space="0" w:color="auto"/>
        <w:bottom w:val="none" w:sz="0" w:space="0" w:color="auto"/>
        <w:right w:val="none" w:sz="0" w:space="0" w:color="auto"/>
      </w:divBdr>
    </w:div>
    <w:div w:id="1263369750">
      <w:bodyDiv w:val="1"/>
      <w:marLeft w:val="0"/>
      <w:marRight w:val="0"/>
      <w:marTop w:val="0"/>
      <w:marBottom w:val="0"/>
      <w:divBdr>
        <w:top w:val="none" w:sz="0" w:space="0" w:color="auto"/>
        <w:left w:val="none" w:sz="0" w:space="0" w:color="auto"/>
        <w:bottom w:val="none" w:sz="0" w:space="0" w:color="auto"/>
        <w:right w:val="none" w:sz="0" w:space="0" w:color="auto"/>
      </w:divBdr>
    </w:div>
    <w:div w:id="1264412463">
      <w:bodyDiv w:val="1"/>
      <w:marLeft w:val="0"/>
      <w:marRight w:val="0"/>
      <w:marTop w:val="0"/>
      <w:marBottom w:val="0"/>
      <w:divBdr>
        <w:top w:val="none" w:sz="0" w:space="0" w:color="auto"/>
        <w:left w:val="none" w:sz="0" w:space="0" w:color="auto"/>
        <w:bottom w:val="none" w:sz="0" w:space="0" w:color="auto"/>
        <w:right w:val="none" w:sz="0" w:space="0" w:color="auto"/>
      </w:divBdr>
    </w:div>
    <w:div w:id="1265572115">
      <w:bodyDiv w:val="1"/>
      <w:marLeft w:val="0"/>
      <w:marRight w:val="0"/>
      <w:marTop w:val="0"/>
      <w:marBottom w:val="0"/>
      <w:divBdr>
        <w:top w:val="none" w:sz="0" w:space="0" w:color="auto"/>
        <w:left w:val="none" w:sz="0" w:space="0" w:color="auto"/>
        <w:bottom w:val="none" w:sz="0" w:space="0" w:color="auto"/>
        <w:right w:val="none" w:sz="0" w:space="0" w:color="auto"/>
      </w:divBdr>
    </w:div>
    <w:div w:id="1268580897">
      <w:bodyDiv w:val="1"/>
      <w:marLeft w:val="0"/>
      <w:marRight w:val="0"/>
      <w:marTop w:val="0"/>
      <w:marBottom w:val="0"/>
      <w:divBdr>
        <w:top w:val="none" w:sz="0" w:space="0" w:color="auto"/>
        <w:left w:val="none" w:sz="0" w:space="0" w:color="auto"/>
        <w:bottom w:val="none" w:sz="0" w:space="0" w:color="auto"/>
        <w:right w:val="none" w:sz="0" w:space="0" w:color="auto"/>
      </w:divBdr>
    </w:div>
    <w:div w:id="1270090915">
      <w:bodyDiv w:val="1"/>
      <w:marLeft w:val="0"/>
      <w:marRight w:val="0"/>
      <w:marTop w:val="0"/>
      <w:marBottom w:val="0"/>
      <w:divBdr>
        <w:top w:val="none" w:sz="0" w:space="0" w:color="auto"/>
        <w:left w:val="none" w:sz="0" w:space="0" w:color="auto"/>
        <w:bottom w:val="none" w:sz="0" w:space="0" w:color="auto"/>
        <w:right w:val="none" w:sz="0" w:space="0" w:color="auto"/>
      </w:divBdr>
    </w:div>
    <w:div w:id="1271740756">
      <w:bodyDiv w:val="1"/>
      <w:marLeft w:val="0"/>
      <w:marRight w:val="0"/>
      <w:marTop w:val="0"/>
      <w:marBottom w:val="0"/>
      <w:divBdr>
        <w:top w:val="none" w:sz="0" w:space="0" w:color="auto"/>
        <w:left w:val="none" w:sz="0" w:space="0" w:color="auto"/>
        <w:bottom w:val="none" w:sz="0" w:space="0" w:color="auto"/>
        <w:right w:val="none" w:sz="0" w:space="0" w:color="auto"/>
      </w:divBdr>
    </w:div>
    <w:div w:id="1274895495">
      <w:bodyDiv w:val="1"/>
      <w:marLeft w:val="0"/>
      <w:marRight w:val="0"/>
      <w:marTop w:val="0"/>
      <w:marBottom w:val="0"/>
      <w:divBdr>
        <w:top w:val="none" w:sz="0" w:space="0" w:color="auto"/>
        <w:left w:val="none" w:sz="0" w:space="0" w:color="auto"/>
        <w:bottom w:val="none" w:sz="0" w:space="0" w:color="auto"/>
        <w:right w:val="none" w:sz="0" w:space="0" w:color="auto"/>
      </w:divBdr>
    </w:div>
    <w:div w:id="1279991011">
      <w:bodyDiv w:val="1"/>
      <w:marLeft w:val="0"/>
      <w:marRight w:val="0"/>
      <w:marTop w:val="0"/>
      <w:marBottom w:val="0"/>
      <w:divBdr>
        <w:top w:val="none" w:sz="0" w:space="0" w:color="auto"/>
        <w:left w:val="none" w:sz="0" w:space="0" w:color="auto"/>
        <w:bottom w:val="none" w:sz="0" w:space="0" w:color="auto"/>
        <w:right w:val="none" w:sz="0" w:space="0" w:color="auto"/>
      </w:divBdr>
    </w:div>
    <w:div w:id="1282152026">
      <w:bodyDiv w:val="1"/>
      <w:marLeft w:val="0"/>
      <w:marRight w:val="0"/>
      <w:marTop w:val="0"/>
      <w:marBottom w:val="0"/>
      <w:divBdr>
        <w:top w:val="none" w:sz="0" w:space="0" w:color="auto"/>
        <w:left w:val="none" w:sz="0" w:space="0" w:color="auto"/>
        <w:bottom w:val="none" w:sz="0" w:space="0" w:color="auto"/>
        <w:right w:val="none" w:sz="0" w:space="0" w:color="auto"/>
      </w:divBdr>
    </w:div>
    <w:div w:id="1284768653">
      <w:bodyDiv w:val="1"/>
      <w:marLeft w:val="0"/>
      <w:marRight w:val="0"/>
      <w:marTop w:val="0"/>
      <w:marBottom w:val="0"/>
      <w:divBdr>
        <w:top w:val="none" w:sz="0" w:space="0" w:color="auto"/>
        <w:left w:val="none" w:sz="0" w:space="0" w:color="auto"/>
        <w:bottom w:val="none" w:sz="0" w:space="0" w:color="auto"/>
        <w:right w:val="none" w:sz="0" w:space="0" w:color="auto"/>
      </w:divBdr>
    </w:div>
    <w:div w:id="1286083562">
      <w:bodyDiv w:val="1"/>
      <w:marLeft w:val="0"/>
      <w:marRight w:val="0"/>
      <w:marTop w:val="0"/>
      <w:marBottom w:val="0"/>
      <w:divBdr>
        <w:top w:val="none" w:sz="0" w:space="0" w:color="auto"/>
        <w:left w:val="none" w:sz="0" w:space="0" w:color="auto"/>
        <w:bottom w:val="none" w:sz="0" w:space="0" w:color="auto"/>
        <w:right w:val="none" w:sz="0" w:space="0" w:color="auto"/>
      </w:divBdr>
    </w:div>
    <w:div w:id="1288464987">
      <w:bodyDiv w:val="1"/>
      <w:marLeft w:val="0"/>
      <w:marRight w:val="0"/>
      <w:marTop w:val="0"/>
      <w:marBottom w:val="0"/>
      <w:divBdr>
        <w:top w:val="none" w:sz="0" w:space="0" w:color="auto"/>
        <w:left w:val="none" w:sz="0" w:space="0" w:color="auto"/>
        <w:bottom w:val="none" w:sz="0" w:space="0" w:color="auto"/>
        <w:right w:val="none" w:sz="0" w:space="0" w:color="auto"/>
      </w:divBdr>
    </w:div>
    <w:div w:id="1288774314">
      <w:bodyDiv w:val="1"/>
      <w:marLeft w:val="0"/>
      <w:marRight w:val="0"/>
      <w:marTop w:val="0"/>
      <w:marBottom w:val="0"/>
      <w:divBdr>
        <w:top w:val="none" w:sz="0" w:space="0" w:color="auto"/>
        <w:left w:val="none" w:sz="0" w:space="0" w:color="auto"/>
        <w:bottom w:val="none" w:sz="0" w:space="0" w:color="auto"/>
        <w:right w:val="none" w:sz="0" w:space="0" w:color="auto"/>
      </w:divBdr>
    </w:div>
    <w:div w:id="1294865590">
      <w:bodyDiv w:val="1"/>
      <w:marLeft w:val="0"/>
      <w:marRight w:val="0"/>
      <w:marTop w:val="0"/>
      <w:marBottom w:val="0"/>
      <w:divBdr>
        <w:top w:val="none" w:sz="0" w:space="0" w:color="auto"/>
        <w:left w:val="none" w:sz="0" w:space="0" w:color="auto"/>
        <w:bottom w:val="none" w:sz="0" w:space="0" w:color="auto"/>
        <w:right w:val="none" w:sz="0" w:space="0" w:color="auto"/>
      </w:divBdr>
    </w:div>
    <w:div w:id="1308435018">
      <w:bodyDiv w:val="1"/>
      <w:marLeft w:val="0"/>
      <w:marRight w:val="0"/>
      <w:marTop w:val="0"/>
      <w:marBottom w:val="0"/>
      <w:divBdr>
        <w:top w:val="none" w:sz="0" w:space="0" w:color="auto"/>
        <w:left w:val="none" w:sz="0" w:space="0" w:color="auto"/>
        <w:bottom w:val="none" w:sz="0" w:space="0" w:color="auto"/>
        <w:right w:val="none" w:sz="0" w:space="0" w:color="auto"/>
      </w:divBdr>
    </w:div>
    <w:div w:id="1311866076">
      <w:bodyDiv w:val="1"/>
      <w:marLeft w:val="0"/>
      <w:marRight w:val="0"/>
      <w:marTop w:val="0"/>
      <w:marBottom w:val="0"/>
      <w:divBdr>
        <w:top w:val="none" w:sz="0" w:space="0" w:color="auto"/>
        <w:left w:val="none" w:sz="0" w:space="0" w:color="auto"/>
        <w:bottom w:val="none" w:sz="0" w:space="0" w:color="auto"/>
        <w:right w:val="none" w:sz="0" w:space="0" w:color="auto"/>
      </w:divBdr>
    </w:div>
    <w:div w:id="1315333823">
      <w:bodyDiv w:val="1"/>
      <w:marLeft w:val="0"/>
      <w:marRight w:val="0"/>
      <w:marTop w:val="0"/>
      <w:marBottom w:val="0"/>
      <w:divBdr>
        <w:top w:val="none" w:sz="0" w:space="0" w:color="auto"/>
        <w:left w:val="none" w:sz="0" w:space="0" w:color="auto"/>
        <w:bottom w:val="none" w:sz="0" w:space="0" w:color="auto"/>
        <w:right w:val="none" w:sz="0" w:space="0" w:color="auto"/>
      </w:divBdr>
    </w:div>
    <w:div w:id="1316685419">
      <w:bodyDiv w:val="1"/>
      <w:marLeft w:val="0"/>
      <w:marRight w:val="0"/>
      <w:marTop w:val="0"/>
      <w:marBottom w:val="0"/>
      <w:divBdr>
        <w:top w:val="none" w:sz="0" w:space="0" w:color="auto"/>
        <w:left w:val="none" w:sz="0" w:space="0" w:color="auto"/>
        <w:bottom w:val="none" w:sz="0" w:space="0" w:color="auto"/>
        <w:right w:val="none" w:sz="0" w:space="0" w:color="auto"/>
      </w:divBdr>
    </w:div>
    <w:div w:id="1319385462">
      <w:bodyDiv w:val="1"/>
      <w:marLeft w:val="0"/>
      <w:marRight w:val="0"/>
      <w:marTop w:val="0"/>
      <w:marBottom w:val="0"/>
      <w:divBdr>
        <w:top w:val="none" w:sz="0" w:space="0" w:color="auto"/>
        <w:left w:val="none" w:sz="0" w:space="0" w:color="auto"/>
        <w:bottom w:val="none" w:sz="0" w:space="0" w:color="auto"/>
        <w:right w:val="none" w:sz="0" w:space="0" w:color="auto"/>
      </w:divBdr>
    </w:div>
    <w:div w:id="1325088133">
      <w:bodyDiv w:val="1"/>
      <w:marLeft w:val="0"/>
      <w:marRight w:val="0"/>
      <w:marTop w:val="0"/>
      <w:marBottom w:val="0"/>
      <w:divBdr>
        <w:top w:val="none" w:sz="0" w:space="0" w:color="auto"/>
        <w:left w:val="none" w:sz="0" w:space="0" w:color="auto"/>
        <w:bottom w:val="none" w:sz="0" w:space="0" w:color="auto"/>
        <w:right w:val="none" w:sz="0" w:space="0" w:color="auto"/>
      </w:divBdr>
    </w:div>
    <w:div w:id="1325859093">
      <w:bodyDiv w:val="1"/>
      <w:marLeft w:val="0"/>
      <w:marRight w:val="0"/>
      <w:marTop w:val="0"/>
      <w:marBottom w:val="0"/>
      <w:divBdr>
        <w:top w:val="none" w:sz="0" w:space="0" w:color="auto"/>
        <w:left w:val="none" w:sz="0" w:space="0" w:color="auto"/>
        <w:bottom w:val="none" w:sz="0" w:space="0" w:color="auto"/>
        <w:right w:val="none" w:sz="0" w:space="0" w:color="auto"/>
      </w:divBdr>
    </w:div>
    <w:div w:id="1326084359">
      <w:bodyDiv w:val="1"/>
      <w:marLeft w:val="0"/>
      <w:marRight w:val="0"/>
      <w:marTop w:val="0"/>
      <w:marBottom w:val="0"/>
      <w:divBdr>
        <w:top w:val="none" w:sz="0" w:space="0" w:color="auto"/>
        <w:left w:val="none" w:sz="0" w:space="0" w:color="auto"/>
        <w:bottom w:val="none" w:sz="0" w:space="0" w:color="auto"/>
        <w:right w:val="none" w:sz="0" w:space="0" w:color="auto"/>
      </w:divBdr>
    </w:div>
    <w:div w:id="1331519791">
      <w:bodyDiv w:val="1"/>
      <w:marLeft w:val="0"/>
      <w:marRight w:val="0"/>
      <w:marTop w:val="0"/>
      <w:marBottom w:val="0"/>
      <w:divBdr>
        <w:top w:val="none" w:sz="0" w:space="0" w:color="auto"/>
        <w:left w:val="none" w:sz="0" w:space="0" w:color="auto"/>
        <w:bottom w:val="none" w:sz="0" w:space="0" w:color="auto"/>
        <w:right w:val="none" w:sz="0" w:space="0" w:color="auto"/>
      </w:divBdr>
      <w:divsChild>
        <w:div w:id="23017429">
          <w:marLeft w:val="0"/>
          <w:marRight w:val="0"/>
          <w:marTop w:val="0"/>
          <w:marBottom w:val="0"/>
          <w:divBdr>
            <w:top w:val="none" w:sz="0" w:space="0" w:color="auto"/>
            <w:left w:val="none" w:sz="0" w:space="0" w:color="auto"/>
            <w:bottom w:val="none" w:sz="0" w:space="0" w:color="auto"/>
            <w:right w:val="none" w:sz="0" w:space="0" w:color="auto"/>
          </w:divBdr>
          <w:divsChild>
            <w:div w:id="770583889">
              <w:marLeft w:val="0"/>
              <w:marRight w:val="0"/>
              <w:marTop w:val="0"/>
              <w:marBottom w:val="0"/>
              <w:divBdr>
                <w:top w:val="none" w:sz="0" w:space="0" w:color="auto"/>
                <w:left w:val="none" w:sz="0" w:space="0" w:color="auto"/>
                <w:bottom w:val="none" w:sz="0" w:space="0" w:color="auto"/>
                <w:right w:val="none" w:sz="0" w:space="0" w:color="auto"/>
              </w:divBdr>
            </w:div>
            <w:div w:id="1262369981">
              <w:marLeft w:val="0"/>
              <w:marRight w:val="0"/>
              <w:marTop w:val="0"/>
              <w:marBottom w:val="0"/>
              <w:divBdr>
                <w:top w:val="none" w:sz="0" w:space="0" w:color="auto"/>
                <w:left w:val="none" w:sz="0" w:space="0" w:color="auto"/>
                <w:bottom w:val="none" w:sz="0" w:space="0" w:color="auto"/>
                <w:right w:val="none" w:sz="0" w:space="0" w:color="auto"/>
              </w:divBdr>
            </w:div>
            <w:div w:id="2089843215">
              <w:marLeft w:val="0"/>
              <w:marRight w:val="0"/>
              <w:marTop w:val="0"/>
              <w:marBottom w:val="0"/>
              <w:divBdr>
                <w:top w:val="none" w:sz="0" w:space="0" w:color="auto"/>
                <w:left w:val="none" w:sz="0" w:space="0" w:color="auto"/>
                <w:bottom w:val="none" w:sz="0" w:space="0" w:color="auto"/>
                <w:right w:val="none" w:sz="0" w:space="0" w:color="auto"/>
              </w:divBdr>
            </w:div>
          </w:divsChild>
        </w:div>
        <w:div w:id="89200869">
          <w:marLeft w:val="0"/>
          <w:marRight w:val="0"/>
          <w:marTop w:val="0"/>
          <w:marBottom w:val="0"/>
          <w:divBdr>
            <w:top w:val="none" w:sz="0" w:space="0" w:color="auto"/>
            <w:left w:val="none" w:sz="0" w:space="0" w:color="auto"/>
            <w:bottom w:val="none" w:sz="0" w:space="0" w:color="auto"/>
            <w:right w:val="none" w:sz="0" w:space="0" w:color="auto"/>
          </w:divBdr>
          <w:divsChild>
            <w:div w:id="1600528019">
              <w:marLeft w:val="0"/>
              <w:marRight w:val="0"/>
              <w:marTop w:val="0"/>
              <w:marBottom w:val="0"/>
              <w:divBdr>
                <w:top w:val="none" w:sz="0" w:space="0" w:color="auto"/>
                <w:left w:val="none" w:sz="0" w:space="0" w:color="auto"/>
                <w:bottom w:val="none" w:sz="0" w:space="0" w:color="auto"/>
                <w:right w:val="none" w:sz="0" w:space="0" w:color="auto"/>
              </w:divBdr>
            </w:div>
          </w:divsChild>
        </w:div>
        <w:div w:id="92629332">
          <w:marLeft w:val="0"/>
          <w:marRight w:val="0"/>
          <w:marTop w:val="0"/>
          <w:marBottom w:val="0"/>
          <w:divBdr>
            <w:top w:val="none" w:sz="0" w:space="0" w:color="auto"/>
            <w:left w:val="none" w:sz="0" w:space="0" w:color="auto"/>
            <w:bottom w:val="none" w:sz="0" w:space="0" w:color="auto"/>
            <w:right w:val="none" w:sz="0" w:space="0" w:color="auto"/>
          </w:divBdr>
          <w:divsChild>
            <w:div w:id="2117364467">
              <w:marLeft w:val="0"/>
              <w:marRight w:val="0"/>
              <w:marTop w:val="0"/>
              <w:marBottom w:val="0"/>
              <w:divBdr>
                <w:top w:val="none" w:sz="0" w:space="0" w:color="auto"/>
                <w:left w:val="none" w:sz="0" w:space="0" w:color="auto"/>
                <w:bottom w:val="none" w:sz="0" w:space="0" w:color="auto"/>
                <w:right w:val="none" w:sz="0" w:space="0" w:color="auto"/>
              </w:divBdr>
            </w:div>
          </w:divsChild>
        </w:div>
        <w:div w:id="127434607">
          <w:marLeft w:val="0"/>
          <w:marRight w:val="0"/>
          <w:marTop w:val="0"/>
          <w:marBottom w:val="0"/>
          <w:divBdr>
            <w:top w:val="none" w:sz="0" w:space="0" w:color="auto"/>
            <w:left w:val="none" w:sz="0" w:space="0" w:color="auto"/>
            <w:bottom w:val="none" w:sz="0" w:space="0" w:color="auto"/>
            <w:right w:val="none" w:sz="0" w:space="0" w:color="auto"/>
          </w:divBdr>
          <w:divsChild>
            <w:div w:id="1207135376">
              <w:marLeft w:val="0"/>
              <w:marRight w:val="0"/>
              <w:marTop w:val="0"/>
              <w:marBottom w:val="0"/>
              <w:divBdr>
                <w:top w:val="none" w:sz="0" w:space="0" w:color="auto"/>
                <w:left w:val="none" w:sz="0" w:space="0" w:color="auto"/>
                <w:bottom w:val="none" w:sz="0" w:space="0" w:color="auto"/>
                <w:right w:val="none" w:sz="0" w:space="0" w:color="auto"/>
              </w:divBdr>
            </w:div>
            <w:div w:id="2102600271">
              <w:marLeft w:val="0"/>
              <w:marRight w:val="0"/>
              <w:marTop w:val="0"/>
              <w:marBottom w:val="0"/>
              <w:divBdr>
                <w:top w:val="none" w:sz="0" w:space="0" w:color="auto"/>
                <w:left w:val="none" w:sz="0" w:space="0" w:color="auto"/>
                <w:bottom w:val="none" w:sz="0" w:space="0" w:color="auto"/>
                <w:right w:val="none" w:sz="0" w:space="0" w:color="auto"/>
              </w:divBdr>
            </w:div>
          </w:divsChild>
        </w:div>
        <w:div w:id="131750453">
          <w:marLeft w:val="0"/>
          <w:marRight w:val="0"/>
          <w:marTop w:val="0"/>
          <w:marBottom w:val="0"/>
          <w:divBdr>
            <w:top w:val="none" w:sz="0" w:space="0" w:color="auto"/>
            <w:left w:val="none" w:sz="0" w:space="0" w:color="auto"/>
            <w:bottom w:val="none" w:sz="0" w:space="0" w:color="auto"/>
            <w:right w:val="none" w:sz="0" w:space="0" w:color="auto"/>
          </w:divBdr>
          <w:divsChild>
            <w:div w:id="968432789">
              <w:marLeft w:val="0"/>
              <w:marRight w:val="0"/>
              <w:marTop w:val="0"/>
              <w:marBottom w:val="0"/>
              <w:divBdr>
                <w:top w:val="none" w:sz="0" w:space="0" w:color="auto"/>
                <w:left w:val="none" w:sz="0" w:space="0" w:color="auto"/>
                <w:bottom w:val="none" w:sz="0" w:space="0" w:color="auto"/>
                <w:right w:val="none" w:sz="0" w:space="0" w:color="auto"/>
              </w:divBdr>
            </w:div>
            <w:div w:id="1155608297">
              <w:marLeft w:val="0"/>
              <w:marRight w:val="0"/>
              <w:marTop w:val="0"/>
              <w:marBottom w:val="0"/>
              <w:divBdr>
                <w:top w:val="none" w:sz="0" w:space="0" w:color="auto"/>
                <w:left w:val="none" w:sz="0" w:space="0" w:color="auto"/>
                <w:bottom w:val="none" w:sz="0" w:space="0" w:color="auto"/>
                <w:right w:val="none" w:sz="0" w:space="0" w:color="auto"/>
              </w:divBdr>
            </w:div>
          </w:divsChild>
        </w:div>
        <w:div w:id="224530790">
          <w:marLeft w:val="0"/>
          <w:marRight w:val="0"/>
          <w:marTop w:val="0"/>
          <w:marBottom w:val="0"/>
          <w:divBdr>
            <w:top w:val="none" w:sz="0" w:space="0" w:color="auto"/>
            <w:left w:val="none" w:sz="0" w:space="0" w:color="auto"/>
            <w:bottom w:val="none" w:sz="0" w:space="0" w:color="auto"/>
            <w:right w:val="none" w:sz="0" w:space="0" w:color="auto"/>
          </w:divBdr>
          <w:divsChild>
            <w:div w:id="711731263">
              <w:marLeft w:val="0"/>
              <w:marRight w:val="0"/>
              <w:marTop w:val="0"/>
              <w:marBottom w:val="0"/>
              <w:divBdr>
                <w:top w:val="none" w:sz="0" w:space="0" w:color="auto"/>
                <w:left w:val="none" w:sz="0" w:space="0" w:color="auto"/>
                <w:bottom w:val="none" w:sz="0" w:space="0" w:color="auto"/>
                <w:right w:val="none" w:sz="0" w:space="0" w:color="auto"/>
              </w:divBdr>
            </w:div>
            <w:div w:id="857427718">
              <w:marLeft w:val="0"/>
              <w:marRight w:val="0"/>
              <w:marTop w:val="0"/>
              <w:marBottom w:val="0"/>
              <w:divBdr>
                <w:top w:val="none" w:sz="0" w:space="0" w:color="auto"/>
                <w:left w:val="none" w:sz="0" w:space="0" w:color="auto"/>
                <w:bottom w:val="none" w:sz="0" w:space="0" w:color="auto"/>
                <w:right w:val="none" w:sz="0" w:space="0" w:color="auto"/>
              </w:divBdr>
            </w:div>
            <w:div w:id="1882279873">
              <w:marLeft w:val="0"/>
              <w:marRight w:val="0"/>
              <w:marTop w:val="0"/>
              <w:marBottom w:val="0"/>
              <w:divBdr>
                <w:top w:val="none" w:sz="0" w:space="0" w:color="auto"/>
                <w:left w:val="none" w:sz="0" w:space="0" w:color="auto"/>
                <w:bottom w:val="none" w:sz="0" w:space="0" w:color="auto"/>
                <w:right w:val="none" w:sz="0" w:space="0" w:color="auto"/>
              </w:divBdr>
            </w:div>
          </w:divsChild>
        </w:div>
        <w:div w:id="267667906">
          <w:marLeft w:val="0"/>
          <w:marRight w:val="0"/>
          <w:marTop w:val="0"/>
          <w:marBottom w:val="0"/>
          <w:divBdr>
            <w:top w:val="none" w:sz="0" w:space="0" w:color="auto"/>
            <w:left w:val="none" w:sz="0" w:space="0" w:color="auto"/>
            <w:bottom w:val="none" w:sz="0" w:space="0" w:color="auto"/>
            <w:right w:val="none" w:sz="0" w:space="0" w:color="auto"/>
          </w:divBdr>
          <w:divsChild>
            <w:div w:id="283973983">
              <w:marLeft w:val="0"/>
              <w:marRight w:val="0"/>
              <w:marTop w:val="0"/>
              <w:marBottom w:val="0"/>
              <w:divBdr>
                <w:top w:val="none" w:sz="0" w:space="0" w:color="auto"/>
                <w:left w:val="none" w:sz="0" w:space="0" w:color="auto"/>
                <w:bottom w:val="none" w:sz="0" w:space="0" w:color="auto"/>
                <w:right w:val="none" w:sz="0" w:space="0" w:color="auto"/>
              </w:divBdr>
            </w:div>
            <w:div w:id="642544255">
              <w:marLeft w:val="0"/>
              <w:marRight w:val="0"/>
              <w:marTop w:val="0"/>
              <w:marBottom w:val="0"/>
              <w:divBdr>
                <w:top w:val="none" w:sz="0" w:space="0" w:color="auto"/>
                <w:left w:val="none" w:sz="0" w:space="0" w:color="auto"/>
                <w:bottom w:val="none" w:sz="0" w:space="0" w:color="auto"/>
                <w:right w:val="none" w:sz="0" w:space="0" w:color="auto"/>
              </w:divBdr>
            </w:div>
            <w:div w:id="1886212550">
              <w:marLeft w:val="0"/>
              <w:marRight w:val="0"/>
              <w:marTop w:val="0"/>
              <w:marBottom w:val="0"/>
              <w:divBdr>
                <w:top w:val="none" w:sz="0" w:space="0" w:color="auto"/>
                <w:left w:val="none" w:sz="0" w:space="0" w:color="auto"/>
                <w:bottom w:val="none" w:sz="0" w:space="0" w:color="auto"/>
                <w:right w:val="none" w:sz="0" w:space="0" w:color="auto"/>
              </w:divBdr>
            </w:div>
          </w:divsChild>
        </w:div>
        <w:div w:id="274944301">
          <w:marLeft w:val="0"/>
          <w:marRight w:val="0"/>
          <w:marTop w:val="0"/>
          <w:marBottom w:val="0"/>
          <w:divBdr>
            <w:top w:val="none" w:sz="0" w:space="0" w:color="auto"/>
            <w:left w:val="none" w:sz="0" w:space="0" w:color="auto"/>
            <w:bottom w:val="none" w:sz="0" w:space="0" w:color="auto"/>
            <w:right w:val="none" w:sz="0" w:space="0" w:color="auto"/>
          </w:divBdr>
          <w:divsChild>
            <w:div w:id="382603385">
              <w:marLeft w:val="0"/>
              <w:marRight w:val="0"/>
              <w:marTop w:val="0"/>
              <w:marBottom w:val="0"/>
              <w:divBdr>
                <w:top w:val="none" w:sz="0" w:space="0" w:color="auto"/>
                <w:left w:val="none" w:sz="0" w:space="0" w:color="auto"/>
                <w:bottom w:val="none" w:sz="0" w:space="0" w:color="auto"/>
                <w:right w:val="none" w:sz="0" w:space="0" w:color="auto"/>
              </w:divBdr>
            </w:div>
            <w:div w:id="614794682">
              <w:marLeft w:val="0"/>
              <w:marRight w:val="0"/>
              <w:marTop w:val="0"/>
              <w:marBottom w:val="0"/>
              <w:divBdr>
                <w:top w:val="none" w:sz="0" w:space="0" w:color="auto"/>
                <w:left w:val="none" w:sz="0" w:space="0" w:color="auto"/>
                <w:bottom w:val="none" w:sz="0" w:space="0" w:color="auto"/>
                <w:right w:val="none" w:sz="0" w:space="0" w:color="auto"/>
              </w:divBdr>
            </w:div>
            <w:div w:id="1174345036">
              <w:marLeft w:val="0"/>
              <w:marRight w:val="0"/>
              <w:marTop w:val="0"/>
              <w:marBottom w:val="0"/>
              <w:divBdr>
                <w:top w:val="none" w:sz="0" w:space="0" w:color="auto"/>
                <w:left w:val="none" w:sz="0" w:space="0" w:color="auto"/>
                <w:bottom w:val="none" w:sz="0" w:space="0" w:color="auto"/>
                <w:right w:val="none" w:sz="0" w:space="0" w:color="auto"/>
              </w:divBdr>
            </w:div>
          </w:divsChild>
        </w:div>
        <w:div w:id="295795570">
          <w:marLeft w:val="0"/>
          <w:marRight w:val="0"/>
          <w:marTop w:val="0"/>
          <w:marBottom w:val="0"/>
          <w:divBdr>
            <w:top w:val="none" w:sz="0" w:space="0" w:color="auto"/>
            <w:left w:val="none" w:sz="0" w:space="0" w:color="auto"/>
            <w:bottom w:val="none" w:sz="0" w:space="0" w:color="auto"/>
            <w:right w:val="none" w:sz="0" w:space="0" w:color="auto"/>
          </w:divBdr>
          <w:divsChild>
            <w:div w:id="1273903887">
              <w:marLeft w:val="0"/>
              <w:marRight w:val="0"/>
              <w:marTop w:val="0"/>
              <w:marBottom w:val="0"/>
              <w:divBdr>
                <w:top w:val="none" w:sz="0" w:space="0" w:color="auto"/>
                <w:left w:val="none" w:sz="0" w:space="0" w:color="auto"/>
                <w:bottom w:val="none" w:sz="0" w:space="0" w:color="auto"/>
                <w:right w:val="none" w:sz="0" w:space="0" w:color="auto"/>
              </w:divBdr>
            </w:div>
            <w:div w:id="1384215746">
              <w:marLeft w:val="0"/>
              <w:marRight w:val="0"/>
              <w:marTop w:val="0"/>
              <w:marBottom w:val="0"/>
              <w:divBdr>
                <w:top w:val="none" w:sz="0" w:space="0" w:color="auto"/>
                <w:left w:val="none" w:sz="0" w:space="0" w:color="auto"/>
                <w:bottom w:val="none" w:sz="0" w:space="0" w:color="auto"/>
                <w:right w:val="none" w:sz="0" w:space="0" w:color="auto"/>
              </w:divBdr>
            </w:div>
            <w:div w:id="1880126172">
              <w:marLeft w:val="0"/>
              <w:marRight w:val="0"/>
              <w:marTop w:val="0"/>
              <w:marBottom w:val="0"/>
              <w:divBdr>
                <w:top w:val="none" w:sz="0" w:space="0" w:color="auto"/>
                <w:left w:val="none" w:sz="0" w:space="0" w:color="auto"/>
                <w:bottom w:val="none" w:sz="0" w:space="0" w:color="auto"/>
                <w:right w:val="none" w:sz="0" w:space="0" w:color="auto"/>
              </w:divBdr>
            </w:div>
          </w:divsChild>
        </w:div>
        <w:div w:id="329793761">
          <w:marLeft w:val="0"/>
          <w:marRight w:val="0"/>
          <w:marTop w:val="0"/>
          <w:marBottom w:val="0"/>
          <w:divBdr>
            <w:top w:val="none" w:sz="0" w:space="0" w:color="auto"/>
            <w:left w:val="none" w:sz="0" w:space="0" w:color="auto"/>
            <w:bottom w:val="none" w:sz="0" w:space="0" w:color="auto"/>
            <w:right w:val="none" w:sz="0" w:space="0" w:color="auto"/>
          </w:divBdr>
          <w:divsChild>
            <w:div w:id="341053351">
              <w:marLeft w:val="0"/>
              <w:marRight w:val="0"/>
              <w:marTop w:val="0"/>
              <w:marBottom w:val="0"/>
              <w:divBdr>
                <w:top w:val="none" w:sz="0" w:space="0" w:color="auto"/>
                <w:left w:val="none" w:sz="0" w:space="0" w:color="auto"/>
                <w:bottom w:val="none" w:sz="0" w:space="0" w:color="auto"/>
                <w:right w:val="none" w:sz="0" w:space="0" w:color="auto"/>
              </w:divBdr>
            </w:div>
            <w:div w:id="1092092510">
              <w:marLeft w:val="0"/>
              <w:marRight w:val="0"/>
              <w:marTop w:val="0"/>
              <w:marBottom w:val="0"/>
              <w:divBdr>
                <w:top w:val="none" w:sz="0" w:space="0" w:color="auto"/>
                <w:left w:val="none" w:sz="0" w:space="0" w:color="auto"/>
                <w:bottom w:val="none" w:sz="0" w:space="0" w:color="auto"/>
                <w:right w:val="none" w:sz="0" w:space="0" w:color="auto"/>
              </w:divBdr>
            </w:div>
            <w:div w:id="1515336945">
              <w:marLeft w:val="0"/>
              <w:marRight w:val="0"/>
              <w:marTop w:val="0"/>
              <w:marBottom w:val="0"/>
              <w:divBdr>
                <w:top w:val="none" w:sz="0" w:space="0" w:color="auto"/>
                <w:left w:val="none" w:sz="0" w:space="0" w:color="auto"/>
                <w:bottom w:val="none" w:sz="0" w:space="0" w:color="auto"/>
                <w:right w:val="none" w:sz="0" w:space="0" w:color="auto"/>
              </w:divBdr>
            </w:div>
          </w:divsChild>
        </w:div>
        <w:div w:id="346180512">
          <w:marLeft w:val="0"/>
          <w:marRight w:val="0"/>
          <w:marTop w:val="0"/>
          <w:marBottom w:val="0"/>
          <w:divBdr>
            <w:top w:val="none" w:sz="0" w:space="0" w:color="auto"/>
            <w:left w:val="none" w:sz="0" w:space="0" w:color="auto"/>
            <w:bottom w:val="none" w:sz="0" w:space="0" w:color="auto"/>
            <w:right w:val="none" w:sz="0" w:space="0" w:color="auto"/>
          </w:divBdr>
          <w:divsChild>
            <w:div w:id="176044352">
              <w:marLeft w:val="0"/>
              <w:marRight w:val="0"/>
              <w:marTop w:val="0"/>
              <w:marBottom w:val="0"/>
              <w:divBdr>
                <w:top w:val="none" w:sz="0" w:space="0" w:color="auto"/>
                <w:left w:val="none" w:sz="0" w:space="0" w:color="auto"/>
                <w:bottom w:val="none" w:sz="0" w:space="0" w:color="auto"/>
                <w:right w:val="none" w:sz="0" w:space="0" w:color="auto"/>
              </w:divBdr>
            </w:div>
            <w:div w:id="1226836119">
              <w:marLeft w:val="0"/>
              <w:marRight w:val="0"/>
              <w:marTop w:val="0"/>
              <w:marBottom w:val="0"/>
              <w:divBdr>
                <w:top w:val="none" w:sz="0" w:space="0" w:color="auto"/>
                <w:left w:val="none" w:sz="0" w:space="0" w:color="auto"/>
                <w:bottom w:val="none" w:sz="0" w:space="0" w:color="auto"/>
                <w:right w:val="none" w:sz="0" w:space="0" w:color="auto"/>
              </w:divBdr>
            </w:div>
            <w:div w:id="1813136553">
              <w:marLeft w:val="0"/>
              <w:marRight w:val="0"/>
              <w:marTop w:val="0"/>
              <w:marBottom w:val="0"/>
              <w:divBdr>
                <w:top w:val="none" w:sz="0" w:space="0" w:color="auto"/>
                <w:left w:val="none" w:sz="0" w:space="0" w:color="auto"/>
                <w:bottom w:val="none" w:sz="0" w:space="0" w:color="auto"/>
                <w:right w:val="none" w:sz="0" w:space="0" w:color="auto"/>
              </w:divBdr>
            </w:div>
          </w:divsChild>
        </w:div>
        <w:div w:id="366953930">
          <w:marLeft w:val="0"/>
          <w:marRight w:val="0"/>
          <w:marTop w:val="0"/>
          <w:marBottom w:val="0"/>
          <w:divBdr>
            <w:top w:val="none" w:sz="0" w:space="0" w:color="auto"/>
            <w:left w:val="none" w:sz="0" w:space="0" w:color="auto"/>
            <w:bottom w:val="none" w:sz="0" w:space="0" w:color="auto"/>
            <w:right w:val="none" w:sz="0" w:space="0" w:color="auto"/>
          </w:divBdr>
          <w:divsChild>
            <w:div w:id="1047725039">
              <w:marLeft w:val="0"/>
              <w:marRight w:val="0"/>
              <w:marTop w:val="0"/>
              <w:marBottom w:val="0"/>
              <w:divBdr>
                <w:top w:val="none" w:sz="0" w:space="0" w:color="auto"/>
                <w:left w:val="none" w:sz="0" w:space="0" w:color="auto"/>
                <w:bottom w:val="none" w:sz="0" w:space="0" w:color="auto"/>
                <w:right w:val="none" w:sz="0" w:space="0" w:color="auto"/>
              </w:divBdr>
            </w:div>
            <w:div w:id="1978563453">
              <w:marLeft w:val="0"/>
              <w:marRight w:val="0"/>
              <w:marTop w:val="0"/>
              <w:marBottom w:val="0"/>
              <w:divBdr>
                <w:top w:val="none" w:sz="0" w:space="0" w:color="auto"/>
                <w:left w:val="none" w:sz="0" w:space="0" w:color="auto"/>
                <w:bottom w:val="none" w:sz="0" w:space="0" w:color="auto"/>
                <w:right w:val="none" w:sz="0" w:space="0" w:color="auto"/>
              </w:divBdr>
            </w:div>
          </w:divsChild>
        </w:div>
        <w:div w:id="368188142">
          <w:marLeft w:val="0"/>
          <w:marRight w:val="0"/>
          <w:marTop w:val="0"/>
          <w:marBottom w:val="0"/>
          <w:divBdr>
            <w:top w:val="none" w:sz="0" w:space="0" w:color="auto"/>
            <w:left w:val="none" w:sz="0" w:space="0" w:color="auto"/>
            <w:bottom w:val="none" w:sz="0" w:space="0" w:color="auto"/>
            <w:right w:val="none" w:sz="0" w:space="0" w:color="auto"/>
          </w:divBdr>
          <w:divsChild>
            <w:div w:id="136386963">
              <w:marLeft w:val="0"/>
              <w:marRight w:val="0"/>
              <w:marTop w:val="0"/>
              <w:marBottom w:val="0"/>
              <w:divBdr>
                <w:top w:val="none" w:sz="0" w:space="0" w:color="auto"/>
                <w:left w:val="none" w:sz="0" w:space="0" w:color="auto"/>
                <w:bottom w:val="none" w:sz="0" w:space="0" w:color="auto"/>
                <w:right w:val="none" w:sz="0" w:space="0" w:color="auto"/>
              </w:divBdr>
            </w:div>
            <w:div w:id="664629663">
              <w:marLeft w:val="0"/>
              <w:marRight w:val="0"/>
              <w:marTop w:val="0"/>
              <w:marBottom w:val="0"/>
              <w:divBdr>
                <w:top w:val="none" w:sz="0" w:space="0" w:color="auto"/>
                <w:left w:val="none" w:sz="0" w:space="0" w:color="auto"/>
                <w:bottom w:val="none" w:sz="0" w:space="0" w:color="auto"/>
                <w:right w:val="none" w:sz="0" w:space="0" w:color="auto"/>
              </w:divBdr>
            </w:div>
            <w:div w:id="946043977">
              <w:marLeft w:val="0"/>
              <w:marRight w:val="0"/>
              <w:marTop w:val="0"/>
              <w:marBottom w:val="0"/>
              <w:divBdr>
                <w:top w:val="none" w:sz="0" w:space="0" w:color="auto"/>
                <w:left w:val="none" w:sz="0" w:space="0" w:color="auto"/>
                <w:bottom w:val="none" w:sz="0" w:space="0" w:color="auto"/>
                <w:right w:val="none" w:sz="0" w:space="0" w:color="auto"/>
              </w:divBdr>
            </w:div>
          </w:divsChild>
        </w:div>
        <w:div w:id="449668174">
          <w:marLeft w:val="0"/>
          <w:marRight w:val="0"/>
          <w:marTop w:val="0"/>
          <w:marBottom w:val="0"/>
          <w:divBdr>
            <w:top w:val="none" w:sz="0" w:space="0" w:color="auto"/>
            <w:left w:val="none" w:sz="0" w:space="0" w:color="auto"/>
            <w:bottom w:val="none" w:sz="0" w:space="0" w:color="auto"/>
            <w:right w:val="none" w:sz="0" w:space="0" w:color="auto"/>
          </w:divBdr>
          <w:divsChild>
            <w:div w:id="416709054">
              <w:marLeft w:val="0"/>
              <w:marRight w:val="0"/>
              <w:marTop w:val="0"/>
              <w:marBottom w:val="0"/>
              <w:divBdr>
                <w:top w:val="none" w:sz="0" w:space="0" w:color="auto"/>
                <w:left w:val="none" w:sz="0" w:space="0" w:color="auto"/>
                <w:bottom w:val="none" w:sz="0" w:space="0" w:color="auto"/>
                <w:right w:val="none" w:sz="0" w:space="0" w:color="auto"/>
              </w:divBdr>
            </w:div>
            <w:div w:id="1384140179">
              <w:marLeft w:val="0"/>
              <w:marRight w:val="0"/>
              <w:marTop w:val="0"/>
              <w:marBottom w:val="0"/>
              <w:divBdr>
                <w:top w:val="none" w:sz="0" w:space="0" w:color="auto"/>
                <w:left w:val="none" w:sz="0" w:space="0" w:color="auto"/>
                <w:bottom w:val="none" w:sz="0" w:space="0" w:color="auto"/>
                <w:right w:val="none" w:sz="0" w:space="0" w:color="auto"/>
              </w:divBdr>
            </w:div>
            <w:div w:id="1427654837">
              <w:marLeft w:val="0"/>
              <w:marRight w:val="0"/>
              <w:marTop w:val="0"/>
              <w:marBottom w:val="0"/>
              <w:divBdr>
                <w:top w:val="none" w:sz="0" w:space="0" w:color="auto"/>
                <w:left w:val="none" w:sz="0" w:space="0" w:color="auto"/>
                <w:bottom w:val="none" w:sz="0" w:space="0" w:color="auto"/>
                <w:right w:val="none" w:sz="0" w:space="0" w:color="auto"/>
              </w:divBdr>
            </w:div>
          </w:divsChild>
        </w:div>
        <w:div w:id="453865259">
          <w:marLeft w:val="0"/>
          <w:marRight w:val="0"/>
          <w:marTop w:val="0"/>
          <w:marBottom w:val="0"/>
          <w:divBdr>
            <w:top w:val="none" w:sz="0" w:space="0" w:color="auto"/>
            <w:left w:val="none" w:sz="0" w:space="0" w:color="auto"/>
            <w:bottom w:val="none" w:sz="0" w:space="0" w:color="auto"/>
            <w:right w:val="none" w:sz="0" w:space="0" w:color="auto"/>
          </w:divBdr>
          <w:divsChild>
            <w:div w:id="1293488230">
              <w:marLeft w:val="0"/>
              <w:marRight w:val="0"/>
              <w:marTop w:val="0"/>
              <w:marBottom w:val="0"/>
              <w:divBdr>
                <w:top w:val="none" w:sz="0" w:space="0" w:color="auto"/>
                <w:left w:val="none" w:sz="0" w:space="0" w:color="auto"/>
                <w:bottom w:val="none" w:sz="0" w:space="0" w:color="auto"/>
                <w:right w:val="none" w:sz="0" w:space="0" w:color="auto"/>
              </w:divBdr>
            </w:div>
            <w:div w:id="1398017915">
              <w:marLeft w:val="0"/>
              <w:marRight w:val="0"/>
              <w:marTop w:val="0"/>
              <w:marBottom w:val="0"/>
              <w:divBdr>
                <w:top w:val="none" w:sz="0" w:space="0" w:color="auto"/>
                <w:left w:val="none" w:sz="0" w:space="0" w:color="auto"/>
                <w:bottom w:val="none" w:sz="0" w:space="0" w:color="auto"/>
                <w:right w:val="none" w:sz="0" w:space="0" w:color="auto"/>
              </w:divBdr>
            </w:div>
            <w:div w:id="1545017264">
              <w:marLeft w:val="0"/>
              <w:marRight w:val="0"/>
              <w:marTop w:val="0"/>
              <w:marBottom w:val="0"/>
              <w:divBdr>
                <w:top w:val="none" w:sz="0" w:space="0" w:color="auto"/>
                <w:left w:val="none" w:sz="0" w:space="0" w:color="auto"/>
                <w:bottom w:val="none" w:sz="0" w:space="0" w:color="auto"/>
                <w:right w:val="none" w:sz="0" w:space="0" w:color="auto"/>
              </w:divBdr>
            </w:div>
          </w:divsChild>
        </w:div>
        <w:div w:id="495196409">
          <w:marLeft w:val="0"/>
          <w:marRight w:val="0"/>
          <w:marTop w:val="0"/>
          <w:marBottom w:val="0"/>
          <w:divBdr>
            <w:top w:val="none" w:sz="0" w:space="0" w:color="auto"/>
            <w:left w:val="none" w:sz="0" w:space="0" w:color="auto"/>
            <w:bottom w:val="none" w:sz="0" w:space="0" w:color="auto"/>
            <w:right w:val="none" w:sz="0" w:space="0" w:color="auto"/>
          </w:divBdr>
          <w:divsChild>
            <w:div w:id="1459761913">
              <w:marLeft w:val="0"/>
              <w:marRight w:val="0"/>
              <w:marTop w:val="0"/>
              <w:marBottom w:val="0"/>
              <w:divBdr>
                <w:top w:val="none" w:sz="0" w:space="0" w:color="auto"/>
                <w:left w:val="none" w:sz="0" w:space="0" w:color="auto"/>
                <w:bottom w:val="none" w:sz="0" w:space="0" w:color="auto"/>
                <w:right w:val="none" w:sz="0" w:space="0" w:color="auto"/>
              </w:divBdr>
            </w:div>
            <w:div w:id="1488283097">
              <w:marLeft w:val="0"/>
              <w:marRight w:val="0"/>
              <w:marTop w:val="0"/>
              <w:marBottom w:val="0"/>
              <w:divBdr>
                <w:top w:val="none" w:sz="0" w:space="0" w:color="auto"/>
                <w:left w:val="none" w:sz="0" w:space="0" w:color="auto"/>
                <w:bottom w:val="none" w:sz="0" w:space="0" w:color="auto"/>
                <w:right w:val="none" w:sz="0" w:space="0" w:color="auto"/>
              </w:divBdr>
            </w:div>
          </w:divsChild>
        </w:div>
        <w:div w:id="499739533">
          <w:marLeft w:val="0"/>
          <w:marRight w:val="0"/>
          <w:marTop w:val="0"/>
          <w:marBottom w:val="0"/>
          <w:divBdr>
            <w:top w:val="none" w:sz="0" w:space="0" w:color="auto"/>
            <w:left w:val="none" w:sz="0" w:space="0" w:color="auto"/>
            <w:bottom w:val="none" w:sz="0" w:space="0" w:color="auto"/>
            <w:right w:val="none" w:sz="0" w:space="0" w:color="auto"/>
          </w:divBdr>
          <w:divsChild>
            <w:div w:id="1918435359">
              <w:marLeft w:val="0"/>
              <w:marRight w:val="0"/>
              <w:marTop w:val="0"/>
              <w:marBottom w:val="0"/>
              <w:divBdr>
                <w:top w:val="none" w:sz="0" w:space="0" w:color="auto"/>
                <w:left w:val="none" w:sz="0" w:space="0" w:color="auto"/>
                <w:bottom w:val="none" w:sz="0" w:space="0" w:color="auto"/>
                <w:right w:val="none" w:sz="0" w:space="0" w:color="auto"/>
              </w:divBdr>
            </w:div>
          </w:divsChild>
        </w:div>
        <w:div w:id="557088493">
          <w:marLeft w:val="0"/>
          <w:marRight w:val="0"/>
          <w:marTop w:val="0"/>
          <w:marBottom w:val="0"/>
          <w:divBdr>
            <w:top w:val="none" w:sz="0" w:space="0" w:color="auto"/>
            <w:left w:val="none" w:sz="0" w:space="0" w:color="auto"/>
            <w:bottom w:val="none" w:sz="0" w:space="0" w:color="auto"/>
            <w:right w:val="none" w:sz="0" w:space="0" w:color="auto"/>
          </w:divBdr>
          <w:divsChild>
            <w:div w:id="1026709644">
              <w:marLeft w:val="0"/>
              <w:marRight w:val="0"/>
              <w:marTop w:val="0"/>
              <w:marBottom w:val="0"/>
              <w:divBdr>
                <w:top w:val="none" w:sz="0" w:space="0" w:color="auto"/>
                <w:left w:val="none" w:sz="0" w:space="0" w:color="auto"/>
                <w:bottom w:val="none" w:sz="0" w:space="0" w:color="auto"/>
                <w:right w:val="none" w:sz="0" w:space="0" w:color="auto"/>
              </w:divBdr>
            </w:div>
            <w:div w:id="1244484649">
              <w:marLeft w:val="0"/>
              <w:marRight w:val="0"/>
              <w:marTop w:val="0"/>
              <w:marBottom w:val="0"/>
              <w:divBdr>
                <w:top w:val="none" w:sz="0" w:space="0" w:color="auto"/>
                <w:left w:val="none" w:sz="0" w:space="0" w:color="auto"/>
                <w:bottom w:val="none" w:sz="0" w:space="0" w:color="auto"/>
                <w:right w:val="none" w:sz="0" w:space="0" w:color="auto"/>
              </w:divBdr>
            </w:div>
          </w:divsChild>
        </w:div>
        <w:div w:id="597982132">
          <w:marLeft w:val="0"/>
          <w:marRight w:val="0"/>
          <w:marTop w:val="0"/>
          <w:marBottom w:val="0"/>
          <w:divBdr>
            <w:top w:val="none" w:sz="0" w:space="0" w:color="auto"/>
            <w:left w:val="none" w:sz="0" w:space="0" w:color="auto"/>
            <w:bottom w:val="none" w:sz="0" w:space="0" w:color="auto"/>
            <w:right w:val="none" w:sz="0" w:space="0" w:color="auto"/>
          </w:divBdr>
          <w:divsChild>
            <w:div w:id="1602644709">
              <w:marLeft w:val="0"/>
              <w:marRight w:val="0"/>
              <w:marTop w:val="0"/>
              <w:marBottom w:val="0"/>
              <w:divBdr>
                <w:top w:val="none" w:sz="0" w:space="0" w:color="auto"/>
                <w:left w:val="none" w:sz="0" w:space="0" w:color="auto"/>
                <w:bottom w:val="none" w:sz="0" w:space="0" w:color="auto"/>
                <w:right w:val="none" w:sz="0" w:space="0" w:color="auto"/>
              </w:divBdr>
            </w:div>
            <w:div w:id="1848521220">
              <w:marLeft w:val="0"/>
              <w:marRight w:val="0"/>
              <w:marTop w:val="0"/>
              <w:marBottom w:val="0"/>
              <w:divBdr>
                <w:top w:val="none" w:sz="0" w:space="0" w:color="auto"/>
                <w:left w:val="none" w:sz="0" w:space="0" w:color="auto"/>
                <w:bottom w:val="none" w:sz="0" w:space="0" w:color="auto"/>
                <w:right w:val="none" w:sz="0" w:space="0" w:color="auto"/>
              </w:divBdr>
            </w:div>
            <w:div w:id="1914656882">
              <w:marLeft w:val="0"/>
              <w:marRight w:val="0"/>
              <w:marTop w:val="0"/>
              <w:marBottom w:val="0"/>
              <w:divBdr>
                <w:top w:val="none" w:sz="0" w:space="0" w:color="auto"/>
                <w:left w:val="none" w:sz="0" w:space="0" w:color="auto"/>
                <w:bottom w:val="none" w:sz="0" w:space="0" w:color="auto"/>
                <w:right w:val="none" w:sz="0" w:space="0" w:color="auto"/>
              </w:divBdr>
            </w:div>
          </w:divsChild>
        </w:div>
        <w:div w:id="612441030">
          <w:marLeft w:val="0"/>
          <w:marRight w:val="0"/>
          <w:marTop w:val="0"/>
          <w:marBottom w:val="0"/>
          <w:divBdr>
            <w:top w:val="none" w:sz="0" w:space="0" w:color="auto"/>
            <w:left w:val="none" w:sz="0" w:space="0" w:color="auto"/>
            <w:bottom w:val="none" w:sz="0" w:space="0" w:color="auto"/>
            <w:right w:val="none" w:sz="0" w:space="0" w:color="auto"/>
          </w:divBdr>
          <w:divsChild>
            <w:div w:id="312565774">
              <w:marLeft w:val="0"/>
              <w:marRight w:val="0"/>
              <w:marTop w:val="0"/>
              <w:marBottom w:val="0"/>
              <w:divBdr>
                <w:top w:val="none" w:sz="0" w:space="0" w:color="auto"/>
                <w:left w:val="none" w:sz="0" w:space="0" w:color="auto"/>
                <w:bottom w:val="none" w:sz="0" w:space="0" w:color="auto"/>
                <w:right w:val="none" w:sz="0" w:space="0" w:color="auto"/>
              </w:divBdr>
            </w:div>
            <w:div w:id="497622509">
              <w:marLeft w:val="0"/>
              <w:marRight w:val="0"/>
              <w:marTop w:val="0"/>
              <w:marBottom w:val="0"/>
              <w:divBdr>
                <w:top w:val="none" w:sz="0" w:space="0" w:color="auto"/>
                <w:left w:val="none" w:sz="0" w:space="0" w:color="auto"/>
                <w:bottom w:val="none" w:sz="0" w:space="0" w:color="auto"/>
                <w:right w:val="none" w:sz="0" w:space="0" w:color="auto"/>
              </w:divBdr>
            </w:div>
            <w:div w:id="552275886">
              <w:marLeft w:val="0"/>
              <w:marRight w:val="0"/>
              <w:marTop w:val="0"/>
              <w:marBottom w:val="0"/>
              <w:divBdr>
                <w:top w:val="none" w:sz="0" w:space="0" w:color="auto"/>
                <w:left w:val="none" w:sz="0" w:space="0" w:color="auto"/>
                <w:bottom w:val="none" w:sz="0" w:space="0" w:color="auto"/>
                <w:right w:val="none" w:sz="0" w:space="0" w:color="auto"/>
              </w:divBdr>
            </w:div>
          </w:divsChild>
        </w:div>
        <w:div w:id="648822595">
          <w:marLeft w:val="0"/>
          <w:marRight w:val="0"/>
          <w:marTop w:val="0"/>
          <w:marBottom w:val="0"/>
          <w:divBdr>
            <w:top w:val="none" w:sz="0" w:space="0" w:color="auto"/>
            <w:left w:val="none" w:sz="0" w:space="0" w:color="auto"/>
            <w:bottom w:val="none" w:sz="0" w:space="0" w:color="auto"/>
            <w:right w:val="none" w:sz="0" w:space="0" w:color="auto"/>
          </w:divBdr>
          <w:divsChild>
            <w:div w:id="425807338">
              <w:marLeft w:val="0"/>
              <w:marRight w:val="0"/>
              <w:marTop w:val="0"/>
              <w:marBottom w:val="0"/>
              <w:divBdr>
                <w:top w:val="none" w:sz="0" w:space="0" w:color="auto"/>
                <w:left w:val="none" w:sz="0" w:space="0" w:color="auto"/>
                <w:bottom w:val="none" w:sz="0" w:space="0" w:color="auto"/>
                <w:right w:val="none" w:sz="0" w:space="0" w:color="auto"/>
              </w:divBdr>
            </w:div>
            <w:div w:id="1293831214">
              <w:marLeft w:val="0"/>
              <w:marRight w:val="0"/>
              <w:marTop w:val="0"/>
              <w:marBottom w:val="0"/>
              <w:divBdr>
                <w:top w:val="none" w:sz="0" w:space="0" w:color="auto"/>
                <w:left w:val="none" w:sz="0" w:space="0" w:color="auto"/>
                <w:bottom w:val="none" w:sz="0" w:space="0" w:color="auto"/>
                <w:right w:val="none" w:sz="0" w:space="0" w:color="auto"/>
              </w:divBdr>
            </w:div>
          </w:divsChild>
        </w:div>
        <w:div w:id="653679163">
          <w:marLeft w:val="0"/>
          <w:marRight w:val="0"/>
          <w:marTop w:val="0"/>
          <w:marBottom w:val="0"/>
          <w:divBdr>
            <w:top w:val="none" w:sz="0" w:space="0" w:color="auto"/>
            <w:left w:val="none" w:sz="0" w:space="0" w:color="auto"/>
            <w:bottom w:val="none" w:sz="0" w:space="0" w:color="auto"/>
            <w:right w:val="none" w:sz="0" w:space="0" w:color="auto"/>
          </w:divBdr>
          <w:divsChild>
            <w:div w:id="723411028">
              <w:marLeft w:val="0"/>
              <w:marRight w:val="0"/>
              <w:marTop w:val="0"/>
              <w:marBottom w:val="0"/>
              <w:divBdr>
                <w:top w:val="none" w:sz="0" w:space="0" w:color="auto"/>
                <w:left w:val="none" w:sz="0" w:space="0" w:color="auto"/>
                <w:bottom w:val="none" w:sz="0" w:space="0" w:color="auto"/>
                <w:right w:val="none" w:sz="0" w:space="0" w:color="auto"/>
              </w:divBdr>
            </w:div>
            <w:div w:id="946431019">
              <w:marLeft w:val="0"/>
              <w:marRight w:val="0"/>
              <w:marTop w:val="0"/>
              <w:marBottom w:val="0"/>
              <w:divBdr>
                <w:top w:val="none" w:sz="0" w:space="0" w:color="auto"/>
                <w:left w:val="none" w:sz="0" w:space="0" w:color="auto"/>
                <w:bottom w:val="none" w:sz="0" w:space="0" w:color="auto"/>
                <w:right w:val="none" w:sz="0" w:space="0" w:color="auto"/>
              </w:divBdr>
            </w:div>
            <w:div w:id="1625622012">
              <w:marLeft w:val="0"/>
              <w:marRight w:val="0"/>
              <w:marTop w:val="0"/>
              <w:marBottom w:val="0"/>
              <w:divBdr>
                <w:top w:val="none" w:sz="0" w:space="0" w:color="auto"/>
                <w:left w:val="none" w:sz="0" w:space="0" w:color="auto"/>
                <w:bottom w:val="none" w:sz="0" w:space="0" w:color="auto"/>
                <w:right w:val="none" w:sz="0" w:space="0" w:color="auto"/>
              </w:divBdr>
            </w:div>
          </w:divsChild>
        </w:div>
        <w:div w:id="695425760">
          <w:marLeft w:val="0"/>
          <w:marRight w:val="0"/>
          <w:marTop w:val="0"/>
          <w:marBottom w:val="0"/>
          <w:divBdr>
            <w:top w:val="none" w:sz="0" w:space="0" w:color="auto"/>
            <w:left w:val="none" w:sz="0" w:space="0" w:color="auto"/>
            <w:bottom w:val="none" w:sz="0" w:space="0" w:color="auto"/>
            <w:right w:val="none" w:sz="0" w:space="0" w:color="auto"/>
          </w:divBdr>
          <w:divsChild>
            <w:div w:id="380523250">
              <w:marLeft w:val="0"/>
              <w:marRight w:val="0"/>
              <w:marTop w:val="0"/>
              <w:marBottom w:val="0"/>
              <w:divBdr>
                <w:top w:val="none" w:sz="0" w:space="0" w:color="auto"/>
                <w:left w:val="none" w:sz="0" w:space="0" w:color="auto"/>
                <w:bottom w:val="none" w:sz="0" w:space="0" w:color="auto"/>
                <w:right w:val="none" w:sz="0" w:space="0" w:color="auto"/>
              </w:divBdr>
            </w:div>
            <w:div w:id="976494368">
              <w:marLeft w:val="0"/>
              <w:marRight w:val="0"/>
              <w:marTop w:val="0"/>
              <w:marBottom w:val="0"/>
              <w:divBdr>
                <w:top w:val="none" w:sz="0" w:space="0" w:color="auto"/>
                <w:left w:val="none" w:sz="0" w:space="0" w:color="auto"/>
                <w:bottom w:val="none" w:sz="0" w:space="0" w:color="auto"/>
                <w:right w:val="none" w:sz="0" w:space="0" w:color="auto"/>
              </w:divBdr>
            </w:div>
          </w:divsChild>
        </w:div>
        <w:div w:id="766393118">
          <w:marLeft w:val="0"/>
          <w:marRight w:val="0"/>
          <w:marTop w:val="0"/>
          <w:marBottom w:val="0"/>
          <w:divBdr>
            <w:top w:val="none" w:sz="0" w:space="0" w:color="auto"/>
            <w:left w:val="none" w:sz="0" w:space="0" w:color="auto"/>
            <w:bottom w:val="none" w:sz="0" w:space="0" w:color="auto"/>
            <w:right w:val="none" w:sz="0" w:space="0" w:color="auto"/>
          </w:divBdr>
          <w:divsChild>
            <w:div w:id="304549343">
              <w:marLeft w:val="0"/>
              <w:marRight w:val="0"/>
              <w:marTop w:val="0"/>
              <w:marBottom w:val="0"/>
              <w:divBdr>
                <w:top w:val="none" w:sz="0" w:space="0" w:color="auto"/>
                <w:left w:val="none" w:sz="0" w:space="0" w:color="auto"/>
                <w:bottom w:val="none" w:sz="0" w:space="0" w:color="auto"/>
                <w:right w:val="none" w:sz="0" w:space="0" w:color="auto"/>
              </w:divBdr>
            </w:div>
            <w:div w:id="1822885445">
              <w:marLeft w:val="0"/>
              <w:marRight w:val="0"/>
              <w:marTop w:val="0"/>
              <w:marBottom w:val="0"/>
              <w:divBdr>
                <w:top w:val="none" w:sz="0" w:space="0" w:color="auto"/>
                <w:left w:val="none" w:sz="0" w:space="0" w:color="auto"/>
                <w:bottom w:val="none" w:sz="0" w:space="0" w:color="auto"/>
                <w:right w:val="none" w:sz="0" w:space="0" w:color="auto"/>
              </w:divBdr>
            </w:div>
          </w:divsChild>
        </w:div>
        <w:div w:id="810682107">
          <w:marLeft w:val="0"/>
          <w:marRight w:val="0"/>
          <w:marTop w:val="0"/>
          <w:marBottom w:val="0"/>
          <w:divBdr>
            <w:top w:val="none" w:sz="0" w:space="0" w:color="auto"/>
            <w:left w:val="none" w:sz="0" w:space="0" w:color="auto"/>
            <w:bottom w:val="none" w:sz="0" w:space="0" w:color="auto"/>
            <w:right w:val="none" w:sz="0" w:space="0" w:color="auto"/>
          </w:divBdr>
          <w:divsChild>
            <w:div w:id="1781796576">
              <w:marLeft w:val="0"/>
              <w:marRight w:val="0"/>
              <w:marTop w:val="0"/>
              <w:marBottom w:val="0"/>
              <w:divBdr>
                <w:top w:val="none" w:sz="0" w:space="0" w:color="auto"/>
                <w:left w:val="none" w:sz="0" w:space="0" w:color="auto"/>
                <w:bottom w:val="none" w:sz="0" w:space="0" w:color="auto"/>
                <w:right w:val="none" w:sz="0" w:space="0" w:color="auto"/>
              </w:divBdr>
            </w:div>
          </w:divsChild>
        </w:div>
        <w:div w:id="839732030">
          <w:marLeft w:val="0"/>
          <w:marRight w:val="0"/>
          <w:marTop w:val="0"/>
          <w:marBottom w:val="0"/>
          <w:divBdr>
            <w:top w:val="none" w:sz="0" w:space="0" w:color="auto"/>
            <w:left w:val="none" w:sz="0" w:space="0" w:color="auto"/>
            <w:bottom w:val="none" w:sz="0" w:space="0" w:color="auto"/>
            <w:right w:val="none" w:sz="0" w:space="0" w:color="auto"/>
          </w:divBdr>
          <w:divsChild>
            <w:div w:id="688604293">
              <w:marLeft w:val="0"/>
              <w:marRight w:val="0"/>
              <w:marTop w:val="0"/>
              <w:marBottom w:val="0"/>
              <w:divBdr>
                <w:top w:val="none" w:sz="0" w:space="0" w:color="auto"/>
                <w:left w:val="none" w:sz="0" w:space="0" w:color="auto"/>
                <w:bottom w:val="none" w:sz="0" w:space="0" w:color="auto"/>
                <w:right w:val="none" w:sz="0" w:space="0" w:color="auto"/>
              </w:divBdr>
            </w:div>
            <w:div w:id="1439060048">
              <w:marLeft w:val="0"/>
              <w:marRight w:val="0"/>
              <w:marTop w:val="0"/>
              <w:marBottom w:val="0"/>
              <w:divBdr>
                <w:top w:val="none" w:sz="0" w:space="0" w:color="auto"/>
                <w:left w:val="none" w:sz="0" w:space="0" w:color="auto"/>
                <w:bottom w:val="none" w:sz="0" w:space="0" w:color="auto"/>
                <w:right w:val="none" w:sz="0" w:space="0" w:color="auto"/>
              </w:divBdr>
            </w:div>
          </w:divsChild>
        </w:div>
        <w:div w:id="851527372">
          <w:marLeft w:val="0"/>
          <w:marRight w:val="0"/>
          <w:marTop w:val="0"/>
          <w:marBottom w:val="0"/>
          <w:divBdr>
            <w:top w:val="none" w:sz="0" w:space="0" w:color="auto"/>
            <w:left w:val="none" w:sz="0" w:space="0" w:color="auto"/>
            <w:bottom w:val="none" w:sz="0" w:space="0" w:color="auto"/>
            <w:right w:val="none" w:sz="0" w:space="0" w:color="auto"/>
          </w:divBdr>
          <w:divsChild>
            <w:div w:id="550576015">
              <w:marLeft w:val="0"/>
              <w:marRight w:val="0"/>
              <w:marTop w:val="0"/>
              <w:marBottom w:val="0"/>
              <w:divBdr>
                <w:top w:val="none" w:sz="0" w:space="0" w:color="auto"/>
                <w:left w:val="none" w:sz="0" w:space="0" w:color="auto"/>
                <w:bottom w:val="none" w:sz="0" w:space="0" w:color="auto"/>
                <w:right w:val="none" w:sz="0" w:space="0" w:color="auto"/>
              </w:divBdr>
            </w:div>
            <w:div w:id="2111780595">
              <w:marLeft w:val="0"/>
              <w:marRight w:val="0"/>
              <w:marTop w:val="0"/>
              <w:marBottom w:val="0"/>
              <w:divBdr>
                <w:top w:val="none" w:sz="0" w:space="0" w:color="auto"/>
                <w:left w:val="none" w:sz="0" w:space="0" w:color="auto"/>
                <w:bottom w:val="none" w:sz="0" w:space="0" w:color="auto"/>
                <w:right w:val="none" w:sz="0" w:space="0" w:color="auto"/>
              </w:divBdr>
            </w:div>
          </w:divsChild>
        </w:div>
        <w:div w:id="904225022">
          <w:marLeft w:val="0"/>
          <w:marRight w:val="0"/>
          <w:marTop w:val="0"/>
          <w:marBottom w:val="0"/>
          <w:divBdr>
            <w:top w:val="none" w:sz="0" w:space="0" w:color="auto"/>
            <w:left w:val="none" w:sz="0" w:space="0" w:color="auto"/>
            <w:bottom w:val="none" w:sz="0" w:space="0" w:color="auto"/>
            <w:right w:val="none" w:sz="0" w:space="0" w:color="auto"/>
          </w:divBdr>
          <w:divsChild>
            <w:div w:id="56557746">
              <w:marLeft w:val="0"/>
              <w:marRight w:val="0"/>
              <w:marTop w:val="0"/>
              <w:marBottom w:val="0"/>
              <w:divBdr>
                <w:top w:val="none" w:sz="0" w:space="0" w:color="auto"/>
                <w:left w:val="none" w:sz="0" w:space="0" w:color="auto"/>
                <w:bottom w:val="none" w:sz="0" w:space="0" w:color="auto"/>
                <w:right w:val="none" w:sz="0" w:space="0" w:color="auto"/>
              </w:divBdr>
            </w:div>
            <w:div w:id="975529145">
              <w:marLeft w:val="0"/>
              <w:marRight w:val="0"/>
              <w:marTop w:val="0"/>
              <w:marBottom w:val="0"/>
              <w:divBdr>
                <w:top w:val="none" w:sz="0" w:space="0" w:color="auto"/>
                <w:left w:val="none" w:sz="0" w:space="0" w:color="auto"/>
                <w:bottom w:val="none" w:sz="0" w:space="0" w:color="auto"/>
                <w:right w:val="none" w:sz="0" w:space="0" w:color="auto"/>
              </w:divBdr>
            </w:div>
          </w:divsChild>
        </w:div>
        <w:div w:id="926039174">
          <w:marLeft w:val="0"/>
          <w:marRight w:val="0"/>
          <w:marTop w:val="0"/>
          <w:marBottom w:val="0"/>
          <w:divBdr>
            <w:top w:val="none" w:sz="0" w:space="0" w:color="auto"/>
            <w:left w:val="none" w:sz="0" w:space="0" w:color="auto"/>
            <w:bottom w:val="none" w:sz="0" w:space="0" w:color="auto"/>
            <w:right w:val="none" w:sz="0" w:space="0" w:color="auto"/>
          </w:divBdr>
          <w:divsChild>
            <w:div w:id="578445987">
              <w:marLeft w:val="0"/>
              <w:marRight w:val="0"/>
              <w:marTop w:val="0"/>
              <w:marBottom w:val="0"/>
              <w:divBdr>
                <w:top w:val="none" w:sz="0" w:space="0" w:color="auto"/>
                <w:left w:val="none" w:sz="0" w:space="0" w:color="auto"/>
                <w:bottom w:val="none" w:sz="0" w:space="0" w:color="auto"/>
                <w:right w:val="none" w:sz="0" w:space="0" w:color="auto"/>
              </w:divBdr>
            </w:div>
          </w:divsChild>
        </w:div>
        <w:div w:id="951206710">
          <w:marLeft w:val="0"/>
          <w:marRight w:val="0"/>
          <w:marTop w:val="0"/>
          <w:marBottom w:val="0"/>
          <w:divBdr>
            <w:top w:val="none" w:sz="0" w:space="0" w:color="auto"/>
            <w:left w:val="none" w:sz="0" w:space="0" w:color="auto"/>
            <w:bottom w:val="none" w:sz="0" w:space="0" w:color="auto"/>
            <w:right w:val="none" w:sz="0" w:space="0" w:color="auto"/>
          </w:divBdr>
          <w:divsChild>
            <w:div w:id="244650704">
              <w:marLeft w:val="0"/>
              <w:marRight w:val="0"/>
              <w:marTop w:val="0"/>
              <w:marBottom w:val="0"/>
              <w:divBdr>
                <w:top w:val="none" w:sz="0" w:space="0" w:color="auto"/>
                <w:left w:val="none" w:sz="0" w:space="0" w:color="auto"/>
                <w:bottom w:val="none" w:sz="0" w:space="0" w:color="auto"/>
                <w:right w:val="none" w:sz="0" w:space="0" w:color="auto"/>
              </w:divBdr>
            </w:div>
            <w:div w:id="1043141361">
              <w:marLeft w:val="0"/>
              <w:marRight w:val="0"/>
              <w:marTop w:val="0"/>
              <w:marBottom w:val="0"/>
              <w:divBdr>
                <w:top w:val="none" w:sz="0" w:space="0" w:color="auto"/>
                <w:left w:val="none" w:sz="0" w:space="0" w:color="auto"/>
                <w:bottom w:val="none" w:sz="0" w:space="0" w:color="auto"/>
                <w:right w:val="none" w:sz="0" w:space="0" w:color="auto"/>
              </w:divBdr>
            </w:div>
          </w:divsChild>
        </w:div>
        <w:div w:id="1012949406">
          <w:marLeft w:val="0"/>
          <w:marRight w:val="0"/>
          <w:marTop w:val="0"/>
          <w:marBottom w:val="0"/>
          <w:divBdr>
            <w:top w:val="none" w:sz="0" w:space="0" w:color="auto"/>
            <w:left w:val="none" w:sz="0" w:space="0" w:color="auto"/>
            <w:bottom w:val="none" w:sz="0" w:space="0" w:color="auto"/>
            <w:right w:val="none" w:sz="0" w:space="0" w:color="auto"/>
          </w:divBdr>
          <w:divsChild>
            <w:div w:id="1112477986">
              <w:marLeft w:val="0"/>
              <w:marRight w:val="0"/>
              <w:marTop w:val="0"/>
              <w:marBottom w:val="0"/>
              <w:divBdr>
                <w:top w:val="none" w:sz="0" w:space="0" w:color="auto"/>
                <w:left w:val="none" w:sz="0" w:space="0" w:color="auto"/>
                <w:bottom w:val="none" w:sz="0" w:space="0" w:color="auto"/>
                <w:right w:val="none" w:sz="0" w:space="0" w:color="auto"/>
              </w:divBdr>
            </w:div>
            <w:div w:id="1144153340">
              <w:marLeft w:val="0"/>
              <w:marRight w:val="0"/>
              <w:marTop w:val="0"/>
              <w:marBottom w:val="0"/>
              <w:divBdr>
                <w:top w:val="none" w:sz="0" w:space="0" w:color="auto"/>
                <w:left w:val="none" w:sz="0" w:space="0" w:color="auto"/>
                <w:bottom w:val="none" w:sz="0" w:space="0" w:color="auto"/>
                <w:right w:val="none" w:sz="0" w:space="0" w:color="auto"/>
              </w:divBdr>
            </w:div>
            <w:div w:id="1200825665">
              <w:marLeft w:val="0"/>
              <w:marRight w:val="0"/>
              <w:marTop w:val="0"/>
              <w:marBottom w:val="0"/>
              <w:divBdr>
                <w:top w:val="none" w:sz="0" w:space="0" w:color="auto"/>
                <w:left w:val="none" w:sz="0" w:space="0" w:color="auto"/>
                <w:bottom w:val="none" w:sz="0" w:space="0" w:color="auto"/>
                <w:right w:val="none" w:sz="0" w:space="0" w:color="auto"/>
              </w:divBdr>
            </w:div>
            <w:div w:id="1476989211">
              <w:marLeft w:val="0"/>
              <w:marRight w:val="0"/>
              <w:marTop w:val="0"/>
              <w:marBottom w:val="0"/>
              <w:divBdr>
                <w:top w:val="none" w:sz="0" w:space="0" w:color="auto"/>
                <w:left w:val="none" w:sz="0" w:space="0" w:color="auto"/>
                <w:bottom w:val="none" w:sz="0" w:space="0" w:color="auto"/>
                <w:right w:val="none" w:sz="0" w:space="0" w:color="auto"/>
              </w:divBdr>
            </w:div>
          </w:divsChild>
        </w:div>
        <w:div w:id="1020202564">
          <w:marLeft w:val="0"/>
          <w:marRight w:val="0"/>
          <w:marTop w:val="0"/>
          <w:marBottom w:val="0"/>
          <w:divBdr>
            <w:top w:val="none" w:sz="0" w:space="0" w:color="auto"/>
            <w:left w:val="none" w:sz="0" w:space="0" w:color="auto"/>
            <w:bottom w:val="none" w:sz="0" w:space="0" w:color="auto"/>
            <w:right w:val="none" w:sz="0" w:space="0" w:color="auto"/>
          </w:divBdr>
          <w:divsChild>
            <w:div w:id="980423466">
              <w:marLeft w:val="0"/>
              <w:marRight w:val="0"/>
              <w:marTop w:val="0"/>
              <w:marBottom w:val="0"/>
              <w:divBdr>
                <w:top w:val="none" w:sz="0" w:space="0" w:color="auto"/>
                <w:left w:val="none" w:sz="0" w:space="0" w:color="auto"/>
                <w:bottom w:val="none" w:sz="0" w:space="0" w:color="auto"/>
                <w:right w:val="none" w:sz="0" w:space="0" w:color="auto"/>
              </w:divBdr>
            </w:div>
            <w:div w:id="1055393140">
              <w:marLeft w:val="0"/>
              <w:marRight w:val="0"/>
              <w:marTop w:val="0"/>
              <w:marBottom w:val="0"/>
              <w:divBdr>
                <w:top w:val="none" w:sz="0" w:space="0" w:color="auto"/>
                <w:left w:val="none" w:sz="0" w:space="0" w:color="auto"/>
                <w:bottom w:val="none" w:sz="0" w:space="0" w:color="auto"/>
                <w:right w:val="none" w:sz="0" w:space="0" w:color="auto"/>
              </w:divBdr>
            </w:div>
            <w:div w:id="1230918318">
              <w:marLeft w:val="0"/>
              <w:marRight w:val="0"/>
              <w:marTop w:val="0"/>
              <w:marBottom w:val="0"/>
              <w:divBdr>
                <w:top w:val="none" w:sz="0" w:space="0" w:color="auto"/>
                <w:left w:val="none" w:sz="0" w:space="0" w:color="auto"/>
                <w:bottom w:val="none" w:sz="0" w:space="0" w:color="auto"/>
                <w:right w:val="none" w:sz="0" w:space="0" w:color="auto"/>
              </w:divBdr>
            </w:div>
            <w:div w:id="1928031291">
              <w:marLeft w:val="0"/>
              <w:marRight w:val="0"/>
              <w:marTop w:val="0"/>
              <w:marBottom w:val="0"/>
              <w:divBdr>
                <w:top w:val="none" w:sz="0" w:space="0" w:color="auto"/>
                <w:left w:val="none" w:sz="0" w:space="0" w:color="auto"/>
                <w:bottom w:val="none" w:sz="0" w:space="0" w:color="auto"/>
                <w:right w:val="none" w:sz="0" w:space="0" w:color="auto"/>
              </w:divBdr>
            </w:div>
          </w:divsChild>
        </w:div>
        <w:div w:id="1030490304">
          <w:marLeft w:val="0"/>
          <w:marRight w:val="0"/>
          <w:marTop w:val="0"/>
          <w:marBottom w:val="0"/>
          <w:divBdr>
            <w:top w:val="none" w:sz="0" w:space="0" w:color="auto"/>
            <w:left w:val="none" w:sz="0" w:space="0" w:color="auto"/>
            <w:bottom w:val="none" w:sz="0" w:space="0" w:color="auto"/>
            <w:right w:val="none" w:sz="0" w:space="0" w:color="auto"/>
          </w:divBdr>
          <w:divsChild>
            <w:div w:id="139076236">
              <w:marLeft w:val="0"/>
              <w:marRight w:val="0"/>
              <w:marTop w:val="0"/>
              <w:marBottom w:val="0"/>
              <w:divBdr>
                <w:top w:val="none" w:sz="0" w:space="0" w:color="auto"/>
                <w:left w:val="none" w:sz="0" w:space="0" w:color="auto"/>
                <w:bottom w:val="none" w:sz="0" w:space="0" w:color="auto"/>
                <w:right w:val="none" w:sz="0" w:space="0" w:color="auto"/>
              </w:divBdr>
            </w:div>
            <w:div w:id="1452090086">
              <w:marLeft w:val="0"/>
              <w:marRight w:val="0"/>
              <w:marTop w:val="0"/>
              <w:marBottom w:val="0"/>
              <w:divBdr>
                <w:top w:val="none" w:sz="0" w:space="0" w:color="auto"/>
                <w:left w:val="none" w:sz="0" w:space="0" w:color="auto"/>
                <w:bottom w:val="none" w:sz="0" w:space="0" w:color="auto"/>
                <w:right w:val="none" w:sz="0" w:space="0" w:color="auto"/>
              </w:divBdr>
            </w:div>
            <w:div w:id="1948585840">
              <w:marLeft w:val="0"/>
              <w:marRight w:val="0"/>
              <w:marTop w:val="0"/>
              <w:marBottom w:val="0"/>
              <w:divBdr>
                <w:top w:val="none" w:sz="0" w:space="0" w:color="auto"/>
                <w:left w:val="none" w:sz="0" w:space="0" w:color="auto"/>
                <w:bottom w:val="none" w:sz="0" w:space="0" w:color="auto"/>
                <w:right w:val="none" w:sz="0" w:space="0" w:color="auto"/>
              </w:divBdr>
            </w:div>
          </w:divsChild>
        </w:div>
        <w:div w:id="1039352773">
          <w:marLeft w:val="0"/>
          <w:marRight w:val="0"/>
          <w:marTop w:val="0"/>
          <w:marBottom w:val="0"/>
          <w:divBdr>
            <w:top w:val="none" w:sz="0" w:space="0" w:color="auto"/>
            <w:left w:val="none" w:sz="0" w:space="0" w:color="auto"/>
            <w:bottom w:val="none" w:sz="0" w:space="0" w:color="auto"/>
            <w:right w:val="none" w:sz="0" w:space="0" w:color="auto"/>
          </w:divBdr>
          <w:divsChild>
            <w:div w:id="1218470537">
              <w:marLeft w:val="0"/>
              <w:marRight w:val="0"/>
              <w:marTop w:val="0"/>
              <w:marBottom w:val="0"/>
              <w:divBdr>
                <w:top w:val="none" w:sz="0" w:space="0" w:color="auto"/>
                <w:left w:val="none" w:sz="0" w:space="0" w:color="auto"/>
                <w:bottom w:val="none" w:sz="0" w:space="0" w:color="auto"/>
                <w:right w:val="none" w:sz="0" w:space="0" w:color="auto"/>
              </w:divBdr>
            </w:div>
            <w:div w:id="1508406028">
              <w:marLeft w:val="0"/>
              <w:marRight w:val="0"/>
              <w:marTop w:val="0"/>
              <w:marBottom w:val="0"/>
              <w:divBdr>
                <w:top w:val="none" w:sz="0" w:space="0" w:color="auto"/>
                <w:left w:val="none" w:sz="0" w:space="0" w:color="auto"/>
                <w:bottom w:val="none" w:sz="0" w:space="0" w:color="auto"/>
                <w:right w:val="none" w:sz="0" w:space="0" w:color="auto"/>
              </w:divBdr>
            </w:div>
          </w:divsChild>
        </w:div>
        <w:div w:id="1042486010">
          <w:marLeft w:val="0"/>
          <w:marRight w:val="0"/>
          <w:marTop w:val="0"/>
          <w:marBottom w:val="0"/>
          <w:divBdr>
            <w:top w:val="none" w:sz="0" w:space="0" w:color="auto"/>
            <w:left w:val="none" w:sz="0" w:space="0" w:color="auto"/>
            <w:bottom w:val="none" w:sz="0" w:space="0" w:color="auto"/>
            <w:right w:val="none" w:sz="0" w:space="0" w:color="auto"/>
          </w:divBdr>
          <w:divsChild>
            <w:div w:id="707874289">
              <w:marLeft w:val="0"/>
              <w:marRight w:val="0"/>
              <w:marTop w:val="0"/>
              <w:marBottom w:val="0"/>
              <w:divBdr>
                <w:top w:val="none" w:sz="0" w:space="0" w:color="auto"/>
                <w:left w:val="none" w:sz="0" w:space="0" w:color="auto"/>
                <w:bottom w:val="none" w:sz="0" w:space="0" w:color="auto"/>
                <w:right w:val="none" w:sz="0" w:space="0" w:color="auto"/>
              </w:divBdr>
            </w:div>
            <w:div w:id="787814383">
              <w:marLeft w:val="0"/>
              <w:marRight w:val="0"/>
              <w:marTop w:val="0"/>
              <w:marBottom w:val="0"/>
              <w:divBdr>
                <w:top w:val="none" w:sz="0" w:space="0" w:color="auto"/>
                <w:left w:val="none" w:sz="0" w:space="0" w:color="auto"/>
                <w:bottom w:val="none" w:sz="0" w:space="0" w:color="auto"/>
                <w:right w:val="none" w:sz="0" w:space="0" w:color="auto"/>
              </w:divBdr>
            </w:div>
          </w:divsChild>
        </w:div>
        <w:div w:id="1080449906">
          <w:marLeft w:val="0"/>
          <w:marRight w:val="0"/>
          <w:marTop w:val="0"/>
          <w:marBottom w:val="0"/>
          <w:divBdr>
            <w:top w:val="none" w:sz="0" w:space="0" w:color="auto"/>
            <w:left w:val="none" w:sz="0" w:space="0" w:color="auto"/>
            <w:bottom w:val="none" w:sz="0" w:space="0" w:color="auto"/>
            <w:right w:val="none" w:sz="0" w:space="0" w:color="auto"/>
          </w:divBdr>
          <w:divsChild>
            <w:div w:id="196355484">
              <w:marLeft w:val="0"/>
              <w:marRight w:val="0"/>
              <w:marTop w:val="0"/>
              <w:marBottom w:val="0"/>
              <w:divBdr>
                <w:top w:val="none" w:sz="0" w:space="0" w:color="auto"/>
                <w:left w:val="none" w:sz="0" w:space="0" w:color="auto"/>
                <w:bottom w:val="none" w:sz="0" w:space="0" w:color="auto"/>
                <w:right w:val="none" w:sz="0" w:space="0" w:color="auto"/>
              </w:divBdr>
            </w:div>
            <w:div w:id="1470510659">
              <w:marLeft w:val="0"/>
              <w:marRight w:val="0"/>
              <w:marTop w:val="0"/>
              <w:marBottom w:val="0"/>
              <w:divBdr>
                <w:top w:val="none" w:sz="0" w:space="0" w:color="auto"/>
                <w:left w:val="none" w:sz="0" w:space="0" w:color="auto"/>
                <w:bottom w:val="none" w:sz="0" w:space="0" w:color="auto"/>
                <w:right w:val="none" w:sz="0" w:space="0" w:color="auto"/>
              </w:divBdr>
            </w:div>
          </w:divsChild>
        </w:div>
        <w:div w:id="1087384859">
          <w:marLeft w:val="0"/>
          <w:marRight w:val="0"/>
          <w:marTop w:val="0"/>
          <w:marBottom w:val="0"/>
          <w:divBdr>
            <w:top w:val="none" w:sz="0" w:space="0" w:color="auto"/>
            <w:left w:val="none" w:sz="0" w:space="0" w:color="auto"/>
            <w:bottom w:val="none" w:sz="0" w:space="0" w:color="auto"/>
            <w:right w:val="none" w:sz="0" w:space="0" w:color="auto"/>
          </w:divBdr>
          <w:divsChild>
            <w:div w:id="346181459">
              <w:marLeft w:val="0"/>
              <w:marRight w:val="0"/>
              <w:marTop w:val="0"/>
              <w:marBottom w:val="0"/>
              <w:divBdr>
                <w:top w:val="none" w:sz="0" w:space="0" w:color="auto"/>
                <w:left w:val="none" w:sz="0" w:space="0" w:color="auto"/>
                <w:bottom w:val="none" w:sz="0" w:space="0" w:color="auto"/>
                <w:right w:val="none" w:sz="0" w:space="0" w:color="auto"/>
              </w:divBdr>
            </w:div>
            <w:div w:id="1352413279">
              <w:marLeft w:val="0"/>
              <w:marRight w:val="0"/>
              <w:marTop w:val="0"/>
              <w:marBottom w:val="0"/>
              <w:divBdr>
                <w:top w:val="none" w:sz="0" w:space="0" w:color="auto"/>
                <w:left w:val="none" w:sz="0" w:space="0" w:color="auto"/>
                <w:bottom w:val="none" w:sz="0" w:space="0" w:color="auto"/>
                <w:right w:val="none" w:sz="0" w:space="0" w:color="auto"/>
              </w:divBdr>
            </w:div>
          </w:divsChild>
        </w:div>
        <w:div w:id="1145707317">
          <w:marLeft w:val="0"/>
          <w:marRight w:val="0"/>
          <w:marTop w:val="0"/>
          <w:marBottom w:val="0"/>
          <w:divBdr>
            <w:top w:val="none" w:sz="0" w:space="0" w:color="auto"/>
            <w:left w:val="none" w:sz="0" w:space="0" w:color="auto"/>
            <w:bottom w:val="none" w:sz="0" w:space="0" w:color="auto"/>
            <w:right w:val="none" w:sz="0" w:space="0" w:color="auto"/>
          </w:divBdr>
          <w:divsChild>
            <w:div w:id="389035622">
              <w:marLeft w:val="0"/>
              <w:marRight w:val="0"/>
              <w:marTop w:val="0"/>
              <w:marBottom w:val="0"/>
              <w:divBdr>
                <w:top w:val="none" w:sz="0" w:space="0" w:color="auto"/>
                <w:left w:val="none" w:sz="0" w:space="0" w:color="auto"/>
                <w:bottom w:val="none" w:sz="0" w:space="0" w:color="auto"/>
                <w:right w:val="none" w:sz="0" w:space="0" w:color="auto"/>
              </w:divBdr>
            </w:div>
            <w:div w:id="879319852">
              <w:marLeft w:val="0"/>
              <w:marRight w:val="0"/>
              <w:marTop w:val="0"/>
              <w:marBottom w:val="0"/>
              <w:divBdr>
                <w:top w:val="none" w:sz="0" w:space="0" w:color="auto"/>
                <w:left w:val="none" w:sz="0" w:space="0" w:color="auto"/>
                <w:bottom w:val="none" w:sz="0" w:space="0" w:color="auto"/>
                <w:right w:val="none" w:sz="0" w:space="0" w:color="auto"/>
              </w:divBdr>
            </w:div>
            <w:div w:id="1977636167">
              <w:marLeft w:val="0"/>
              <w:marRight w:val="0"/>
              <w:marTop w:val="0"/>
              <w:marBottom w:val="0"/>
              <w:divBdr>
                <w:top w:val="none" w:sz="0" w:space="0" w:color="auto"/>
                <w:left w:val="none" w:sz="0" w:space="0" w:color="auto"/>
                <w:bottom w:val="none" w:sz="0" w:space="0" w:color="auto"/>
                <w:right w:val="none" w:sz="0" w:space="0" w:color="auto"/>
              </w:divBdr>
            </w:div>
          </w:divsChild>
        </w:div>
        <w:div w:id="1172570239">
          <w:marLeft w:val="0"/>
          <w:marRight w:val="0"/>
          <w:marTop w:val="0"/>
          <w:marBottom w:val="0"/>
          <w:divBdr>
            <w:top w:val="none" w:sz="0" w:space="0" w:color="auto"/>
            <w:left w:val="none" w:sz="0" w:space="0" w:color="auto"/>
            <w:bottom w:val="none" w:sz="0" w:space="0" w:color="auto"/>
            <w:right w:val="none" w:sz="0" w:space="0" w:color="auto"/>
          </w:divBdr>
          <w:divsChild>
            <w:div w:id="281352149">
              <w:marLeft w:val="0"/>
              <w:marRight w:val="0"/>
              <w:marTop w:val="0"/>
              <w:marBottom w:val="0"/>
              <w:divBdr>
                <w:top w:val="none" w:sz="0" w:space="0" w:color="auto"/>
                <w:left w:val="none" w:sz="0" w:space="0" w:color="auto"/>
                <w:bottom w:val="none" w:sz="0" w:space="0" w:color="auto"/>
                <w:right w:val="none" w:sz="0" w:space="0" w:color="auto"/>
              </w:divBdr>
            </w:div>
            <w:div w:id="737702809">
              <w:marLeft w:val="0"/>
              <w:marRight w:val="0"/>
              <w:marTop w:val="0"/>
              <w:marBottom w:val="0"/>
              <w:divBdr>
                <w:top w:val="none" w:sz="0" w:space="0" w:color="auto"/>
                <w:left w:val="none" w:sz="0" w:space="0" w:color="auto"/>
                <w:bottom w:val="none" w:sz="0" w:space="0" w:color="auto"/>
                <w:right w:val="none" w:sz="0" w:space="0" w:color="auto"/>
              </w:divBdr>
            </w:div>
            <w:div w:id="1600212311">
              <w:marLeft w:val="0"/>
              <w:marRight w:val="0"/>
              <w:marTop w:val="0"/>
              <w:marBottom w:val="0"/>
              <w:divBdr>
                <w:top w:val="none" w:sz="0" w:space="0" w:color="auto"/>
                <w:left w:val="none" w:sz="0" w:space="0" w:color="auto"/>
                <w:bottom w:val="none" w:sz="0" w:space="0" w:color="auto"/>
                <w:right w:val="none" w:sz="0" w:space="0" w:color="auto"/>
              </w:divBdr>
            </w:div>
          </w:divsChild>
        </w:div>
        <w:div w:id="1231190471">
          <w:marLeft w:val="0"/>
          <w:marRight w:val="0"/>
          <w:marTop w:val="0"/>
          <w:marBottom w:val="0"/>
          <w:divBdr>
            <w:top w:val="none" w:sz="0" w:space="0" w:color="auto"/>
            <w:left w:val="none" w:sz="0" w:space="0" w:color="auto"/>
            <w:bottom w:val="none" w:sz="0" w:space="0" w:color="auto"/>
            <w:right w:val="none" w:sz="0" w:space="0" w:color="auto"/>
          </w:divBdr>
          <w:divsChild>
            <w:div w:id="1730035972">
              <w:marLeft w:val="0"/>
              <w:marRight w:val="0"/>
              <w:marTop w:val="0"/>
              <w:marBottom w:val="0"/>
              <w:divBdr>
                <w:top w:val="none" w:sz="0" w:space="0" w:color="auto"/>
                <w:left w:val="none" w:sz="0" w:space="0" w:color="auto"/>
                <w:bottom w:val="none" w:sz="0" w:space="0" w:color="auto"/>
                <w:right w:val="none" w:sz="0" w:space="0" w:color="auto"/>
              </w:divBdr>
            </w:div>
          </w:divsChild>
        </w:div>
        <w:div w:id="1235356208">
          <w:marLeft w:val="0"/>
          <w:marRight w:val="0"/>
          <w:marTop w:val="0"/>
          <w:marBottom w:val="0"/>
          <w:divBdr>
            <w:top w:val="none" w:sz="0" w:space="0" w:color="auto"/>
            <w:left w:val="none" w:sz="0" w:space="0" w:color="auto"/>
            <w:bottom w:val="none" w:sz="0" w:space="0" w:color="auto"/>
            <w:right w:val="none" w:sz="0" w:space="0" w:color="auto"/>
          </w:divBdr>
          <w:divsChild>
            <w:div w:id="118837529">
              <w:marLeft w:val="0"/>
              <w:marRight w:val="0"/>
              <w:marTop w:val="0"/>
              <w:marBottom w:val="0"/>
              <w:divBdr>
                <w:top w:val="none" w:sz="0" w:space="0" w:color="auto"/>
                <w:left w:val="none" w:sz="0" w:space="0" w:color="auto"/>
                <w:bottom w:val="none" w:sz="0" w:space="0" w:color="auto"/>
                <w:right w:val="none" w:sz="0" w:space="0" w:color="auto"/>
              </w:divBdr>
            </w:div>
            <w:div w:id="506872433">
              <w:marLeft w:val="0"/>
              <w:marRight w:val="0"/>
              <w:marTop w:val="0"/>
              <w:marBottom w:val="0"/>
              <w:divBdr>
                <w:top w:val="none" w:sz="0" w:space="0" w:color="auto"/>
                <w:left w:val="none" w:sz="0" w:space="0" w:color="auto"/>
                <w:bottom w:val="none" w:sz="0" w:space="0" w:color="auto"/>
                <w:right w:val="none" w:sz="0" w:space="0" w:color="auto"/>
              </w:divBdr>
            </w:div>
            <w:div w:id="2114205593">
              <w:marLeft w:val="0"/>
              <w:marRight w:val="0"/>
              <w:marTop w:val="0"/>
              <w:marBottom w:val="0"/>
              <w:divBdr>
                <w:top w:val="none" w:sz="0" w:space="0" w:color="auto"/>
                <w:left w:val="none" w:sz="0" w:space="0" w:color="auto"/>
                <w:bottom w:val="none" w:sz="0" w:space="0" w:color="auto"/>
                <w:right w:val="none" w:sz="0" w:space="0" w:color="auto"/>
              </w:divBdr>
            </w:div>
          </w:divsChild>
        </w:div>
        <w:div w:id="1266579583">
          <w:marLeft w:val="0"/>
          <w:marRight w:val="0"/>
          <w:marTop w:val="0"/>
          <w:marBottom w:val="0"/>
          <w:divBdr>
            <w:top w:val="none" w:sz="0" w:space="0" w:color="auto"/>
            <w:left w:val="none" w:sz="0" w:space="0" w:color="auto"/>
            <w:bottom w:val="none" w:sz="0" w:space="0" w:color="auto"/>
            <w:right w:val="none" w:sz="0" w:space="0" w:color="auto"/>
          </w:divBdr>
          <w:divsChild>
            <w:div w:id="763377500">
              <w:marLeft w:val="0"/>
              <w:marRight w:val="0"/>
              <w:marTop w:val="0"/>
              <w:marBottom w:val="0"/>
              <w:divBdr>
                <w:top w:val="none" w:sz="0" w:space="0" w:color="auto"/>
                <w:left w:val="none" w:sz="0" w:space="0" w:color="auto"/>
                <w:bottom w:val="none" w:sz="0" w:space="0" w:color="auto"/>
                <w:right w:val="none" w:sz="0" w:space="0" w:color="auto"/>
              </w:divBdr>
            </w:div>
            <w:div w:id="1643778541">
              <w:marLeft w:val="0"/>
              <w:marRight w:val="0"/>
              <w:marTop w:val="0"/>
              <w:marBottom w:val="0"/>
              <w:divBdr>
                <w:top w:val="none" w:sz="0" w:space="0" w:color="auto"/>
                <w:left w:val="none" w:sz="0" w:space="0" w:color="auto"/>
                <w:bottom w:val="none" w:sz="0" w:space="0" w:color="auto"/>
                <w:right w:val="none" w:sz="0" w:space="0" w:color="auto"/>
              </w:divBdr>
            </w:div>
          </w:divsChild>
        </w:div>
        <w:div w:id="1268343349">
          <w:marLeft w:val="0"/>
          <w:marRight w:val="0"/>
          <w:marTop w:val="0"/>
          <w:marBottom w:val="0"/>
          <w:divBdr>
            <w:top w:val="none" w:sz="0" w:space="0" w:color="auto"/>
            <w:left w:val="none" w:sz="0" w:space="0" w:color="auto"/>
            <w:bottom w:val="none" w:sz="0" w:space="0" w:color="auto"/>
            <w:right w:val="none" w:sz="0" w:space="0" w:color="auto"/>
          </w:divBdr>
          <w:divsChild>
            <w:div w:id="245724287">
              <w:marLeft w:val="0"/>
              <w:marRight w:val="0"/>
              <w:marTop w:val="0"/>
              <w:marBottom w:val="0"/>
              <w:divBdr>
                <w:top w:val="none" w:sz="0" w:space="0" w:color="auto"/>
                <w:left w:val="none" w:sz="0" w:space="0" w:color="auto"/>
                <w:bottom w:val="none" w:sz="0" w:space="0" w:color="auto"/>
                <w:right w:val="none" w:sz="0" w:space="0" w:color="auto"/>
              </w:divBdr>
            </w:div>
            <w:div w:id="1107314003">
              <w:marLeft w:val="0"/>
              <w:marRight w:val="0"/>
              <w:marTop w:val="0"/>
              <w:marBottom w:val="0"/>
              <w:divBdr>
                <w:top w:val="none" w:sz="0" w:space="0" w:color="auto"/>
                <w:left w:val="none" w:sz="0" w:space="0" w:color="auto"/>
                <w:bottom w:val="none" w:sz="0" w:space="0" w:color="auto"/>
                <w:right w:val="none" w:sz="0" w:space="0" w:color="auto"/>
              </w:divBdr>
            </w:div>
          </w:divsChild>
        </w:div>
        <w:div w:id="1287156179">
          <w:marLeft w:val="0"/>
          <w:marRight w:val="0"/>
          <w:marTop w:val="0"/>
          <w:marBottom w:val="0"/>
          <w:divBdr>
            <w:top w:val="none" w:sz="0" w:space="0" w:color="auto"/>
            <w:left w:val="none" w:sz="0" w:space="0" w:color="auto"/>
            <w:bottom w:val="none" w:sz="0" w:space="0" w:color="auto"/>
            <w:right w:val="none" w:sz="0" w:space="0" w:color="auto"/>
          </w:divBdr>
          <w:divsChild>
            <w:div w:id="32078320">
              <w:marLeft w:val="0"/>
              <w:marRight w:val="0"/>
              <w:marTop w:val="0"/>
              <w:marBottom w:val="0"/>
              <w:divBdr>
                <w:top w:val="none" w:sz="0" w:space="0" w:color="auto"/>
                <w:left w:val="none" w:sz="0" w:space="0" w:color="auto"/>
                <w:bottom w:val="none" w:sz="0" w:space="0" w:color="auto"/>
                <w:right w:val="none" w:sz="0" w:space="0" w:color="auto"/>
              </w:divBdr>
            </w:div>
            <w:div w:id="247736595">
              <w:marLeft w:val="0"/>
              <w:marRight w:val="0"/>
              <w:marTop w:val="0"/>
              <w:marBottom w:val="0"/>
              <w:divBdr>
                <w:top w:val="none" w:sz="0" w:space="0" w:color="auto"/>
                <w:left w:val="none" w:sz="0" w:space="0" w:color="auto"/>
                <w:bottom w:val="none" w:sz="0" w:space="0" w:color="auto"/>
                <w:right w:val="none" w:sz="0" w:space="0" w:color="auto"/>
              </w:divBdr>
            </w:div>
            <w:div w:id="1074543345">
              <w:marLeft w:val="0"/>
              <w:marRight w:val="0"/>
              <w:marTop w:val="0"/>
              <w:marBottom w:val="0"/>
              <w:divBdr>
                <w:top w:val="none" w:sz="0" w:space="0" w:color="auto"/>
                <w:left w:val="none" w:sz="0" w:space="0" w:color="auto"/>
                <w:bottom w:val="none" w:sz="0" w:space="0" w:color="auto"/>
                <w:right w:val="none" w:sz="0" w:space="0" w:color="auto"/>
              </w:divBdr>
            </w:div>
          </w:divsChild>
        </w:div>
        <w:div w:id="1312251852">
          <w:marLeft w:val="0"/>
          <w:marRight w:val="0"/>
          <w:marTop w:val="0"/>
          <w:marBottom w:val="0"/>
          <w:divBdr>
            <w:top w:val="none" w:sz="0" w:space="0" w:color="auto"/>
            <w:left w:val="none" w:sz="0" w:space="0" w:color="auto"/>
            <w:bottom w:val="none" w:sz="0" w:space="0" w:color="auto"/>
            <w:right w:val="none" w:sz="0" w:space="0" w:color="auto"/>
          </w:divBdr>
          <w:divsChild>
            <w:div w:id="1266112714">
              <w:marLeft w:val="0"/>
              <w:marRight w:val="0"/>
              <w:marTop w:val="0"/>
              <w:marBottom w:val="0"/>
              <w:divBdr>
                <w:top w:val="none" w:sz="0" w:space="0" w:color="auto"/>
                <w:left w:val="none" w:sz="0" w:space="0" w:color="auto"/>
                <w:bottom w:val="none" w:sz="0" w:space="0" w:color="auto"/>
                <w:right w:val="none" w:sz="0" w:space="0" w:color="auto"/>
              </w:divBdr>
            </w:div>
            <w:div w:id="2081295099">
              <w:marLeft w:val="0"/>
              <w:marRight w:val="0"/>
              <w:marTop w:val="0"/>
              <w:marBottom w:val="0"/>
              <w:divBdr>
                <w:top w:val="none" w:sz="0" w:space="0" w:color="auto"/>
                <w:left w:val="none" w:sz="0" w:space="0" w:color="auto"/>
                <w:bottom w:val="none" w:sz="0" w:space="0" w:color="auto"/>
                <w:right w:val="none" w:sz="0" w:space="0" w:color="auto"/>
              </w:divBdr>
            </w:div>
          </w:divsChild>
        </w:div>
        <w:div w:id="1355570737">
          <w:marLeft w:val="0"/>
          <w:marRight w:val="0"/>
          <w:marTop w:val="0"/>
          <w:marBottom w:val="0"/>
          <w:divBdr>
            <w:top w:val="none" w:sz="0" w:space="0" w:color="auto"/>
            <w:left w:val="none" w:sz="0" w:space="0" w:color="auto"/>
            <w:bottom w:val="none" w:sz="0" w:space="0" w:color="auto"/>
            <w:right w:val="none" w:sz="0" w:space="0" w:color="auto"/>
          </w:divBdr>
          <w:divsChild>
            <w:div w:id="123741332">
              <w:marLeft w:val="0"/>
              <w:marRight w:val="0"/>
              <w:marTop w:val="0"/>
              <w:marBottom w:val="0"/>
              <w:divBdr>
                <w:top w:val="none" w:sz="0" w:space="0" w:color="auto"/>
                <w:left w:val="none" w:sz="0" w:space="0" w:color="auto"/>
                <w:bottom w:val="none" w:sz="0" w:space="0" w:color="auto"/>
                <w:right w:val="none" w:sz="0" w:space="0" w:color="auto"/>
              </w:divBdr>
            </w:div>
            <w:div w:id="1360816131">
              <w:marLeft w:val="0"/>
              <w:marRight w:val="0"/>
              <w:marTop w:val="0"/>
              <w:marBottom w:val="0"/>
              <w:divBdr>
                <w:top w:val="none" w:sz="0" w:space="0" w:color="auto"/>
                <w:left w:val="none" w:sz="0" w:space="0" w:color="auto"/>
                <w:bottom w:val="none" w:sz="0" w:space="0" w:color="auto"/>
                <w:right w:val="none" w:sz="0" w:space="0" w:color="auto"/>
              </w:divBdr>
            </w:div>
          </w:divsChild>
        </w:div>
        <w:div w:id="1356031569">
          <w:marLeft w:val="0"/>
          <w:marRight w:val="0"/>
          <w:marTop w:val="0"/>
          <w:marBottom w:val="0"/>
          <w:divBdr>
            <w:top w:val="none" w:sz="0" w:space="0" w:color="auto"/>
            <w:left w:val="none" w:sz="0" w:space="0" w:color="auto"/>
            <w:bottom w:val="none" w:sz="0" w:space="0" w:color="auto"/>
            <w:right w:val="none" w:sz="0" w:space="0" w:color="auto"/>
          </w:divBdr>
          <w:divsChild>
            <w:div w:id="1006980861">
              <w:marLeft w:val="0"/>
              <w:marRight w:val="0"/>
              <w:marTop w:val="0"/>
              <w:marBottom w:val="0"/>
              <w:divBdr>
                <w:top w:val="none" w:sz="0" w:space="0" w:color="auto"/>
                <w:left w:val="none" w:sz="0" w:space="0" w:color="auto"/>
                <w:bottom w:val="none" w:sz="0" w:space="0" w:color="auto"/>
                <w:right w:val="none" w:sz="0" w:space="0" w:color="auto"/>
              </w:divBdr>
            </w:div>
            <w:div w:id="1949458587">
              <w:marLeft w:val="0"/>
              <w:marRight w:val="0"/>
              <w:marTop w:val="0"/>
              <w:marBottom w:val="0"/>
              <w:divBdr>
                <w:top w:val="none" w:sz="0" w:space="0" w:color="auto"/>
                <w:left w:val="none" w:sz="0" w:space="0" w:color="auto"/>
                <w:bottom w:val="none" w:sz="0" w:space="0" w:color="auto"/>
                <w:right w:val="none" w:sz="0" w:space="0" w:color="auto"/>
              </w:divBdr>
            </w:div>
          </w:divsChild>
        </w:div>
        <w:div w:id="1510875971">
          <w:marLeft w:val="0"/>
          <w:marRight w:val="0"/>
          <w:marTop w:val="0"/>
          <w:marBottom w:val="0"/>
          <w:divBdr>
            <w:top w:val="none" w:sz="0" w:space="0" w:color="auto"/>
            <w:left w:val="none" w:sz="0" w:space="0" w:color="auto"/>
            <w:bottom w:val="none" w:sz="0" w:space="0" w:color="auto"/>
            <w:right w:val="none" w:sz="0" w:space="0" w:color="auto"/>
          </w:divBdr>
          <w:divsChild>
            <w:div w:id="376249008">
              <w:marLeft w:val="0"/>
              <w:marRight w:val="0"/>
              <w:marTop w:val="0"/>
              <w:marBottom w:val="0"/>
              <w:divBdr>
                <w:top w:val="none" w:sz="0" w:space="0" w:color="auto"/>
                <w:left w:val="none" w:sz="0" w:space="0" w:color="auto"/>
                <w:bottom w:val="none" w:sz="0" w:space="0" w:color="auto"/>
                <w:right w:val="none" w:sz="0" w:space="0" w:color="auto"/>
              </w:divBdr>
            </w:div>
            <w:div w:id="1512529053">
              <w:marLeft w:val="0"/>
              <w:marRight w:val="0"/>
              <w:marTop w:val="0"/>
              <w:marBottom w:val="0"/>
              <w:divBdr>
                <w:top w:val="none" w:sz="0" w:space="0" w:color="auto"/>
                <w:left w:val="none" w:sz="0" w:space="0" w:color="auto"/>
                <w:bottom w:val="none" w:sz="0" w:space="0" w:color="auto"/>
                <w:right w:val="none" w:sz="0" w:space="0" w:color="auto"/>
              </w:divBdr>
            </w:div>
          </w:divsChild>
        </w:div>
        <w:div w:id="1564950472">
          <w:marLeft w:val="0"/>
          <w:marRight w:val="0"/>
          <w:marTop w:val="0"/>
          <w:marBottom w:val="0"/>
          <w:divBdr>
            <w:top w:val="none" w:sz="0" w:space="0" w:color="auto"/>
            <w:left w:val="none" w:sz="0" w:space="0" w:color="auto"/>
            <w:bottom w:val="none" w:sz="0" w:space="0" w:color="auto"/>
            <w:right w:val="none" w:sz="0" w:space="0" w:color="auto"/>
          </w:divBdr>
          <w:divsChild>
            <w:div w:id="567964228">
              <w:marLeft w:val="0"/>
              <w:marRight w:val="0"/>
              <w:marTop w:val="0"/>
              <w:marBottom w:val="0"/>
              <w:divBdr>
                <w:top w:val="none" w:sz="0" w:space="0" w:color="auto"/>
                <w:left w:val="none" w:sz="0" w:space="0" w:color="auto"/>
                <w:bottom w:val="none" w:sz="0" w:space="0" w:color="auto"/>
                <w:right w:val="none" w:sz="0" w:space="0" w:color="auto"/>
              </w:divBdr>
            </w:div>
            <w:div w:id="1119959460">
              <w:marLeft w:val="0"/>
              <w:marRight w:val="0"/>
              <w:marTop w:val="0"/>
              <w:marBottom w:val="0"/>
              <w:divBdr>
                <w:top w:val="none" w:sz="0" w:space="0" w:color="auto"/>
                <w:left w:val="none" w:sz="0" w:space="0" w:color="auto"/>
                <w:bottom w:val="none" w:sz="0" w:space="0" w:color="auto"/>
                <w:right w:val="none" w:sz="0" w:space="0" w:color="auto"/>
              </w:divBdr>
            </w:div>
            <w:div w:id="1436439172">
              <w:marLeft w:val="0"/>
              <w:marRight w:val="0"/>
              <w:marTop w:val="0"/>
              <w:marBottom w:val="0"/>
              <w:divBdr>
                <w:top w:val="none" w:sz="0" w:space="0" w:color="auto"/>
                <w:left w:val="none" w:sz="0" w:space="0" w:color="auto"/>
                <w:bottom w:val="none" w:sz="0" w:space="0" w:color="auto"/>
                <w:right w:val="none" w:sz="0" w:space="0" w:color="auto"/>
              </w:divBdr>
            </w:div>
          </w:divsChild>
        </w:div>
        <w:div w:id="1565792273">
          <w:marLeft w:val="0"/>
          <w:marRight w:val="0"/>
          <w:marTop w:val="0"/>
          <w:marBottom w:val="0"/>
          <w:divBdr>
            <w:top w:val="none" w:sz="0" w:space="0" w:color="auto"/>
            <w:left w:val="none" w:sz="0" w:space="0" w:color="auto"/>
            <w:bottom w:val="none" w:sz="0" w:space="0" w:color="auto"/>
            <w:right w:val="none" w:sz="0" w:space="0" w:color="auto"/>
          </w:divBdr>
          <w:divsChild>
            <w:div w:id="1156415152">
              <w:marLeft w:val="0"/>
              <w:marRight w:val="0"/>
              <w:marTop w:val="0"/>
              <w:marBottom w:val="0"/>
              <w:divBdr>
                <w:top w:val="none" w:sz="0" w:space="0" w:color="auto"/>
                <w:left w:val="none" w:sz="0" w:space="0" w:color="auto"/>
                <w:bottom w:val="none" w:sz="0" w:space="0" w:color="auto"/>
                <w:right w:val="none" w:sz="0" w:space="0" w:color="auto"/>
              </w:divBdr>
            </w:div>
            <w:div w:id="1611742658">
              <w:marLeft w:val="0"/>
              <w:marRight w:val="0"/>
              <w:marTop w:val="0"/>
              <w:marBottom w:val="0"/>
              <w:divBdr>
                <w:top w:val="none" w:sz="0" w:space="0" w:color="auto"/>
                <w:left w:val="none" w:sz="0" w:space="0" w:color="auto"/>
                <w:bottom w:val="none" w:sz="0" w:space="0" w:color="auto"/>
                <w:right w:val="none" w:sz="0" w:space="0" w:color="auto"/>
              </w:divBdr>
            </w:div>
            <w:div w:id="2113476839">
              <w:marLeft w:val="0"/>
              <w:marRight w:val="0"/>
              <w:marTop w:val="0"/>
              <w:marBottom w:val="0"/>
              <w:divBdr>
                <w:top w:val="none" w:sz="0" w:space="0" w:color="auto"/>
                <w:left w:val="none" w:sz="0" w:space="0" w:color="auto"/>
                <w:bottom w:val="none" w:sz="0" w:space="0" w:color="auto"/>
                <w:right w:val="none" w:sz="0" w:space="0" w:color="auto"/>
              </w:divBdr>
            </w:div>
          </w:divsChild>
        </w:div>
        <w:div w:id="1610971464">
          <w:marLeft w:val="0"/>
          <w:marRight w:val="0"/>
          <w:marTop w:val="0"/>
          <w:marBottom w:val="0"/>
          <w:divBdr>
            <w:top w:val="none" w:sz="0" w:space="0" w:color="auto"/>
            <w:left w:val="none" w:sz="0" w:space="0" w:color="auto"/>
            <w:bottom w:val="none" w:sz="0" w:space="0" w:color="auto"/>
            <w:right w:val="none" w:sz="0" w:space="0" w:color="auto"/>
          </w:divBdr>
          <w:divsChild>
            <w:div w:id="1310288746">
              <w:marLeft w:val="0"/>
              <w:marRight w:val="0"/>
              <w:marTop w:val="0"/>
              <w:marBottom w:val="0"/>
              <w:divBdr>
                <w:top w:val="none" w:sz="0" w:space="0" w:color="auto"/>
                <w:left w:val="none" w:sz="0" w:space="0" w:color="auto"/>
                <w:bottom w:val="none" w:sz="0" w:space="0" w:color="auto"/>
                <w:right w:val="none" w:sz="0" w:space="0" w:color="auto"/>
              </w:divBdr>
            </w:div>
          </w:divsChild>
        </w:div>
        <w:div w:id="1632712016">
          <w:marLeft w:val="0"/>
          <w:marRight w:val="0"/>
          <w:marTop w:val="0"/>
          <w:marBottom w:val="0"/>
          <w:divBdr>
            <w:top w:val="none" w:sz="0" w:space="0" w:color="auto"/>
            <w:left w:val="none" w:sz="0" w:space="0" w:color="auto"/>
            <w:bottom w:val="none" w:sz="0" w:space="0" w:color="auto"/>
            <w:right w:val="none" w:sz="0" w:space="0" w:color="auto"/>
          </w:divBdr>
          <w:divsChild>
            <w:div w:id="306785839">
              <w:marLeft w:val="0"/>
              <w:marRight w:val="0"/>
              <w:marTop w:val="0"/>
              <w:marBottom w:val="0"/>
              <w:divBdr>
                <w:top w:val="none" w:sz="0" w:space="0" w:color="auto"/>
                <w:left w:val="none" w:sz="0" w:space="0" w:color="auto"/>
                <w:bottom w:val="none" w:sz="0" w:space="0" w:color="auto"/>
                <w:right w:val="none" w:sz="0" w:space="0" w:color="auto"/>
              </w:divBdr>
            </w:div>
            <w:div w:id="1787118534">
              <w:marLeft w:val="0"/>
              <w:marRight w:val="0"/>
              <w:marTop w:val="0"/>
              <w:marBottom w:val="0"/>
              <w:divBdr>
                <w:top w:val="none" w:sz="0" w:space="0" w:color="auto"/>
                <w:left w:val="none" w:sz="0" w:space="0" w:color="auto"/>
                <w:bottom w:val="none" w:sz="0" w:space="0" w:color="auto"/>
                <w:right w:val="none" w:sz="0" w:space="0" w:color="auto"/>
              </w:divBdr>
            </w:div>
          </w:divsChild>
        </w:div>
        <w:div w:id="1644657321">
          <w:marLeft w:val="0"/>
          <w:marRight w:val="0"/>
          <w:marTop w:val="0"/>
          <w:marBottom w:val="0"/>
          <w:divBdr>
            <w:top w:val="none" w:sz="0" w:space="0" w:color="auto"/>
            <w:left w:val="none" w:sz="0" w:space="0" w:color="auto"/>
            <w:bottom w:val="none" w:sz="0" w:space="0" w:color="auto"/>
            <w:right w:val="none" w:sz="0" w:space="0" w:color="auto"/>
          </w:divBdr>
          <w:divsChild>
            <w:div w:id="512299585">
              <w:marLeft w:val="0"/>
              <w:marRight w:val="0"/>
              <w:marTop w:val="0"/>
              <w:marBottom w:val="0"/>
              <w:divBdr>
                <w:top w:val="none" w:sz="0" w:space="0" w:color="auto"/>
                <w:left w:val="none" w:sz="0" w:space="0" w:color="auto"/>
                <w:bottom w:val="none" w:sz="0" w:space="0" w:color="auto"/>
                <w:right w:val="none" w:sz="0" w:space="0" w:color="auto"/>
              </w:divBdr>
            </w:div>
            <w:div w:id="983119213">
              <w:marLeft w:val="0"/>
              <w:marRight w:val="0"/>
              <w:marTop w:val="0"/>
              <w:marBottom w:val="0"/>
              <w:divBdr>
                <w:top w:val="none" w:sz="0" w:space="0" w:color="auto"/>
                <w:left w:val="none" w:sz="0" w:space="0" w:color="auto"/>
                <w:bottom w:val="none" w:sz="0" w:space="0" w:color="auto"/>
                <w:right w:val="none" w:sz="0" w:space="0" w:color="auto"/>
              </w:divBdr>
            </w:div>
          </w:divsChild>
        </w:div>
        <w:div w:id="1653758063">
          <w:marLeft w:val="0"/>
          <w:marRight w:val="0"/>
          <w:marTop w:val="0"/>
          <w:marBottom w:val="0"/>
          <w:divBdr>
            <w:top w:val="none" w:sz="0" w:space="0" w:color="auto"/>
            <w:left w:val="none" w:sz="0" w:space="0" w:color="auto"/>
            <w:bottom w:val="none" w:sz="0" w:space="0" w:color="auto"/>
            <w:right w:val="none" w:sz="0" w:space="0" w:color="auto"/>
          </w:divBdr>
          <w:divsChild>
            <w:div w:id="480923126">
              <w:marLeft w:val="0"/>
              <w:marRight w:val="0"/>
              <w:marTop w:val="0"/>
              <w:marBottom w:val="0"/>
              <w:divBdr>
                <w:top w:val="none" w:sz="0" w:space="0" w:color="auto"/>
                <w:left w:val="none" w:sz="0" w:space="0" w:color="auto"/>
                <w:bottom w:val="none" w:sz="0" w:space="0" w:color="auto"/>
                <w:right w:val="none" w:sz="0" w:space="0" w:color="auto"/>
              </w:divBdr>
            </w:div>
            <w:div w:id="665979181">
              <w:marLeft w:val="0"/>
              <w:marRight w:val="0"/>
              <w:marTop w:val="0"/>
              <w:marBottom w:val="0"/>
              <w:divBdr>
                <w:top w:val="none" w:sz="0" w:space="0" w:color="auto"/>
                <w:left w:val="none" w:sz="0" w:space="0" w:color="auto"/>
                <w:bottom w:val="none" w:sz="0" w:space="0" w:color="auto"/>
                <w:right w:val="none" w:sz="0" w:space="0" w:color="auto"/>
              </w:divBdr>
            </w:div>
          </w:divsChild>
        </w:div>
        <w:div w:id="1654287153">
          <w:marLeft w:val="0"/>
          <w:marRight w:val="0"/>
          <w:marTop w:val="0"/>
          <w:marBottom w:val="0"/>
          <w:divBdr>
            <w:top w:val="none" w:sz="0" w:space="0" w:color="auto"/>
            <w:left w:val="none" w:sz="0" w:space="0" w:color="auto"/>
            <w:bottom w:val="none" w:sz="0" w:space="0" w:color="auto"/>
            <w:right w:val="none" w:sz="0" w:space="0" w:color="auto"/>
          </w:divBdr>
          <w:divsChild>
            <w:div w:id="1118526720">
              <w:marLeft w:val="0"/>
              <w:marRight w:val="0"/>
              <w:marTop w:val="0"/>
              <w:marBottom w:val="0"/>
              <w:divBdr>
                <w:top w:val="none" w:sz="0" w:space="0" w:color="auto"/>
                <w:left w:val="none" w:sz="0" w:space="0" w:color="auto"/>
                <w:bottom w:val="none" w:sz="0" w:space="0" w:color="auto"/>
                <w:right w:val="none" w:sz="0" w:space="0" w:color="auto"/>
              </w:divBdr>
            </w:div>
            <w:div w:id="1593196261">
              <w:marLeft w:val="0"/>
              <w:marRight w:val="0"/>
              <w:marTop w:val="0"/>
              <w:marBottom w:val="0"/>
              <w:divBdr>
                <w:top w:val="none" w:sz="0" w:space="0" w:color="auto"/>
                <w:left w:val="none" w:sz="0" w:space="0" w:color="auto"/>
                <w:bottom w:val="none" w:sz="0" w:space="0" w:color="auto"/>
                <w:right w:val="none" w:sz="0" w:space="0" w:color="auto"/>
              </w:divBdr>
            </w:div>
            <w:div w:id="1603418922">
              <w:marLeft w:val="0"/>
              <w:marRight w:val="0"/>
              <w:marTop w:val="0"/>
              <w:marBottom w:val="0"/>
              <w:divBdr>
                <w:top w:val="none" w:sz="0" w:space="0" w:color="auto"/>
                <w:left w:val="none" w:sz="0" w:space="0" w:color="auto"/>
                <w:bottom w:val="none" w:sz="0" w:space="0" w:color="auto"/>
                <w:right w:val="none" w:sz="0" w:space="0" w:color="auto"/>
              </w:divBdr>
            </w:div>
          </w:divsChild>
        </w:div>
        <w:div w:id="1694960213">
          <w:marLeft w:val="0"/>
          <w:marRight w:val="0"/>
          <w:marTop w:val="0"/>
          <w:marBottom w:val="0"/>
          <w:divBdr>
            <w:top w:val="none" w:sz="0" w:space="0" w:color="auto"/>
            <w:left w:val="none" w:sz="0" w:space="0" w:color="auto"/>
            <w:bottom w:val="none" w:sz="0" w:space="0" w:color="auto"/>
            <w:right w:val="none" w:sz="0" w:space="0" w:color="auto"/>
          </w:divBdr>
          <w:divsChild>
            <w:div w:id="257451164">
              <w:marLeft w:val="0"/>
              <w:marRight w:val="0"/>
              <w:marTop w:val="0"/>
              <w:marBottom w:val="0"/>
              <w:divBdr>
                <w:top w:val="none" w:sz="0" w:space="0" w:color="auto"/>
                <w:left w:val="none" w:sz="0" w:space="0" w:color="auto"/>
                <w:bottom w:val="none" w:sz="0" w:space="0" w:color="auto"/>
                <w:right w:val="none" w:sz="0" w:space="0" w:color="auto"/>
              </w:divBdr>
            </w:div>
          </w:divsChild>
        </w:div>
        <w:div w:id="1700202170">
          <w:marLeft w:val="0"/>
          <w:marRight w:val="0"/>
          <w:marTop w:val="0"/>
          <w:marBottom w:val="0"/>
          <w:divBdr>
            <w:top w:val="none" w:sz="0" w:space="0" w:color="auto"/>
            <w:left w:val="none" w:sz="0" w:space="0" w:color="auto"/>
            <w:bottom w:val="none" w:sz="0" w:space="0" w:color="auto"/>
            <w:right w:val="none" w:sz="0" w:space="0" w:color="auto"/>
          </w:divBdr>
          <w:divsChild>
            <w:div w:id="668947645">
              <w:marLeft w:val="0"/>
              <w:marRight w:val="0"/>
              <w:marTop w:val="0"/>
              <w:marBottom w:val="0"/>
              <w:divBdr>
                <w:top w:val="none" w:sz="0" w:space="0" w:color="auto"/>
                <w:left w:val="none" w:sz="0" w:space="0" w:color="auto"/>
                <w:bottom w:val="none" w:sz="0" w:space="0" w:color="auto"/>
                <w:right w:val="none" w:sz="0" w:space="0" w:color="auto"/>
              </w:divBdr>
            </w:div>
            <w:div w:id="1438334865">
              <w:marLeft w:val="0"/>
              <w:marRight w:val="0"/>
              <w:marTop w:val="0"/>
              <w:marBottom w:val="0"/>
              <w:divBdr>
                <w:top w:val="none" w:sz="0" w:space="0" w:color="auto"/>
                <w:left w:val="none" w:sz="0" w:space="0" w:color="auto"/>
                <w:bottom w:val="none" w:sz="0" w:space="0" w:color="auto"/>
                <w:right w:val="none" w:sz="0" w:space="0" w:color="auto"/>
              </w:divBdr>
            </w:div>
          </w:divsChild>
        </w:div>
        <w:div w:id="1720087030">
          <w:marLeft w:val="0"/>
          <w:marRight w:val="0"/>
          <w:marTop w:val="0"/>
          <w:marBottom w:val="0"/>
          <w:divBdr>
            <w:top w:val="none" w:sz="0" w:space="0" w:color="auto"/>
            <w:left w:val="none" w:sz="0" w:space="0" w:color="auto"/>
            <w:bottom w:val="none" w:sz="0" w:space="0" w:color="auto"/>
            <w:right w:val="none" w:sz="0" w:space="0" w:color="auto"/>
          </w:divBdr>
          <w:divsChild>
            <w:div w:id="1854802387">
              <w:marLeft w:val="0"/>
              <w:marRight w:val="0"/>
              <w:marTop w:val="0"/>
              <w:marBottom w:val="0"/>
              <w:divBdr>
                <w:top w:val="none" w:sz="0" w:space="0" w:color="auto"/>
                <w:left w:val="none" w:sz="0" w:space="0" w:color="auto"/>
                <w:bottom w:val="none" w:sz="0" w:space="0" w:color="auto"/>
                <w:right w:val="none" w:sz="0" w:space="0" w:color="auto"/>
              </w:divBdr>
            </w:div>
            <w:div w:id="1857963873">
              <w:marLeft w:val="0"/>
              <w:marRight w:val="0"/>
              <w:marTop w:val="0"/>
              <w:marBottom w:val="0"/>
              <w:divBdr>
                <w:top w:val="none" w:sz="0" w:space="0" w:color="auto"/>
                <w:left w:val="none" w:sz="0" w:space="0" w:color="auto"/>
                <w:bottom w:val="none" w:sz="0" w:space="0" w:color="auto"/>
                <w:right w:val="none" w:sz="0" w:space="0" w:color="auto"/>
              </w:divBdr>
            </w:div>
          </w:divsChild>
        </w:div>
        <w:div w:id="1786583172">
          <w:marLeft w:val="0"/>
          <w:marRight w:val="0"/>
          <w:marTop w:val="0"/>
          <w:marBottom w:val="0"/>
          <w:divBdr>
            <w:top w:val="none" w:sz="0" w:space="0" w:color="auto"/>
            <w:left w:val="none" w:sz="0" w:space="0" w:color="auto"/>
            <w:bottom w:val="none" w:sz="0" w:space="0" w:color="auto"/>
            <w:right w:val="none" w:sz="0" w:space="0" w:color="auto"/>
          </w:divBdr>
          <w:divsChild>
            <w:div w:id="268507604">
              <w:marLeft w:val="0"/>
              <w:marRight w:val="0"/>
              <w:marTop w:val="0"/>
              <w:marBottom w:val="0"/>
              <w:divBdr>
                <w:top w:val="none" w:sz="0" w:space="0" w:color="auto"/>
                <w:left w:val="none" w:sz="0" w:space="0" w:color="auto"/>
                <w:bottom w:val="none" w:sz="0" w:space="0" w:color="auto"/>
                <w:right w:val="none" w:sz="0" w:space="0" w:color="auto"/>
              </w:divBdr>
            </w:div>
            <w:div w:id="2051606359">
              <w:marLeft w:val="0"/>
              <w:marRight w:val="0"/>
              <w:marTop w:val="0"/>
              <w:marBottom w:val="0"/>
              <w:divBdr>
                <w:top w:val="none" w:sz="0" w:space="0" w:color="auto"/>
                <w:left w:val="none" w:sz="0" w:space="0" w:color="auto"/>
                <w:bottom w:val="none" w:sz="0" w:space="0" w:color="auto"/>
                <w:right w:val="none" w:sz="0" w:space="0" w:color="auto"/>
              </w:divBdr>
            </w:div>
          </w:divsChild>
        </w:div>
        <w:div w:id="1917281945">
          <w:marLeft w:val="0"/>
          <w:marRight w:val="0"/>
          <w:marTop w:val="0"/>
          <w:marBottom w:val="0"/>
          <w:divBdr>
            <w:top w:val="none" w:sz="0" w:space="0" w:color="auto"/>
            <w:left w:val="none" w:sz="0" w:space="0" w:color="auto"/>
            <w:bottom w:val="none" w:sz="0" w:space="0" w:color="auto"/>
            <w:right w:val="none" w:sz="0" w:space="0" w:color="auto"/>
          </w:divBdr>
          <w:divsChild>
            <w:div w:id="370157240">
              <w:marLeft w:val="0"/>
              <w:marRight w:val="0"/>
              <w:marTop w:val="0"/>
              <w:marBottom w:val="0"/>
              <w:divBdr>
                <w:top w:val="none" w:sz="0" w:space="0" w:color="auto"/>
                <w:left w:val="none" w:sz="0" w:space="0" w:color="auto"/>
                <w:bottom w:val="none" w:sz="0" w:space="0" w:color="auto"/>
                <w:right w:val="none" w:sz="0" w:space="0" w:color="auto"/>
              </w:divBdr>
            </w:div>
            <w:div w:id="2109306084">
              <w:marLeft w:val="0"/>
              <w:marRight w:val="0"/>
              <w:marTop w:val="0"/>
              <w:marBottom w:val="0"/>
              <w:divBdr>
                <w:top w:val="none" w:sz="0" w:space="0" w:color="auto"/>
                <w:left w:val="none" w:sz="0" w:space="0" w:color="auto"/>
                <w:bottom w:val="none" w:sz="0" w:space="0" w:color="auto"/>
                <w:right w:val="none" w:sz="0" w:space="0" w:color="auto"/>
              </w:divBdr>
            </w:div>
          </w:divsChild>
        </w:div>
        <w:div w:id="2052535649">
          <w:marLeft w:val="0"/>
          <w:marRight w:val="0"/>
          <w:marTop w:val="0"/>
          <w:marBottom w:val="0"/>
          <w:divBdr>
            <w:top w:val="none" w:sz="0" w:space="0" w:color="auto"/>
            <w:left w:val="none" w:sz="0" w:space="0" w:color="auto"/>
            <w:bottom w:val="none" w:sz="0" w:space="0" w:color="auto"/>
            <w:right w:val="none" w:sz="0" w:space="0" w:color="auto"/>
          </w:divBdr>
          <w:divsChild>
            <w:div w:id="255946162">
              <w:marLeft w:val="0"/>
              <w:marRight w:val="0"/>
              <w:marTop w:val="0"/>
              <w:marBottom w:val="0"/>
              <w:divBdr>
                <w:top w:val="none" w:sz="0" w:space="0" w:color="auto"/>
                <w:left w:val="none" w:sz="0" w:space="0" w:color="auto"/>
                <w:bottom w:val="none" w:sz="0" w:space="0" w:color="auto"/>
                <w:right w:val="none" w:sz="0" w:space="0" w:color="auto"/>
              </w:divBdr>
            </w:div>
            <w:div w:id="609238437">
              <w:marLeft w:val="0"/>
              <w:marRight w:val="0"/>
              <w:marTop w:val="0"/>
              <w:marBottom w:val="0"/>
              <w:divBdr>
                <w:top w:val="none" w:sz="0" w:space="0" w:color="auto"/>
                <w:left w:val="none" w:sz="0" w:space="0" w:color="auto"/>
                <w:bottom w:val="none" w:sz="0" w:space="0" w:color="auto"/>
                <w:right w:val="none" w:sz="0" w:space="0" w:color="auto"/>
              </w:divBdr>
            </w:div>
            <w:div w:id="1185748183">
              <w:marLeft w:val="0"/>
              <w:marRight w:val="0"/>
              <w:marTop w:val="0"/>
              <w:marBottom w:val="0"/>
              <w:divBdr>
                <w:top w:val="none" w:sz="0" w:space="0" w:color="auto"/>
                <w:left w:val="none" w:sz="0" w:space="0" w:color="auto"/>
                <w:bottom w:val="none" w:sz="0" w:space="0" w:color="auto"/>
                <w:right w:val="none" w:sz="0" w:space="0" w:color="auto"/>
              </w:divBdr>
            </w:div>
            <w:div w:id="1933081714">
              <w:marLeft w:val="0"/>
              <w:marRight w:val="0"/>
              <w:marTop w:val="0"/>
              <w:marBottom w:val="0"/>
              <w:divBdr>
                <w:top w:val="none" w:sz="0" w:space="0" w:color="auto"/>
                <w:left w:val="none" w:sz="0" w:space="0" w:color="auto"/>
                <w:bottom w:val="none" w:sz="0" w:space="0" w:color="auto"/>
                <w:right w:val="none" w:sz="0" w:space="0" w:color="auto"/>
              </w:divBdr>
            </w:div>
            <w:div w:id="2033532603">
              <w:marLeft w:val="0"/>
              <w:marRight w:val="0"/>
              <w:marTop w:val="0"/>
              <w:marBottom w:val="0"/>
              <w:divBdr>
                <w:top w:val="none" w:sz="0" w:space="0" w:color="auto"/>
                <w:left w:val="none" w:sz="0" w:space="0" w:color="auto"/>
                <w:bottom w:val="none" w:sz="0" w:space="0" w:color="auto"/>
                <w:right w:val="none" w:sz="0" w:space="0" w:color="auto"/>
              </w:divBdr>
            </w:div>
          </w:divsChild>
        </w:div>
        <w:div w:id="2088645177">
          <w:marLeft w:val="0"/>
          <w:marRight w:val="0"/>
          <w:marTop w:val="0"/>
          <w:marBottom w:val="0"/>
          <w:divBdr>
            <w:top w:val="none" w:sz="0" w:space="0" w:color="auto"/>
            <w:left w:val="none" w:sz="0" w:space="0" w:color="auto"/>
            <w:bottom w:val="none" w:sz="0" w:space="0" w:color="auto"/>
            <w:right w:val="none" w:sz="0" w:space="0" w:color="auto"/>
          </w:divBdr>
          <w:divsChild>
            <w:div w:id="804081926">
              <w:marLeft w:val="0"/>
              <w:marRight w:val="0"/>
              <w:marTop w:val="0"/>
              <w:marBottom w:val="0"/>
              <w:divBdr>
                <w:top w:val="none" w:sz="0" w:space="0" w:color="auto"/>
                <w:left w:val="none" w:sz="0" w:space="0" w:color="auto"/>
                <w:bottom w:val="none" w:sz="0" w:space="0" w:color="auto"/>
                <w:right w:val="none" w:sz="0" w:space="0" w:color="auto"/>
              </w:divBdr>
            </w:div>
            <w:div w:id="1931038757">
              <w:marLeft w:val="0"/>
              <w:marRight w:val="0"/>
              <w:marTop w:val="0"/>
              <w:marBottom w:val="0"/>
              <w:divBdr>
                <w:top w:val="none" w:sz="0" w:space="0" w:color="auto"/>
                <w:left w:val="none" w:sz="0" w:space="0" w:color="auto"/>
                <w:bottom w:val="none" w:sz="0" w:space="0" w:color="auto"/>
                <w:right w:val="none" w:sz="0" w:space="0" w:color="auto"/>
              </w:divBdr>
            </w:div>
          </w:divsChild>
        </w:div>
        <w:div w:id="2141412141">
          <w:marLeft w:val="0"/>
          <w:marRight w:val="0"/>
          <w:marTop w:val="0"/>
          <w:marBottom w:val="0"/>
          <w:divBdr>
            <w:top w:val="none" w:sz="0" w:space="0" w:color="auto"/>
            <w:left w:val="none" w:sz="0" w:space="0" w:color="auto"/>
            <w:bottom w:val="none" w:sz="0" w:space="0" w:color="auto"/>
            <w:right w:val="none" w:sz="0" w:space="0" w:color="auto"/>
          </w:divBdr>
          <w:divsChild>
            <w:div w:id="896278133">
              <w:marLeft w:val="0"/>
              <w:marRight w:val="0"/>
              <w:marTop w:val="0"/>
              <w:marBottom w:val="0"/>
              <w:divBdr>
                <w:top w:val="none" w:sz="0" w:space="0" w:color="auto"/>
                <w:left w:val="none" w:sz="0" w:space="0" w:color="auto"/>
                <w:bottom w:val="none" w:sz="0" w:space="0" w:color="auto"/>
                <w:right w:val="none" w:sz="0" w:space="0" w:color="auto"/>
              </w:divBdr>
            </w:div>
            <w:div w:id="1168248911">
              <w:marLeft w:val="0"/>
              <w:marRight w:val="0"/>
              <w:marTop w:val="0"/>
              <w:marBottom w:val="0"/>
              <w:divBdr>
                <w:top w:val="none" w:sz="0" w:space="0" w:color="auto"/>
                <w:left w:val="none" w:sz="0" w:space="0" w:color="auto"/>
                <w:bottom w:val="none" w:sz="0" w:space="0" w:color="auto"/>
                <w:right w:val="none" w:sz="0" w:space="0" w:color="auto"/>
              </w:divBdr>
            </w:div>
            <w:div w:id="20779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9923">
      <w:bodyDiv w:val="1"/>
      <w:marLeft w:val="0"/>
      <w:marRight w:val="0"/>
      <w:marTop w:val="0"/>
      <w:marBottom w:val="0"/>
      <w:divBdr>
        <w:top w:val="none" w:sz="0" w:space="0" w:color="auto"/>
        <w:left w:val="none" w:sz="0" w:space="0" w:color="auto"/>
        <w:bottom w:val="none" w:sz="0" w:space="0" w:color="auto"/>
        <w:right w:val="none" w:sz="0" w:space="0" w:color="auto"/>
      </w:divBdr>
    </w:div>
    <w:div w:id="1347444786">
      <w:bodyDiv w:val="1"/>
      <w:marLeft w:val="0"/>
      <w:marRight w:val="0"/>
      <w:marTop w:val="0"/>
      <w:marBottom w:val="0"/>
      <w:divBdr>
        <w:top w:val="none" w:sz="0" w:space="0" w:color="auto"/>
        <w:left w:val="none" w:sz="0" w:space="0" w:color="auto"/>
        <w:bottom w:val="none" w:sz="0" w:space="0" w:color="auto"/>
        <w:right w:val="none" w:sz="0" w:space="0" w:color="auto"/>
      </w:divBdr>
    </w:div>
    <w:div w:id="1352341110">
      <w:bodyDiv w:val="1"/>
      <w:marLeft w:val="0"/>
      <w:marRight w:val="0"/>
      <w:marTop w:val="0"/>
      <w:marBottom w:val="0"/>
      <w:divBdr>
        <w:top w:val="none" w:sz="0" w:space="0" w:color="auto"/>
        <w:left w:val="none" w:sz="0" w:space="0" w:color="auto"/>
        <w:bottom w:val="none" w:sz="0" w:space="0" w:color="auto"/>
        <w:right w:val="none" w:sz="0" w:space="0" w:color="auto"/>
      </w:divBdr>
      <w:divsChild>
        <w:div w:id="1108430418">
          <w:marLeft w:val="0"/>
          <w:marRight w:val="0"/>
          <w:marTop w:val="0"/>
          <w:marBottom w:val="0"/>
          <w:divBdr>
            <w:top w:val="none" w:sz="0" w:space="0" w:color="auto"/>
            <w:left w:val="none" w:sz="0" w:space="0" w:color="auto"/>
            <w:bottom w:val="none" w:sz="0" w:space="0" w:color="auto"/>
            <w:right w:val="none" w:sz="0" w:space="0" w:color="auto"/>
          </w:divBdr>
          <w:divsChild>
            <w:div w:id="402064646">
              <w:marLeft w:val="0"/>
              <w:marRight w:val="0"/>
              <w:marTop w:val="0"/>
              <w:marBottom w:val="0"/>
              <w:divBdr>
                <w:top w:val="none" w:sz="0" w:space="0" w:color="auto"/>
                <w:left w:val="none" w:sz="0" w:space="0" w:color="auto"/>
                <w:bottom w:val="none" w:sz="0" w:space="0" w:color="auto"/>
                <w:right w:val="none" w:sz="0" w:space="0" w:color="auto"/>
              </w:divBdr>
              <w:divsChild>
                <w:div w:id="223297694">
                  <w:marLeft w:val="0"/>
                  <w:marRight w:val="0"/>
                  <w:marTop w:val="0"/>
                  <w:marBottom w:val="0"/>
                  <w:divBdr>
                    <w:top w:val="none" w:sz="0" w:space="0" w:color="auto"/>
                    <w:left w:val="none" w:sz="0" w:space="0" w:color="auto"/>
                    <w:bottom w:val="none" w:sz="0" w:space="0" w:color="auto"/>
                    <w:right w:val="none" w:sz="0" w:space="0" w:color="auto"/>
                  </w:divBdr>
                  <w:divsChild>
                    <w:div w:id="11584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3645">
          <w:marLeft w:val="0"/>
          <w:marRight w:val="0"/>
          <w:marTop w:val="0"/>
          <w:marBottom w:val="0"/>
          <w:divBdr>
            <w:top w:val="none" w:sz="0" w:space="0" w:color="auto"/>
            <w:left w:val="none" w:sz="0" w:space="0" w:color="auto"/>
            <w:bottom w:val="none" w:sz="0" w:space="0" w:color="auto"/>
            <w:right w:val="none" w:sz="0" w:space="0" w:color="auto"/>
          </w:divBdr>
          <w:divsChild>
            <w:div w:id="1330525249">
              <w:marLeft w:val="0"/>
              <w:marRight w:val="0"/>
              <w:marTop w:val="0"/>
              <w:marBottom w:val="0"/>
              <w:divBdr>
                <w:top w:val="none" w:sz="0" w:space="0" w:color="auto"/>
                <w:left w:val="none" w:sz="0" w:space="0" w:color="auto"/>
                <w:bottom w:val="none" w:sz="0" w:space="0" w:color="auto"/>
                <w:right w:val="none" w:sz="0" w:space="0" w:color="auto"/>
              </w:divBdr>
              <w:divsChild>
                <w:div w:id="1005938847">
                  <w:marLeft w:val="0"/>
                  <w:marRight w:val="0"/>
                  <w:marTop w:val="0"/>
                  <w:marBottom w:val="0"/>
                  <w:divBdr>
                    <w:top w:val="none" w:sz="0" w:space="0" w:color="auto"/>
                    <w:left w:val="none" w:sz="0" w:space="0" w:color="auto"/>
                    <w:bottom w:val="none" w:sz="0" w:space="0" w:color="auto"/>
                    <w:right w:val="none" w:sz="0" w:space="0" w:color="auto"/>
                  </w:divBdr>
                  <w:divsChild>
                    <w:div w:id="7475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92186">
      <w:bodyDiv w:val="1"/>
      <w:marLeft w:val="0"/>
      <w:marRight w:val="0"/>
      <w:marTop w:val="0"/>
      <w:marBottom w:val="0"/>
      <w:divBdr>
        <w:top w:val="none" w:sz="0" w:space="0" w:color="auto"/>
        <w:left w:val="none" w:sz="0" w:space="0" w:color="auto"/>
        <w:bottom w:val="none" w:sz="0" w:space="0" w:color="auto"/>
        <w:right w:val="none" w:sz="0" w:space="0" w:color="auto"/>
      </w:divBdr>
    </w:div>
    <w:div w:id="1352877679">
      <w:bodyDiv w:val="1"/>
      <w:marLeft w:val="0"/>
      <w:marRight w:val="0"/>
      <w:marTop w:val="0"/>
      <w:marBottom w:val="0"/>
      <w:divBdr>
        <w:top w:val="none" w:sz="0" w:space="0" w:color="auto"/>
        <w:left w:val="none" w:sz="0" w:space="0" w:color="auto"/>
        <w:bottom w:val="none" w:sz="0" w:space="0" w:color="auto"/>
        <w:right w:val="none" w:sz="0" w:space="0" w:color="auto"/>
      </w:divBdr>
    </w:div>
    <w:div w:id="1357150633">
      <w:bodyDiv w:val="1"/>
      <w:marLeft w:val="0"/>
      <w:marRight w:val="0"/>
      <w:marTop w:val="0"/>
      <w:marBottom w:val="0"/>
      <w:divBdr>
        <w:top w:val="none" w:sz="0" w:space="0" w:color="auto"/>
        <w:left w:val="none" w:sz="0" w:space="0" w:color="auto"/>
        <w:bottom w:val="none" w:sz="0" w:space="0" w:color="auto"/>
        <w:right w:val="none" w:sz="0" w:space="0" w:color="auto"/>
      </w:divBdr>
    </w:div>
    <w:div w:id="1361778189">
      <w:bodyDiv w:val="1"/>
      <w:marLeft w:val="0"/>
      <w:marRight w:val="0"/>
      <w:marTop w:val="0"/>
      <w:marBottom w:val="0"/>
      <w:divBdr>
        <w:top w:val="none" w:sz="0" w:space="0" w:color="auto"/>
        <w:left w:val="none" w:sz="0" w:space="0" w:color="auto"/>
        <w:bottom w:val="none" w:sz="0" w:space="0" w:color="auto"/>
        <w:right w:val="none" w:sz="0" w:space="0" w:color="auto"/>
      </w:divBdr>
    </w:div>
    <w:div w:id="1363749330">
      <w:bodyDiv w:val="1"/>
      <w:marLeft w:val="0"/>
      <w:marRight w:val="0"/>
      <w:marTop w:val="0"/>
      <w:marBottom w:val="0"/>
      <w:divBdr>
        <w:top w:val="none" w:sz="0" w:space="0" w:color="auto"/>
        <w:left w:val="none" w:sz="0" w:space="0" w:color="auto"/>
        <w:bottom w:val="none" w:sz="0" w:space="0" w:color="auto"/>
        <w:right w:val="none" w:sz="0" w:space="0" w:color="auto"/>
      </w:divBdr>
    </w:div>
    <w:div w:id="1366447314">
      <w:bodyDiv w:val="1"/>
      <w:marLeft w:val="0"/>
      <w:marRight w:val="0"/>
      <w:marTop w:val="0"/>
      <w:marBottom w:val="0"/>
      <w:divBdr>
        <w:top w:val="none" w:sz="0" w:space="0" w:color="auto"/>
        <w:left w:val="none" w:sz="0" w:space="0" w:color="auto"/>
        <w:bottom w:val="none" w:sz="0" w:space="0" w:color="auto"/>
        <w:right w:val="none" w:sz="0" w:space="0" w:color="auto"/>
      </w:divBdr>
    </w:div>
    <w:div w:id="1367364641">
      <w:bodyDiv w:val="1"/>
      <w:marLeft w:val="0"/>
      <w:marRight w:val="0"/>
      <w:marTop w:val="0"/>
      <w:marBottom w:val="0"/>
      <w:divBdr>
        <w:top w:val="none" w:sz="0" w:space="0" w:color="auto"/>
        <w:left w:val="none" w:sz="0" w:space="0" w:color="auto"/>
        <w:bottom w:val="none" w:sz="0" w:space="0" w:color="auto"/>
        <w:right w:val="none" w:sz="0" w:space="0" w:color="auto"/>
      </w:divBdr>
    </w:div>
    <w:div w:id="1372343606">
      <w:bodyDiv w:val="1"/>
      <w:marLeft w:val="0"/>
      <w:marRight w:val="0"/>
      <w:marTop w:val="0"/>
      <w:marBottom w:val="0"/>
      <w:divBdr>
        <w:top w:val="none" w:sz="0" w:space="0" w:color="auto"/>
        <w:left w:val="none" w:sz="0" w:space="0" w:color="auto"/>
        <w:bottom w:val="none" w:sz="0" w:space="0" w:color="auto"/>
        <w:right w:val="none" w:sz="0" w:space="0" w:color="auto"/>
      </w:divBdr>
    </w:div>
    <w:div w:id="1372613762">
      <w:bodyDiv w:val="1"/>
      <w:marLeft w:val="0"/>
      <w:marRight w:val="0"/>
      <w:marTop w:val="0"/>
      <w:marBottom w:val="0"/>
      <w:divBdr>
        <w:top w:val="none" w:sz="0" w:space="0" w:color="auto"/>
        <w:left w:val="none" w:sz="0" w:space="0" w:color="auto"/>
        <w:bottom w:val="none" w:sz="0" w:space="0" w:color="auto"/>
        <w:right w:val="none" w:sz="0" w:space="0" w:color="auto"/>
      </w:divBdr>
    </w:div>
    <w:div w:id="1374227673">
      <w:bodyDiv w:val="1"/>
      <w:marLeft w:val="0"/>
      <w:marRight w:val="0"/>
      <w:marTop w:val="0"/>
      <w:marBottom w:val="0"/>
      <w:divBdr>
        <w:top w:val="none" w:sz="0" w:space="0" w:color="auto"/>
        <w:left w:val="none" w:sz="0" w:space="0" w:color="auto"/>
        <w:bottom w:val="none" w:sz="0" w:space="0" w:color="auto"/>
        <w:right w:val="none" w:sz="0" w:space="0" w:color="auto"/>
      </w:divBdr>
    </w:div>
    <w:div w:id="1374649615">
      <w:bodyDiv w:val="1"/>
      <w:marLeft w:val="0"/>
      <w:marRight w:val="0"/>
      <w:marTop w:val="0"/>
      <w:marBottom w:val="0"/>
      <w:divBdr>
        <w:top w:val="none" w:sz="0" w:space="0" w:color="auto"/>
        <w:left w:val="none" w:sz="0" w:space="0" w:color="auto"/>
        <w:bottom w:val="none" w:sz="0" w:space="0" w:color="auto"/>
        <w:right w:val="none" w:sz="0" w:space="0" w:color="auto"/>
      </w:divBdr>
    </w:div>
    <w:div w:id="1374770561">
      <w:bodyDiv w:val="1"/>
      <w:marLeft w:val="0"/>
      <w:marRight w:val="0"/>
      <w:marTop w:val="0"/>
      <w:marBottom w:val="0"/>
      <w:divBdr>
        <w:top w:val="none" w:sz="0" w:space="0" w:color="auto"/>
        <w:left w:val="none" w:sz="0" w:space="0" w:color="auto"/>
        <w:bottom w:val="none" w:sz="0" w:space="0" w:color="auto"/>
        <w:right w:val="none" w:sz="0" w:space="0" w:color="auto"/>
      </w:divBdr>
    </w:div>
    <w:div w:id="1375036568">
      <w:bodyDiv w:val="1"/>
      <w:marLeft w:val="0"/>
      <w:marRight w:val="0"/>
      <w:marTop w:val="0"/>
      <w:marBottom w:val="0"/>
      <w:divBdr>
        <w:top w:val="none" w:sz="0" w:space="0" w:color="auto"/>
        <w:left w:val="none" w:sz="0" w:space="0" w:color="auto"/>
        <w:bottom w:val="none" w:sz="0" w:space="0" w:color="auto"/>
        <w:right w:val="none" w:sz="0" w:space="0" w:color="auto"/>
      </w:divBdr>
    </w:div>
    <w:div w:id="1377043513">
      <w:bodyDiv w:val="1"/>
      <w:marLeft w:val="0"/>
      <w:marRight w:val="0"/>
      <w:marTop w:val="0"/>
      <w:marBottom w:val="0"/>
      <w:divBdr>
        <w:top w:val="none" w:sz="0" w:space="0" w:color="auto"/>
        <w:left w:val="none" w:sz="0" w:space="0" w:color="auto"/>
        <w:bottom w:val="none" w:sz="0" w:space="0" w:color="auto"/>
        <w:right w:val="none" w:sz="0" w:space="0" w:color="auto"/>
      </w:divBdr>
    </w:div>
    <w:div w:id="1381591666">
      <w:bodyDiv w:val="1"/>
      <w:marLeft w:val="0"/>
      <w:marRight w:val="0"/>
      <w:marTop w:val="0"/>
      <w:marBottom w:val="0"/>
      <w:divBdr>
        <w:top w:val="none" w:sz="0" w:space="0" w:color="auto"/>
        <w:left w:val="none" w:sz="0" w:space="0" w:color="auto"/>
        <w:bottom w:val="none" w:sz="0" w:space="0" w:color="auto"/>
        <w:right w:val="none" w:sz="0" w:space="0" w:color="auto"/>
      </w:divBdr>
    </w:div>
    <w:div w:id="1385636837">
      <w:bodyDiv w:val="1"/>
      <w:marLeft w:val="0"/>
      <w:marRight w:val="0"/>
      <w:marTop w:val="0"/>
      <w:marBottom w:val="0"/>
      <w:divBdr>
        <w:top w:val="none" w:sz="0" w:space="0" w:color="auto"/>
        <w:left w:val="none" w:sz="0" w:space="0" w:color="auto"/>
        <w:bottom w:val="none" w:sz="0" w:space="0" w:color="auto"/>
        <w:right w:val="none" w:sz="0" w:space="0" w:color="auto"/>
      </w:divBdr>
    </w:div>
    <w:div w:id="1386416478">
      <w:bodyDiv w:val="1"/>
      <w:marLeft w:val="0"/>
      <w:marRight w:val="0"/>
      <w:marTop w:val="0"/>
      <w:marBottom w:val="0"/>
      <w:divBdr>
        <w:top w:val="none" w:sz="0" w:space="0" w:color="auto"/>
        <w:left w:val="none" w:sz="0" w:space="0" w:color="auto"/>
        <w:bottom w:val="none" w:sz="0" w:space="0" w:color="auto"/>
        <w:right w:val="none" w:sz="0" w:space="0" w:color="auto"/>
      </w:divBdr>
    </w:div>
    <w:div w:id="1387071509">
      <w:bodyDiv w:val="1"/>
      <w:marLeft w:val="0"/>
      <w:marRight w:val="0"/>
      <w:marTop w:val="0"/>
      <w:marBottom w:val="0"/>
      <w:divBdr>
        <w:top w:val="none" w:sz="0" w:space="0" w:color="auto"/>
        <w:left w:val="none" w:sz="0" w:space="0" w:color="auto"/>
        <w:bottom w:val="none" w:sz="0" w:space="0" w:color="auto"/>
        <w:right w:val="none" w:sz="0" w:space="0" w:color="auto"/>
      </w:divBdr>
    </w:div>
    <w:div w:id="1387608724">
      <w:bodyDiv w:val="1"/>
      <w:marLeft w:val="0"/>
      <w:marRight w:val="0"/>
      <w:marTop w:val="0"/>
      <w:marBottom w:val="0"/>
      <w:divBdr>
        <w:top w:val="none" w:sz="0" w:space="0" w:color="auto"/>
        <w:left w:val="none" w:sz="0" w:space="0" w:color="auto"/>
        <w:bottom w:val="none" w:sz="0" w:space="0" w:color="auto"/>
        <w:right w:val="none" w:sz="0" w:space="0" w:color="auto"/>
      </w:divBdr>
    </w:div>
    <w:div w:id="1392802997">
      <w:bodyDiv w:val="1"/>
      <w:marLeft w:val="0"/>
      <w:marRight w:val="0"/>
      <w:marTop w:val="0"/>
      <w:marBottom w:val="0"/>
      <w:divBdr>
        <w:top w:val="none" w:sz="0" w:space="0" w:color="auto"/>
        <w:left w:val="none" w:sz="0" w:space="0" w:color="auto"/>
        <w:bottom w:val="none" w:sz="0" w:space="0" w:color="auto"/>
        <w:right w:val="none" w:sz="0" w:space="0" w:color="auto"/>
      </w:divBdr>
    </w:div>
    <w:div w:id="1395085966">
      <w:bodyDiv w:val="1"/>
      <w:marLeft w:val="0"/>
      <w:marRight w:val="0"/>
      <w:marTop w:val="0"/>
      <w:marBottom w:val="0"/>
      <w:divBdr>
        <w:top w:val="none" w:sz="0" w:space="0" w:color="auto"/>
        <w:left w:val="none" w:sz="0" w:space="0" w:color="auto"/>
        <w:bottom w:val="none" w:sz="0" w:space="0" w:color="auto"/>
        <w:right w:val="none" w:sz="0" w:space="0" w:color="auto"/>
      </w:divBdr>
    </w:div>
    <w:div w:id="1400515637">
      <w:bodyDiv w:val="1"/>
      <w:marLeft w:val="0"/>
      <w:marRight w:val="0"/>
      <w:marTop w:val="0"/>
      <w:marBottom w:val="0"/>
      <w:divBdr>
        <w:top w:val="none" w:sz="0" w:space="0" w:color="auto"/>
        <w:left w:val="none" w:sz="0" w:space="0" w:color="auto"/>
        <w:bottom w:val="none" w:sz="0" w:space="0" w:color="auto"/>
        <w:right w:val="none" w:sz="0" w:space="0" w:color="auto"/>
      </w:divBdr>
    </w:div>
    <w:div w:id="1402364128">
      <w:bodyDiv w:val="1"/>
      <w:marLeft w:val="0"/>
      <w:marRight w:val="0"/>
      <w:marTop w:val="0"/>
      <w:marBottom w:val="0"/>
      <w:divBdr>
        <w:top w:val="none" w:sz="0" w:space="0" w:color="auto"/>
        <w:left w:val="none" w:sz="0" w:space="0" w:color="auto"/>
        <w:bottom w:val="none" w:sz="0" w:space="0" w:color="auto"/>
        <w:right w:val="none" w:sz="0" w:space="0" w:color="auto"/>
      </w:divBdr>
    </w:div>
    <w:div w:id="1402556338">
      <w:bodyDiv w:val="1"/>
      <w:marLeft w:val="0"/>
      <w:marRight w:val="0"/>
      <w:marTop w:val="0"/>
      <w:marBottom w:val="0"/>
      <w:divBdr>
        <w:top w:val="none" w:sz="0" w:space="0" w:color="auto"/>
        <w:left w:val="none" w:sz="0" w:space="0" w:color="auto"/>
        <w:bottom w:val="none" w:sz="0" w:space="0" w:color="auto"/>
        <w:right w:val="none" w:sz="0" w:space="0" w:color="auto"/>
      </w:divBdr>
    </w:div>
    <w:div w:id="1409185458">
      <w:bodyDiv w:val="1"/>
      <w:marLeft w:val="0"/>
      <w:marRight w:val="0"/>
      <w:marTop w:val="0"/>
      <w:marBottom w:val="0"/>
      <w:divBdr>
        <w:top w:val="none" w:sz="0" w:space="0" w:color="auto"/>
        <w:left w:val="none" w:sz="0" w:space="0" w:color="auto"/>
        <w:bottom w:val="none" w:sz="0" w:space="0" w:color="auto"/>
        <w:right w:val="none" w:sz="0" w:space="0" w:color="auto"/>
      </w:divBdr>
    </w:div>
    <w:div w:id="1412848324">
      <w:bodyDiv w:val="1"/>
      <w:marLeft w:val="0"/>
      <w:marRight w:val="0"/>
      <w:marTop w:val="0"/>
      <w:marBottom w:val="0"/>
      <w:divBdr>
        <w:top w:val="none" w:sz="0" w:space="0" w:color="auto"/>
        <w:left w:val="none" w:sz="0" w:space="0" w:color="auto"/>
        <w:bottom w:val="none" w:sz="0" w:space="0" w:color="auto"/>
        <w:right w:val="none" w:sz="0" w:space="0" w:color="auto"/>
      </w:divBdr>
    </w:div>
    <w:div w:id="1413427423">
      <w:bodyDiv w:val="1"/>
      <w:marLeft w:val="0"/>
      <w:marRight w:val="0"/>
      <w:marTop w:val="0"/>
      <w:marBottom w:val="0"/>
      <w:divBdr>
        <w:top w:val="none" w:sz="0" w:space="0" w:color="auto"/>
        <w:left w:val="none" w:sz="0" w:space="0" w:color="auto"/>
        <w:bottom w:val="none" w:sz="0" w:space="0" w:color="auto"/>
        <w:right w:val="none" w:sz="0" w:space="0" w:color="auto"/>
      </w:divBdr>
    </w:div>
    <w:div w:id="1413815585">
      <w:bodyDiv w:val="1"/>
      <w:marLeft w:val="0"/>
      <w:marRight w:val="0"/>
      <w:marTop w:val="0"/>
      <w:marBottom w:val="0"/>
      <w:divBdr>
        <w:top w:val="none" w:sz="0" w:space="0" w:color="auto"/>
        <w:left w:val="none" w:sz="0" w:space="0" w:color="auto"/>
        <w:bottom w:val="none" w:sz="0" w:space="0" w:color="auto"/>
        <w:right w:val="none" w:sz="0" w:space="0" w:color="auto"/>
      </w:divBdr>
    </w:div>
    <w:div w:id="1416512048">
      <w:bodyDiv w:val="1"/>
      <w:marLeft w:val="0"/>
      <w:marRight w:val="0"/>
      <w:marTop w:val="0"/>
      <w:marBottom w:val="0"/>
      <w:divBdr>
        <w:top w:val="none" w:sz="0" w:space="0" w:color="auto"/>
        <w:left w:val="none" w:sz="0" w:space="0" w:color="auto"/>
        <w:bottom w:val="none" w:sz="0" w:space="0" w:color="auto"/>
        <w:right w:val="none" w:sz="0" w:space="0" w:color="auto"/>
      </w:divBdr>
    </w:div>
    <w:div w:id="1430008725">
      <w:bodyDiv w:val="1"/>
      <w:marLeft w:val="0"/>
      <w:marRight w:val="0"/>
      <w:marTop w:val="0"/>
      <w:marBottom w:val="0"/>
      <w:divBdr>
        <w:top w:val="none" w:sz="0" w:space="0" w:color="auto"/>
        <w:left w:val="none" w:sz="0" w:space="0" w:color="auto"/>
        <w:bottom w:val="none" w:sz="0" w:space="0" w:color="auto"/>
        <w:right w:val="none" w:sz="0" w:space="0" w:color="auto"/>
      </w:divBdr>
    </w:div>
    <w:div w:id="1435636735">
      <w:bodyDiv w:val="1"/>
      <w:marLeft w:val="0"/>
      <w:marRight w:val="0"/>
      <w:marTop w:val="0"/>
      <w:marBottom w:val="0"/>
      <w:divBdr>
        <w:top w:val="none" w:sz="0" w:space="0" w:color="auto"/>
        <w:left w:val="none" w:sz="0" w:space="0" w:color="auto"/>
        <w:bottom w:val="none" w:sz="0" w:space="0" w:color="auto"/>
        <w:right w:val="none" w:sz="0" w:space="0" w:color="auto"/>
      </w:divBdr>
    </w:div>
    <w:div w:id="1448961344">
      <w:bodyDiv w:val="1"/>
      <w:marLeft w:val="0"/>
      <w:marRight w:val="0"/>
      <w:marTop w:val="0"/>
      <w:marBottom w:val="0"/>
      <w:divBdr>
        <w:top w:val="none" w:sz="0" w:space="0" w:color="auto"/>
        <w:left w:val="none" w:sz="0" w:space="0" w:color="auto"/>
        <w:bottom w:val="none" w:sz="0" w:space="0" w:color="auto"/>
        <w:right w:val="none" w:sz="0" w:space="0" w:color="auto"/>
      </w:divBdr>
    </w:div>
    <w:div w:id="1452701943">
      <w:bodyDiv w:val="1"/>
      <w:marLeft w:val="0"/>
      <w:marRight w:val="0"/>
      <w:marTop w:val="0"/>
      <w:marBottom w:val="0"/>
      <w:divBdr>
        <w:top w:val="none" w:sz="0" w:space="0" w:color="auto"/>
        <w:left w:val="none" w:sz="0" w:space="0" w:color="auto"/>
        <w:bottom w:val="none" w:sz="0" w:space="0" w:color="auto"/>
        <w:right w:val="none" w:sz="0" w:space="0" w:color="auto"/>
      </w:divBdr>
    </w:div>
    <w:div w:id="1453598367">
      <w:bodyDiv w:val="1"/>
      <w:marLeft w:val="0"/>
      <w:marRight w:val="0"/>
      <w:marTop w:val="0"/>
      <w:marBottom w:val="0"/>
      <w:divBdr>
        <w:top w:val="none" w:sz="0" w:space="0" w:color="auto"/>
        <w:left w:val="none" w:sz="0" w:space="0" w:color="auto"/>
        <w:bottom w:val="none" w:sz="0" w:space="0" w:color="auto"/>
        <w:right w:val="none" w:sz="0" w:space="0" w:color="auto"/>
      </w:divBdr>
    </w:div>
    <w:div w:id="1460807399">
      <w:bodyDiv w:val="1"/>
      <w:marLeft w:val="0"/>
      <w:marRight w:val="0"/>
      <w:marTop w:val="0"/>
      <w:marBottom w:val="0"/>
      <w:divBdr>
        <w:top w:val="none" w:sz="0" w:space="0" w:color="auto"/>
        <w:left w:val="none" w:sz="0" w:space="0" w:color="auto"/>
        <w:bottom w:val="none" w:sz="0" w:space="0" w:color="auto"/>
        <w:right w:val="none" w:sz="0" w:space="0" w:color="auto"/>
      </w:divBdr>
    </w:div>
    <w:div w:id="1461456310">
      <w:bodyDiv w:val="1"/>
      <w:marLeft w:val="0"/>
      <w:marRight w:val="0"/>
      <w:marTop w:val="0"/>
      <w:marBottom w:val="0"/>
      <w:divBdr>
        <w:top w:val="none" w:sz="0" w:space="0" w:color="auto"/>
        <w:left w:val="none" w:sz="0" w:space="0" w:color="auto"/>
        <w:bottom w:val="none" w:sz="0" w:space="0" w:color="auto"/>
        <w:right w:val="none" w:sz="0" w:space="0" w:color="auto"/>
      </w:divBdr>
    </w:div>
    <w:div w:id="1465462469">
      <w:bodyDiv w:val="1"/>
      <w:marLeft w:val="0"/>
      <w:marRight w:val="0"/>
      <w:marTop w:val="0"/>
      <w:marBottom w:val="0"/>
      <w:divBdr>
        <w:top w:val="none" w:sz="0" w:space="0" w:color="auto"/>
        <w:left w:val="none" w:sz="0" w:space="0" w:color="auto"/>
        <w:bottom w:val="none" w:sz="0" w:space="0" w:color="auto"/>
        <w:right w:val="none" w:sz="0" w:space="0" w:color="auto"/>
      </w:divBdr>
    </w:div>
    <w:div w:id="1469518139">
      <w:bodyDiv w:val="1"/>
      <w:marLeft w:val="0"/>
      <w:marRight w:val="0"/>
      <w:marTop w:val="0"/>
      <w:marBottom w:val="0"/>
      <w:divBdr>
        <w:top w:val="none" w:sz="0" w:space="0" w:color="auto"/>
        <w:left w:val="none" w:sz="0" w:space="0" w:color="auto"/>
        <w:bottom w:val="none" w:sz="0" w:space="0" w:color="auto"/>
        <w:right w:val="none" w:sz="0" w:space="0" w:color="auto"/>
      </w:divBdr>
    </w:div>
    <w:div w:id="1476606675">
      <w:bodyDiv w:val="1"/>
      <w:marLeft w:val="0"/>
      <w:marRight w:val="0"/>
      <w:marTop w:val="0"/>
      <w:marBottom w:val="0"/>
      <w:divBdr>
        <w:top w:val="none" w:sz="0" w:space="0" w:color="auto"/>
        <w:left w:val="none" w:sz="0" w:space="0" w:color="auto"/>
        <w:bottom w:val="none" w:sz="0" w:space="0" w:color="auto"/>
        <w:right w:val="none" w:sz="0" w:space="0" w:color="auto"/>
      </w:divBdr>
    </w:div>
    <w:div w:id="1478179211">
      <w:bodyDiv w:val="1"/>
      <w:marLeft w:val="0"/>
      <w:marRight w:val="0"/>
      <w:marTop w:val="0"/>
      <w:marBottom w:val="0"/>
      <w:divBdr>
        <w:top w:val="none" w:sz="0" w:space="0" w:color="auto"/>
        <w:left w:val="none" w:sz="0" w:space="0" w:color="auto"/>
        <w:bottom w:val="none" w:sz="0" w:space="0" w:color="auto"/>
        <w:right w:val="none" w:sz="0" w:space="0" w:color="auto"/>
      </w:divBdr>
    </w:div>
    <w:div w:id="1487939077">
      <w:bodyDiv w:val="1"/>
      <w:marLeft w:val="0"/>
      <w:marRight w:val="0"/>
      <w:marTop w:val="0"/>
      <w:marBottom w:val="0"/>
      <w:divBdr>
        <w:top w:val="none" w:sz="0" w:space="0" w:color="auto"/>
        <w:left w:val="none" w:sz="0" w:space="0" w:color="auto"/>
        <w:bottom w:val="none" w:sz="0" w:space="0" w:color="auto"/>
        <w:right w:val="none" w:sz="0" w:space="0" w:color="auto"/>
      </w:divBdr>
    </w:div>
    <w:div w:id="1494178990">
      <w:bodyDiv w:val="1"/>
      <w:marLeft w:val="0"/>
      <w:marRight w:val="0"/>
      <w:marTop w:val="0"/>
      <w:marBottom w:val="0"/>
      <w:divBdr>
        <w:top w:val="none" w:sz="0" w:space="0" w:color="auto"/>
        <w:left w:val="none" w:sz="0" w:space="0" w:color="auto"/>
        <w:bottom w:val="none" w:sz="0" w:space="0" w:color="auto"/>
        <w:right w:val="none" w:sz="0" w:space="0" w:color="auto"/>
      </w:divBdr>
    </w:div>
    <w:div w:id="1494491964">
      <w:bodyDiv w:val="1"/>
      <w:marLeft w:val="0"/>
      <w:marRight w:val="0"/>
      <w:marTop w:val="0"/>
      <w:marBottom w:val="0"/>
      <w:divBdr>
        <w:top w:val="none" w:sz="0" w:space="0" w:color="auto"/>
        <w:left w:val="none" w:sz="0" w:space="0" w:color="auto"/>
        <w:bottom w:val="none" w:sz="0" w:space="0" w:color="auto"/>
        <w:right w:val="none" w:sz="0" w:space="0" w:color="auto"/>
      </w:divBdr>
    </w:div>
    <w:div w:id="1494562766">
      <w:bodyDiv w:val="1"/>
      <w:marLeft w:val="0"/>
      <w:marRight w:val="0"/>
      <w:marTop w:val="0"/>
      <w:marBottom w:val="0"/>
      <w:divBdr>
        <w:top w:val="none" w:sz="0" w:space="0" w:color="auto"/>
        <w:left w:val="none" w:sz="0" w:space="0" w:color="auto"/>
        <w:bottom w:val="none" w:sz="0" w:space="0" w:color="auto"/>
        <w:right w:val="none" w:sz="0" w:space="0" w:color="auto"/>
      </w:divBdr>
    </w:div>
    <w:div w:id="1501189281">
      <w:bodyDiv w:val="1"/>
      <w:marLeft w:val="0"/>
      <w:marRight w:val="0"/>
      <w:marTop w:val="0"/>
      <w:marBottom w:val="0"/>
      <w:divBdr>
        <w:top w:val="none" w:sz="0" w:space="0" w:color="auto"/>
        <w:left w:val="none" w:sz="0" w:space="0" w:color="auto"/>
        <w:bottom w:val="none" w:sz="0" w:space="0" w:color="auto"/>
        <w:right w:val="none" w:sz="0" w:space="0" w:color="auto"/>
      </w:divBdr>
    </w:div>
    <w:div w:id="1505247011">
      <w:bodyDiv w:val="1"/>
      <w:marLeft w:val="0"/>
      <w:marRight w:val="0"/>
      <w:marTop w:val="0"/>
      <w:marBottom w:val="0"/>
      <w:divBdr>
        <w:top w:val="none" w:sz="0" w:space="0" w:color="auto"/>
        <w:left w:val="none" w:sz="0" w:space="0" w:color="auto"/>
        <w:bottom w:val="none" w:sz="0" w:space="0" w:color="auto"/>
        <w:right w:val="none" w:sz="0" w:space="0" w:color="auto"/>
      </w:divBdr>
    </w:div>
    <w:div w:id="1505970081">
      <w:bodyDiv w:val="1"/>
      <w:marLeft w:val="0"/>
      <w:marRight w:val="0"/>
      <w:marTop w:val="0"/>
      <w:marBottom w:val="0"/>
      <w:divBdr>
        <w:top w:val="none" w:sz="0" w:space="0" w:color="auto"/>
        <w:left w:val="none" w:sz="0" w:space="0" w:color="auto"/>
        <w:bottom w:val="none" w:sz="0" w:space="0" w:color="auto"/>
        <w:right w:val="none" w:sz="0" w:space="0" w:color="auto"/>
      </w:divBdr>
    </w:div>
    <w:div w:id="1519811004">
      <w:bodyDiv w:val="1"/>
      <w:marLeft w:val="0"/>
      <w:marRight w:val="0"/>
      <w:marTop w:val="0"/>
      <w:marBottom w:val="0"/>
      <w:divBdr>
        <w:top w:val="none" w:sz="0" w:space="0" w:color="auto"/>
        <w:left w:val="none" w:sz="0" w:space="0" w:color="auto"/>
        <w:bottom w:val="none" w:sz="0" w:space="0" w:color="auto"/>
        <w:right w:val="none" w:sz="0" w:space="0" w:color="auto"/>
      </w:divBdr>
    </w:div>
    <w:div w:id="1522624921">
      <w:bodyDiv w:val="1"/>
      <w:marLeft w:val="0"/>
      <w:marRight w:val="0"/>
      <w:marTop w:val="0"/>
      <w:marBottom w:val="0"/>
      <w:divBdr>
        <w:top w:val="none" w:sz="0" w:space="0" w:color="auto"/>
        <w:left w:val="none" w:sz="0" w:space="0" w:color="auto"/>
        <w:bottom w:val="none" w:sz="0" w:space="0" w:color="auto"/>
        <w:right w:val="none" w:sz="0" w:space="0" w:color="auto"/>
      </w:divBdr>
    </w:div>
    <w:div w:id="1532572779">
      <w:bodyDiv w:val="1"/>
      <w:marLeft w:val="0"/>
      <w:marRight w:val="0"/>
      <w:marTop w:val="0"/>
      <w:marBottom w:val="0"/>
      <w:divBdr>
        <w:top w:val="none" w:sz="0" w:space="0" w:color="auto"/>
        <w:left w:val="none" w:sz="0" w:space="0" w:color="auto"/>
        <w:bottom w:val="none" w:sz="0" w:space="0" w:color="auto"/>
        <w:right w:val="none" w:sz="0" w:space="0" w:color="auto"/>
      </w:divBdr>
    </w:div>
    <w:div w:id="1535191925">
      <w:bodyDiv w:val="1"/>
      <w:marLeft w:val="0"/>
      <w:marRight w:val="0"/>
      <w:marTop w:val="0"/>
      <w:marBottom w:val="0"/>
      <w:divBdr>
        <w:top w:val="none" w:sz="0" w:space="0" w:color="auto"/>
        <w:left w:val="none" w:sz="0" w:space="0" w:color="auto"/>
        <w:bottom w:val="none" w:sz="0" w:space="0" w:color="auto"/>
        <w:right w:val="none" w:sz="0" w:space="0" w:color="auto"/>
      </w:divBdr>
    </w:div>
    <w:div w:id="1542282488">
      <w:bodyDiv w:val="1"/>
      <w:marLeft w:val="0"/>
      <w:marRight w:val="0"/>
      <w:marTop w:val="0"/>
      <w:marBottom w:val="0"/>
      <w:divBdr>
        <w:top w:val="none" w:sz="0" w:space="0" w:color="auto"/>
        <w:left w:val="none" w:sz="0" w:space="0" w:color="auto"/>
        <w:bottom w:val="none" w:sz="0" w:space="0" w:color="auto"/>
        <w:right w:val="none" w:sz="0" w:space="0" w:color="auto"/>
      </w:divBdr>
    </w:div>
    <w:div w:id="1542356502">
      <w:bodyDiv w:val="1"/>
      <w:marLeft w:val="0"/>
      <w:marRight w:val="0"/>
      <w:marTop w:val="0"/>
      <w:marBottom w:val="0"/>
      <w:divBdr>
        <w:top w:val="none" w:sz="0" w:space="0" w:color="auto"/>
        <w:left w:val="none" w:sz="0" w:space="0" w:color="auto"/>
        <w:bottom w:val="none" w:sz="0" w:space="0" w:color="auto"/>
        <w:right w:val="none" w:sz="0" w:space="0" w:color="auto"/>
      </w:divBdr>
    </w:div>
    <w:div w:id="1543980013">
      <w:bodyDiv w:val="1"/>
      <w:marLeft w:val="0"/>
      <w:marRight w:val="0"/>
      <w:marTop w:val="0"/>
      <w:marBottom w:val="0"/>
      <w:divBdr>
        <w:top w:val="none" w:sz="0" w:space="0" w:color="auto"/>
        <w:left w:val="none" w:sz="0" w:space="0" w:color="auto"/>
        <w:bottom w:val="none" w:sz="0" w:space="0" w:color="auto"/>
        <w:right w:val="none" w:sz="0" w:space="0" w:color="auto"/>
      </w:divBdr>
      <w:divsChild>
        <w:div w:id="768501531">
          <w:marLeft w:val="0"/>
          <w:marRight w:val="0"/>
          <w:marTop w:val="0"/>
          <w:marBottom w:val="0"/>
          <w:divBdr>
            <w:top w:val="none" w:sz="0" w:space="0" w:color="auto"/>
            <w:left w:val="none" w:sz="0" w:space="0" w:color="auto"/>
            <w:bottom w:val="none" w:sz="0" w:space="0" w:color="auto"/>
            <w:right w:val="none" w:sz="0" w:space="0" w:color="auto"/>
          </w:divBdr>
        </w:div>
        <w:div w:id="1779180422">
          <w:marLeft w:val="0"/>
          <w:marRight w:val="0"/>
          <w:marTop w:val="0"/>
          <w:marBottom w:val="0"/>
          <w:divBdr>
            <w:top w:val="none" w:sz="0" w:space="0" w:color="auto"/>
            <w:left w:val="none" w:sz="0" w:space="0" w:color="auto"/>
            <w:bottom w:val="none" w:sz="0" w:space="0" w:color="auto"/>
            <w:right w:val="none" w:sz="0" w:space="0" w:color="auto"/>
          </w:divBdr>
        </w:div>
      </w:divsChild>
    </w:div>
    <w:div w:id="1546404331">
      <w:bodyDiv w:val="1"/>
      <w:marLeft w:val="0"/>
      <w:marRight w:val="0"/>
      <w:marTop w:val="0"/>
      <w:marBottom w:val="0"/>
      <w:divBdr>
        <w:top w:val="none" w:sz="0" w:space="0" w:color="auto"/>
        <w:left w:val="none" w:sz="0" w:space="0" w:color="auto"/>
        <w:bottom w:val="none" w:sz="0" w:space="0" w:color="auto"/>
        <w:right w:val="none" w:sz="0" w:space="0" w:color="auto"/>
      </w:divBdr>
    </w:div>
    <w:div w:id="1548571247">
      <w:bodyDiv w:val="1"/>
      <w:marLeft w:val="0"/>
      <w:marRight w:val="0"/>
      <w:marTop w:val="0"/>
      <w:marBottom w:val="0"/>
      <w:divBdr>
        <w:top w:val="none" w:sz="0" w:space="0" w:color="auto"/>
        <w:left w:val="none" w:sz="0" w:space="0" w:color="auto"/>
        <w:bottom w:val="none" w:sz="0" w:space="0" w:color="auto"/>
        <w:right w:val="none" w:sz="0" w:space="0" w:color="auto"/>
      </w:divBdr>
    </w:div>
    <w:div w:id="1551571213">
      <w:bodyDiv w:val="1"/>
      <w:marLeft w:val="0"/>
      <w:marRight w:val="0"/>
      <w:marTop w:val="0"/>
      <w:marBottom w:val="0"/>
      <w:divBdr>
        <w:top w:val="none" w:sz="0" w:space="0" w:color="auto"/>
        <w:left w:val="none" w:sz="0" w:space="0" w:color="auto"/>
        <w:bottom w:val="none" w:sz="0" w:space="0" w:color="auto"/>
        <w:right w:val="none" w:sz="0" w:space="0" w:color="auto"/>
      </w:divBdr>
    </w:div>
    <w:div w:id="1552301974">
      <w:bodyDiv w:val="1"/>
      <w:marLeft w:val="0"/>
      <w:marRight w:val="0"/>
      <w:marTop w:val="0"/>
      <w:marBottom w:val="0"/>
      <w:divBdr>
        <w:top w:val="none" w:sz="0" w:space="0" w:color="auto"/>
        <w:left w:val="none" w:sz="0" w:space="0" w:color="auto"/>
        <w:bottom w:val="none" w:sz="0" w:space="0" w:color="auto"/>
        <w:right w:val="none" w:sz="0" w:space="0" w:color="auto"/>
      </w:divBdr>
    </w:div>
    <w:div w:id="1561593885">
      <w:bodyDiv w:val="1"/>
      <w:marLeft w:val="0"/>
      <w:marRight w:val="0"/>
      <w:marTop w:val="0"/>
      <w:marBottom w:val="0"/>
      <w:divBdr>
        <w:top w:val="none" w:sz="0" w:space="0" w:color="auto"/>
        <w:left w:val="none" w:sz="0" w:space="0" w:color="auto"/>
        <w:bottom w:val="none" w:sz="0" w:space="0" w:color="auto"/>
        <w:right w:val="none" w:sz="0" w:space="0" w:color="auto"/>
      </w:divBdr>
    </w:div>
    <w:div w:id="1563756313">
      <w:bodyDiv w:val="1"/>
      <w:marLeft w:val="0"/>
      <w:marRight w:val="0"/>
      <w:marTop w:val="0"/>
      <w:marBottom w:val="0"/>
      <w:divBdr>
        <w:top w:val="none" w:sz="0" w:space="0" w:color="auto"/>
        <w:left w:val="none" w:sz="0" w:space="0" w:color="auto"/>
        <w:bottom w:val="none" w:sz="0" w:space="0" w:color="auto"/>
        <w:right w:val="none" w:sz="0" w:space="0" w:color="auto"/>
      </w:divBdr>
    </w:div>
    <w:div w:id="1569152940">
      <w:bodyDiv w:val="1"/>
      <w:marLeft w:val="0"/>
      <w:marRight w:val="0"/>
      <w:marTop w:val="0"/>
      <w:marBottom w:val="0"/>
      <w:divBdr>
        <w:top w:val="none" w:sz="0" w:space="0" w:color="auto"/>
        <w:left w:val="none" w:sz="0" w:space="0" w:color="auto"/>
        <w:bottom w:val="none" w:sz="0" w:space="0" w:color="auto"/>
        <w:right w:val="none" w:sz="0" w:space="0" w:color="auto"/>
      </w:divBdr>
    </w:div>
    <w:div w:id="1571384011">
      <w:bodyDiv w:val="1"/>
      <w:marLeft w:val="0"/>
      <w:marRight w:val="0"/>
      <w:marTop w:val="0"/>
      <w:marBottom w:val="0"/>
      <w:divBdr>
        <w:top w:val="none" w:sz="0" w:space="0" w:color="auto"/>
        <w:left w:val="none" w:sz="0" w:space="0" w:color="auto"/>
        <w:bottom w:val="none" w:sz="0" w:space="0" w:color="auto"/>
        <w:right w:val="none" w:sz="0" w:space="0" w:color="auto"/>
      </w:divBdr>
    </w:div>
    <w:div w:id="1578513918">
      <w:bodyDiv w:val="1"/>
      <w:marLeft w:val="0"/>
      <w:marRight w:val="0"/>
      <w:marTop w:val="0"/>
      <w:marBottom w:val="0"/>
      <w:divBdr>
        <w:top w:val="none" w:sz="0" w:space="0" w:color="auto"/>
        <w:left w:val="none" w:sz="0" w:space="0" w:color="auto"/>
        <w:bottom w:val="none" w:sz="0" w:space="0" w:color="auto"/>
        <w:right w:val="none" w:sz="0" w:space="0" w:color="auto"/>
      </w:divBdr>
      <w:divsChild>
        <w:div w:id="1596398189">
          <w:marLeft w:val="0"/>
          <w:marRight w:val="0"/>
          <w:marTop w:val="0"/>
          <w:marBottom w:val="0"/>
          <w:divBdr>
            <w:top w:val="none" w:sz="0" w:space="0" w:color="auto"/>
            <w:left w:val="none" w:sz="0" w:space="0" w:color="auto"/>
            <w:bottom w:val="none" w:sz="0" w:space="0" w:color="auto"/>
            <w:right w:val="none" w:sz="0" w:space="0" w:color="auto"/>
          </w:divBdr>
          <w:divsChild>
            <w:div w:id="2073458509">
              <w:marLeft w:val="0"/>
              <w:marRight w:val="0"/>
              <w:marTop w:val="0"/>
              <w:marBottom w:val="0"/>
              <w:divBdr>
                <w:top w:val="none" w:sz="0" w:space="0" w:color="auto"/>
                <w:left w:val="none" w:sz="0" w:space="0" w:color="auto"/>
                <w:bottom w:val="none" w:sz="0" w:space="0" w:color="auto"/>
                <w:right w:val="none" w:sz="0" w:space="0" w:color="auto"/>
              </w:divBdr>
              <w:divsChild>
                <w:div w:id="1238712134">
                  <w:marLeft w:val="0"/>
                  <w:marRight w:val="0"/>
                  <w:marTop w:val="0"/>
                  <w:marBottom w:val="0"/>
                  <w:divBdr>
                    <w:top w:val="none" w:sz="0" w:space="0" w:color="auto"/>
                    <w:left w:val="none" w:sz="0" w:space="0" w:color="auto"/>
                    <w:bottom w:val="none" w:sz="0" w:space="0" w:color="auto"/>
                    <w:right w:val="none" w:sz="0" w:space="0" w:color="auto"/>
                  </w:divBdr>
                  <w:divsChild>
                    <w:div w:id="20427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39321">
      <w:bodyDiv w:val="1"/>
      <w:marLeft w:val="0"/>
      <w:marRight w:val="0"/>
      <w:marTop w:val="0"/>
      <w:marBottom w:val="0"/>
      <w:divBdr>
        <w:top w:val="none" w:sz="0" w:space="0" w:color="auto"/>
        <w:left w:val="none" w:sz="0" w:space="0" w:color="auto"/>
        <w:bottom w:val="none" w:sz="0" w:space="0" w:color="auto"/>
        <w:right w:val="none" w:sz="0" w:space="0" w:color="auto"/>
      </w:divBdr>
    </w:div>
    <w:div w:id="1586064083">
      <w:bodyDiv w:val="1"/>
      <w:marLeft w:val="0"/>
      <w:marRight w:val="0"/>
      <w:marTop w:val="0"/>
      <w:marBottom w:val="0"/>
      <w:divBdr>
        <w:top w:val="none" w:sz="0" w:space="0" w:color="auto"/>
        <w:left w:val="none" w:sz="0" w:space="0" w:color="auto"/>
        <w:bottom w:val="none" w:sz="0" w:space="0" w:color="auto"/>
        <w:right w:val="none" w:sz="0" w:space="0" w:color="auto"/>
      </w:divBdr>
    </w:div>
    <w:div w:id="1587882414">
      <w:bodyDiv w:val="1"/>
      <w:marLeft w:val="0"/>
      <w:marRight w:val="0"/>
      <w:marTop w:val="0"/>
      <w:marBottom w:val="0"/>
      <w:divBdr>
        <w:top w:val="none" w:sz="0" w:space="0" w:color="auto"/>
        <w:left w:val="none" w:sz="0" w:space="0" w:color="auto"/>
        <w:bottom w:val="none" w:sz="0" w:space="0" w:color="auto"/>
        <w:right w:val="none" w:sz="0" w:space="0" w:color="auto"/>
      </w:divBdr>
    </w:div>
    <w:div w:id="1592279533">
      <w:bodyDiv w:val="1"/>
      <w:marLeft w:val="0"/>
      <w:marRight w:val="0"/>
      <w:marTop w:val="0"/>
      <w:marBottom w:val="0"/>
      <w:divBdr>
        <w:top w:val="none" w:sz="0" w:space="0" w:color="auto"/>
        <w:left w:val="none" w:sz="0" w:space="0" w:color="auto"/>
        <w:bottom w:val="none" w:sz="0" w:space="0" w:color="auto"/>
        <w:right w:val="none" w:sz="0" w:space="0" w:color="auto"/>
      </w:divBdr>
    </w:div>
    <w:div w:id="1598515011">
      <w:bodyDiv w:val="1"/>
      <w:marLeft w:val="0"/>
      <w:marRight w:val="0"/>
      <w:marTop w:val="0"/>
      <w:marBottom w:val="0"/>
      <w:divBdr>
        <w:top w:val="none" w:sz="0" w:space="0" w:color="auto"/>
        <w:left w:val="none" w:sz="0" w:space="0" w:color="auto"/>
        <w:bottom w:val="none" w:sz="0" w:space="0" w:color="auto"/>
        <w:right w:val="none" w:sz="0" w:space="0" w:color="auto"/>
      </w:divBdr>
    </w:div>
    <w:div w:id="1600064932">
      <w:bodyDiv w:val="1"/>
      <w:marLeft w:val="0"/>
      <w:marRight w:val="0"/>
      <w:marTop w:val="0"/>
      <w:marBottom w:val="0"/>
      <w:divBdr>
        <w:top w:val="none" w:sz="0" w:space="0" w:color="auto"/>
        <w:left w:val="none" w:sz="0" w:space="0" w:color="auto"/>
        <w:bottom w:val="none" w:sz="0" w:space="0" w:color="auto"/>
        <w:right w:val="none" w:sz="0" w:space="0" w:color="auto"/>
      </w:divBdr>
    </w:div>
    <w:div w:id="1602647122">
      <w:bodyDiv w:val="1"/>
      <w:marLeft w:val="0"/>
      <w:marRight w:val="0"/>
      <w:marTop w:val="0"/>
      <w:marBottom w:val="0"/>
      <w:divBdr>
        <w:top w:val="none" w:sz="0" w:space="0" w:color="auto"/>
        <w:left w:val="none" w:sz="0" w:space="0" w:color="auto"/>
        <w:bottom w:val="none" w:sz="0" w:space="0" w:color="auto"/>
        <w:right w:val="none" w:sz="0" w:space="0" w:color="auto"/>
      </w:divBdr>
    </w:div>
    <w:div w:id="1602955399">
      <w:bodyDiv w:val="1"/>
      <w:marLeft w:val="0"/>
      <w:marRight w:val="0"/>
      <w:marTop w:val="0"/>
      <w:marBottom w:val="0"/>
      <w:divBdr>
        <w:top w:val="none" w:sz="0" w:space="0" w:color="auto"/>
        <w:left w:val="none" w:sz="0" w:space="0" w:color="auto"/>
        <w:bottom w:val="none" w:sz="0" w:space="0" w:color="auto"/>
        <w:right w:val="none" w:sz="0" w:space="0" w:color="auto"/>
      </w:divBdr>
    </w:div>
    <w:div w:id="1604991096">
      <w:bodyDiv w:val="1"/>
      <w:marLeft w:val="0"/>
      <w:marRight w:val="0"/>
      <w:marTop w:val="0"/>
      <w:marBottom w:val="0"/>
      <w:divBdr>
        <w:top w:val="none" w:sz="0" w:space="0" w:color="auto"/>
        <w:left w:val="none" w:sz="0" w:space="0" w:color="auto"/>
        <w:bottom w:val="none" w:sz="0" w:space="0" w:color="auto"/>
        <w:right w:val="none" w:sz="0" w:space="0" w:color="auto"/>
      </w:divBdr>
      <w:divsChild>
        <w:div w:id="1071537061">
          <w:marLeft w:val="0"/>
          <w:marRight w:val="0"/>
          <w:marTop w:val="0"/>
          <w:marBottom w:val="0"/>
          <w:divBdr>
            <w:top w:val="none" w:sz="0" w:space="0" w:color="auto"/>
            <w:left w:val="none" w:sz="0" w:space="0" w:color="auto"/>
            <w:bottom w:val="none" w:sz="0" w:space="0" w:color="auto"/>
            <w:right w:val="none" w:sz="0" w:space="0" w:color="auto"/>
          </w:divBdr>
          <w:divsChild>
            <w:div w:id="913048891">
              <w:marLeft w:val="0"/>
              <w:marRight w:val="0"/>
              <w:marTop w:val="0"/>
              <w:marBottom w:val="0"/>
              <w:divBdr>
                <w:top w:val="none" w:sz="0" w:space="0" w:color="auto"/>
                <w:left w:val="none" w:sz="0" w:space="0" w:color="auto"/>
                <w:bottom w:val="none" w:sz="0" w:space="0" w:color="auto"/>
                <w:right w:val="none" w:sz="0" w:space="0" w:color="auto"/>
              </w:divBdr>
              <w:divsChild>
                <w:div w:id="1572425224">
                  <w:marLeft w:val="0"/>
                  <w:marRight w:val="0"/>
                  <w:marTop w:val="0"/>
                  <w:marBottom w:val="0"/>
                  <w:divBdr>
                    <w:top w:val="none" w:sz="0" w:space="0" w:color="auto"/>
                    <w:left w:val="none" w:sz="0" w:space="0" w:color="auto"/>
                    <w:bottom w:val="none" w:sz="0" w:space="0" w:color="auto"/>
                    <w:right w:val="none" w:sz="0" w:space="0" w:color="auto"/>
                  </w:divBdr>
                  <w:divsChild>
                    <w:div w:id="12311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03466">
          <w:marLeft w:val="0"/>
          <w:marRight w:val="0"/>
          <w:marTop w:val="0"/>
          <w:marBottom w:val="0"/>
          <w:divBdr>
            <w:top w:val="none" w:sz="0" w:space="0" w:color="auto"/>
            <w:left w:val="none" w:sz="0" w:space="0" w:color="auto"/>
            <w:bottom w:val="none" w:sz="0" w:space="0" w:color="auto"/>
            <w:right w:val="none" w:sz="0" w:space="0" w:color="auto"/>
          </w:divBdr>
          <w:divsChild>
            <w:div w:id="299310201">
              <w:marLeft w:val="0"/>
              <w:marRight w:val="0"/>
              <w:marTop w:val="0"/>
              <w:marBottom w:val="0"/>
              <w:divBdr>
                <w:top w:val="none" w:sz="0" w:space="0" w:color="auto"/>
                <w:left w:val="none" w:sz="0" w:space="0" w:color="auto"/>
                <w:bottom w:val="none" w:sz="0" w:space="0" w:color="auto"/>
                <w:right w:val="none" w:sz="0" w:space="0" w:color="auto"/>
              </w:divBdr>
              <w:divsChild>
                <w:div w:id="610745175">
                  <w:marLeft w:val="0"/>
                  <w:marRight w:val="0"/>
                  <w:marTop w:val="0"/>
                  <w:marBottom w:val="0"/>
                  <w:divBdr>
                    <w:top w:val="none" w:sz="0" w:space="0" w:color="auto"/>
                    <w:left w:val="none" w:sz="0" w:space="0" w:color="auto"/>
                    <w:bottom w:val="none" w:sz="0" w:space="0" w:color="auto"/>
                    <w:right w:val="none" w:sz="0" w:space="0" w:color="auto"/>
                  </w:divBdr>
                  <w:divsChild>
                    <w:div w:id="19536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78937">
      <w:bodyDiv w:val="1"/>
      <w:marLeft w:val="0"/>
      <w:marRight w:val="0"/>
      <w:marTop w:val="0"/>
      <w:marBottom w:val="0"/>
      <w:divBdr>
        <w:top w:val="none" w:sz="0" w:space="0" w:color="auto"/>
        <w:left w:val="none" w:sz="0" w:space="0" w:color="auto"/>
        <w:bottom w:val="none" w:sz="0" w:space="0" w:color="auto"/>
        <w:right w:val="none" w:sz="0" w:space="0" w:color="auto"/>
      </w:divBdr>
    </w:div>
    <w:div w:id="1615480916">
      <w:bodyDiv w:val="1"/>
      <w:marLeft w:val="0"/>
      <w:marRight w:val="0"/>
      <w:marTop w:val="0"/>
      <w:marBottom w:val="0"/>
      <w:divBdr>
        <w:top w:val="none" w:sz="0" w:space="0" w:color="auto"/>
        <w:left w:val="none" w:sz="0" w:space="0" w:color="auto"/>
        <w:bottom w:val="none" w:sz="0" w:space="0" w:color="auto"/>
        <w:right w:val="none" w:sz="0" w:space="0" w:color="auto"/>
      </w:divBdr>
    </w:div>
    <w:div w:id="1618682285">
      <w:bodyDiv w:val="1"/>
      <w:marLeft w:val="0"/>
      <w:marRight w:val="0"/>
      <w:marTop w:val="0"/>
      <w:marBottom w:val="0"/>
      <w:divBdr>
        <w:top w:val="none" w:sz="0" w:space="0" w:color="auto"/>
        <w:left w:val="none" w:sz="0" w:space="0" w:color="auto"/>
        <w:bottom w:val="none" w:sz="0" w:space="0" w:color="auto"/>
        <w:right w:val="none" w:sz="0" w:space="0" w:color="auto"/>
      </w:divBdr>
    </w:div>
    <w:div w:id="1620991214">
      <w:bodyDiv w:val="1"/>
      <w:marLeft w:val="0"/>
      <w:marRight w:val="0"/>
      <w:marTop w:val="0"/>
      <w:marBottom w:val="0"/>
      <w:divBdr>
        <w:top w:val="none" w:sz="0" w:space="0" w:color="auto"/>
        <w:left w:val="none" w:sz="0" w:space="0" w:color="auto"/>
        <w:bottom w:val="none" w:sz="0" w:space="0" w:color="auto"/>
        <w:right w:val="none" w:sz="0" w:space="0" w:color="auto"/>
      </w:divBdr>
    </w:div>
    <w:div w:id="1623340802">
      <w:bodyDiv w:val="1"/>
      <w:marLeft w:val="0"/>
      <w:marRight w:val="0"/>
      <w:marTop w:val="0"/>
      <w:marBottom w:val="0"/>
      <w:divBdr>
        <w:top w:val="none" w:sz="0" w:space="0" w:color="auto"/>
        <w:left w:val="none" w:sz="0" w:space="0" w:color="auto"/>
        <w:bottom w:val="none" w:sz="0" w:space="0" w:color="auto"/>
        <w:right w:val="none" w:sz="0" w:space="0" w:color="auto"/>
      </w:divBdr>
    </w:div>
    <w:div w:id="1628313740">
      <w:bodyDiv w:val="1"/>
      <w:marLeft w:val="0"/>
      <w:marRight w:val="0"/>
      <w:marTop w:val="0"/>
      <w:marBottom w:val="0"/>
      <w:divBdr>
        <w:top w:val="none" w:sz="0" w:space="0" w:color="auto"/>
        <w:left w:val="none" w:sz="0" w:space="0" w:color="auto"/>
        <w:bottom w:val="none" w:sz="0" w:space="0" w:color="auto"/>
        <w:right w:val="none" w:sz="0" w:space="0" w:color="auto"/>
      </w:divBdr>
    </w:div>
    <w:div w:id="1630352716">
      <w:bodyDiv w:val="1"/>
      <w:marLeft w:val="0"/>
      <w:marRight w:val="0"/>
      <w:marTop w:val="0"/>
      <w:marBottom w:val="0"/>
      <w:divBdr>
        <w:top w:val="none" w:sz="0" w:space="0" w:color="auto"/>
        <w:left w:val="none" w:sz="0" w:space="0" w:color="auto"/>
        <w:bottom w:val="none" w:sz="0" w:space="0" w:color="auto"/>
        <w:right w:val="none" w:sz="0" w:space="0" w:color="auto"/>
      </w:divBdr>
    </w:div>
    <w:div w:id="1638683738">
      <w:bodyDiv w:val="1"/>
      <w:marLeft w:val="0"/>
      <w:marRight w:val="0"/>
      <w:marTop w:val="0"/>
      <w:marBottom w:val="0"/>
      <w:divBdr>
        <w:top w:val="none" w:sz="0" w:space="0" w:color="auto"/>
        <w:left w:val="none" w:sz="0" w:space="0" w:color="auto"/>
        <w:bottom w:val="none" w:sz="0" w:space="0" w:color="auto"/>
        <w:right w:val="none" w:sz="0" w:space="0" w:color="auto"/>
      </w:divBdr>
    </w:div>
    <w:div w:id="1639145954">
      <w:bodyDiv w:val="1"/>
      <w:marLeft w:val="0"/>
      <w:marRight w:val="0"/>
      <w:marTop w:val="0"/>
      <w:marBottom w:val="0"/>
      <w:divBdr>
        <w:top w:val="none" w:sz="0" w:space="0" w:color="auto"/>
        <w:left w:val="none" w:sz="0" w:space="0" w:color="auto"/>
        <w:bottom w:val="none" w:sz="0" w:space="0" w:color="auto"/>
        <w:right w:val="none" w:sz="0" w:space="0" w:color="auto"/>
      </w:divBdr>
    </w:div>
    <w:div w:id="1640115675">
      <w:bodyDiv w:val="1"/>
      <w:marLeft w:val="0"/>
      <w:marRight w:val="0"/>
      <w:marTop w:val="0"/>
      <w:marBottom w:val="0"/>
      <w:divBdr>
        <w:top w:val="none" w:sz="0" w:space="0" w:color="auto"/>
        <w:left w:val="none" w:sz="0" w:space="0" w:color="auto"/>
        <w:bottom w:val="none" w:sz="0" w:space="0" w:color="auto"/>
        <w:right w:val="none" w:sz="0" w:space="0" w:color="auto"/>
      </w:divBdr>
    </w:div>
    <w:div w:id="1647852813">
      <w:bodyDiv w:val="1"/>
      <w:marLeft w:val="0"/>
      <w:marRight w:val="0"/>
      <w:marTop w:val="0"/>
      <w:marBottom w:val="0"/>
      <w:divBdr>
        <w:top w:val="none" w:sz="0" w:space="0" w:color="auto"/>
        <w:left w:val="none" w:sz="0" w:space="0" w:color="auto"/>
        <w:bottom w:val="none" w:sz="0" w:space="0" w:color="auto"/>
        <w:right w:val="none" w:sz="0" w:space="0" w:color="auto"/>
      </w:divBdr>
    </w:div>
    <w:div w:id="1650288526">
      <w:bodyDiv w:val="1"/>
      <w:marLeft w:val="0"/>
      <w:marRight w:val="0"/>
      <w:marTop w:val="0"/>
      <w:marBottom w:val="0"/>
      <w:divBdr>
        <w:top w:val="none" w:sz="0" w:space="0" w:color="auto"/>
        <w:left w:val="none" w:sz="0" w:space="0" w:color="auto"/>
        <w:bottom w:val="none" w:sz="0" w:space="0" w:color="auto"/>
        <w:right w:val="none" w:sz="0" w:space="0" w:color="auto"/>
      </w:divBdr>
    </w:div>
    <w:div w:id="1655376939">
      <w:bodyDiv w:val="1"/>
      <w:marLeft w:val="0"/>
      <w:marRight w:val="0"/>
      <w:marTop w:val="0"/>
      <w:marBottom w:val="0"/>
      <w:divBdr>
        <w:top w:val="none" w:sz="0" w:space="0" w:color="auto"/>
        <w:left w:val="none" w:sz="0" w:space="0" w:color="auto"/>
        <w:bottom w:val="none" w:sz="0" w:space="0" w:color="auto"/>
        <w:right w:val="none" w:sz="0" w:space="0" w:color="auto"/>
      </w:divBdr>
    </w:div>
    <w:div w:id="1656253203">
      <w:bodyDiv w:val="1"/>
      <w:marLeft w:val="0"/>
      <w:marRight w:val="0"/>
      <w:marTop w:val="0"/>
      <w:marBottom w:val="0"/>
      <w:divBdr>
        <w:top w:val="none" w:sz="0" w:space="0" w:color="auto"/>
        <w:left w:val="none" w:sz="0" w:space="0" w:color="auto"/>
        <w:bottom w:val="none" w:sz="0" w:space="0" w:color="auto"/>
        <w:right w:val="none" w:sz="0" w:space="0" w:color="auto"/>
      </w:divBdr>
    </w:div>
    <w:div w:id="1657612528">
      <w:bodyDiv w:val="1"/>
      <w:marLeft w:val="0"/>
      <w:marRight w:val="0"/>
      <w:marTop w:val="0"/>
      <w:marBottom w:val="0"/>
      <w:divBdr>
        <w:top w:val="none" w:sz="0" w:space="0" w:color="auto"/>
        <w:left w:val="none" w:sz="0" w:space="0" w:color="auto"/>
        <w:bottom w:val="none" w:sz="0" w:space="0" w:color="auto"/>
        <w:right w:val="none" w:sz="0" w:space="0" w:color="auto"/>
      </w:divBdr>
    </w:div>
    <w:div w:id="1666782115">
      <w:bodyDiv w:val="1"/>
      <w:marLeft w:val="0"/>
      <w:marRight w:val="0"/>
      <w:marTop w:val="0"/>
      <w:marBottom w:val="0"/>
      <w:divBdr>
        <w:top w:val="none" w:sz="0" w:space="0" w:color="auto"/>
        <w:left w:val="none" w:sz="0" w:space="0" w:color="auto"/>
        <w:bottom w:val="none" w:sz="0" w:space="0" w:color="auto"/>
        <w:right w:val="none" w:sz="0" w:space="0" w:color="auto"/>
      </w:divBdr>
    </w:div>
    <w:div w:id="1671983036">
      <w:bodyDiv w:val="1"/>
      <w:marLeft w:val="0"/>
      <w:marRight w:val="0"/>
      <w:marTop w:val="0"/>
      <w:marBottom w:val="0"/>
      <w:divBdr>
        <w:top w:val="none" w:sz="0" w:space="0" w:color="auto"/>
        <w:left w:val="none" w:sz="0" w:space="0" w:color="auto"/>
        <w:bottom w:val="none" w:sz="0" w:space="0" w:color="auto"/>
        <w:right w:val="none" w:sz="0" w:space="0" w:color="auto"/>
      </w:divBdr>
    </w:div>
    <w:div w:id="1674066686">
      <w:bodyDiv w:val="1"/>
      <w:marLeft w:val="0"/>
      <w:marRight w:val="0"/>
      <w:marTop w:val="0"/>
      <w:marBottom w:val="0"/>
      <w:divBdr>
        <w:top w:val="none" w:sz="0" w:space="0" w:color="auto"/>
        <w:left w:val="none" w:sz="0" w:space="0" w:color="auto"/>
        <w:bottom w:val="none" w:sz="0" w:space="0" w:color="auto"/>
        <w:right w:val="none" w:sz="0" w:space="0" w:color="auto"/>
      </w:divBdr>
    </w:div>
    <w:div w:id="1675765759">
      <w:bodyDiv w:val="1"/>
      <w:marLeft w:val="0"/>
      <w:marRight w:val="0"/>
      <w:marTop w:val="0"/>
      <w:marBottom w:val="0"/>
      <w:divBdr>
        <w:top w:val="none" w:sz="0" w:space="0" w:color="auto"/>
        <w:left w:val="none" w:sz="0" w:space="0" w:color="auto"/>
        <w:bottom w:val="none" w:sz="0" w:space="0" w:color="auto"/>
        <w:right w:val="none" w:sz="0" w:space="0" w:color="auto"/>
      </w:divBdr>
    </w:div>
    <w:div w:id="1677725545">
      <w:bodyDiv w:val="1"/>
      <w:marLeft w:val="0"/>
      <w:marRight w:val="0"/>
      <w:marTop w:val="0"/>
      <w:marBottom w:val="0"/>
      <w:divBdr>
        <w:top w:val="none" w:sz="0" w:space="0" w:color="auto"/>
        <w:left w:val="none" w:sz="0" w:space="0" w:color="auto"/>
        <w:bottom w:val="none" w:sz="0" w:space="0" w:color="auto"/>
        <w:right w:val="none" w:sz="0" w:space="0" w:color="auto"/>
      </w:divBdr>
    </w:div>
    <w:div w:id="1678775585">
      <w:bodyDiv w:val="1"/>
      <w:marLeft w:val="0"/>
      <w:marRight w:val="0"/>
      <w:marTop w:val="0"/>
      <w:marBottom w:val="0"/>
      <w:divBdr>
        <w:top w:val="none" w:sz="0" w:space="0" w:color="auto"/>
        <w:left w:val="none" w:sz="0" w:space="0" w:color="auto"/>
        <w:bottom w:val="none" w:sz="0" w:space="0" w:color="auto"/>
        <w:right w:val="none" w:sz="0" w:space="0" w:color="auto"/>
      </w:divBdr>
    </w:div>
    <w:div w:id="1683049928">
      <w:bodyDiv w:val="1"/>
      <w:marLeft w:val="0"/>
      <w:marRight w:val="0"/>
      <w:marTop w:val="0"/>
      <w:marBottom w:val="0"/>
      <w:divBdr>
        <w:top w:val="none" w:sz="0" w:space="0" w:color="auto"/>
        <w:left w:val="none" w:sz="0" w:space="0" w:color="auto"/>
        <w:bottom w:val="none" w:sz="0" w:space="0" w:color="auto"/>
        <w:right w:val="none" w:sz="0" w:space="0" w:color="auto"/>
      </w:divBdr>
    </w:div>
    <w:div w:id="1683967552">
      <w:bodyDiv w:val="1"/>
      <w:marLeft w:val="0"/>
      <w:marRight w:val="0"/>
      <w:marTop w:val="0"/>
      <w:marBottom w:val="0"/>
      <w:divBdr>
        <w:top w:val="none" w:sz="0" w:space="0" w:color="auto"/>
        <w:left w:val="none" w:sz="0" w:space="0" w:color="auto"/>
        <w:bottom w:val="none" w:sz="0" w:space="0" w:color="auto"/>
        <w:right w:val="none" w:sz="0" w:space="0" w:color="auto"/>
      </w:divBdr>
    </w:div>
    <w:div w:id="1690328285">
      <w:bodyDiv w:val="1"/>
      <w:marLeft w:val="0"/>
      <w:marRight w:val="0"/>
      <w:marTop w:val="0"/>
      <w:marBottom w:val="0"/>
      <w:divBdr>
        <w:top w:val="none" w:sz="0" w:space="0" w:color="auto"/>
        <w:left w:val="none" w:sz="0" w:space="0" w:color="auto"/>
        <w:bottom w:val="none" w:sz="0" w:space="0" w:color="auto"/>
        <w:right w:val="none" w:sz="0" w:space="0" w:color="auto"/>
      </w:divBdr>
    </w:div>
    <w:div w:id="1693409372">
      <w:bodyDiv w:val="1"/>
      <w:marLeft w:val="0"/>
      <w:marRight w:val="0"/>
      <w:marTop w:val="0"/>
      <w:marBottom w:val="0"/>
      <w:divBdr>
        <w:top w:val="none" w:sz="0" w:space="0" w:color="auto"/>
        <w:left w:val="none" w:sz="0" w:space="0" w:color="auto"/>
        <w:bottom w:val="none" w:sz="0" w:space="0" w:color="auto"/>
        <w:right w:val="none" w:sz="0" w:space="0" w:color="auto"/>
      </w:divBdr>
    </w:div>
    <w:div w:id="1693454862">
      <w:bodyDiv w:val="1"/>
      <w:marLeft w:val="0"/>
      <w:marRight w:val="0"/>
      <w:marTop w:val="0"/>
      <w:marBottom w:val="0"/>
      <w:divBdr>
        <w:top w:val="none" w:sz="0" w:space="0" w:color="auto"/>
        <w:left w:val="none" w:sz="0" w:space="0" w:color="auto"/>
        <w:bottom w:val="none" w:sz="0" w:space="0" w:color="auto"/>
        <w:right w:val="none" w:sz="0" w:space="0" w:color="auto"/>
      </w:divBdr>
    </w:div>
    <w:div w:id="1693992967">
      <w:bodyDiv w:val="1"/>
      <w:marLeft w:val="0"/>
      <w:marRight w:val="0"/>
      <w:marTop w:val="0"/>
      <w:marBottom w:val="0"/>
      <w:divBdr>
        <w:top w:val="none" w:sz="0" w:space="0" w:color="auto"/>
        <w:left w:val="none" w:sz="0" w:space="0" w:color="auto"/>
        <w:bottom w:val="none" w:sz="0" w:space="0" w:color="auto"/>
        <w:right w:val="none" w:sz="0" w:space="0" w:color="auto"/>
      </w:divBdr>
    </w:div>
    <w:div w:id="1694769104">
      <w:bodyDiv w:val="1"/>
      <w:marLeft w:val="0"/>
      <w:marRight w:val="0"/>
      <w:marTop w:val="0"/>
      <w:marBottom w:val="0"/>
      <w:divBdr>
        <w:top w:val="none" w:sz="0" w:space="0" w:color="auto"/>
        <w:left w:val="none" w:sz="0" w:space="0" w:color="auto"/>
        <w:bottom w:val="none" w:sz="0" w:space="0" w:color="auto"/>
        <w:right w:val="none" w:sz="0" w:space="0" w:color="auto"/>
      </w:divBdr>
    </w:div>
    <w:div w:id="1697191640">
      <w:bodyDiv w:val="1"/>
      <w:marLeft w:val="0"/>
      <w:marRight w:val="0"/>
      <w:marTop w:val="0"/>
      <w:marBottom w:val="0"/>
      <w:divBdr>
        <w:top w:val="none" w:sz="0" w:space="0" w:color="auto"/>
        <w:left w:val="none" w:sz="0" w:space="0" w:color="auto"/>
        <w:bottom w:val="none" w:sz="0" w:space="0" w:color="auto"/>
        <w:right w:val="none" w:sz="0" w:space="0" w:color="auto"/>
      </w:divBdr>
    </w:div>
    <w:div w:id="1701202458">
      <w:bodyDiv w:val="1"/>
      <w:marLeft w:val="0"/>
      <w:marRight w:val="0"/>
      <w:marTop w:val="0"/>
      <w:marBottom w:val="0"/>
      <w:divBdr>
        <w:top w:val="none" w:sz="0" w:space="0" w:color="auto"/>
        <w:left w:val="none" w:sz="0" w:space="0" w:color="auto"/>
        <w:bottom w:val="none" w:sz="0" w:space="0" w:color="auto"/>
        <w:right w:val="none" w:sz="0" w:space="0" w:color="auto"/>
      </w:divBdr>
    </w:div>
    <w:div w:id="1702122756">
      <w:bodyDiv w:val="1"/>
      <w:marLeft w:val="0"/>
      <w:marRight w:val="0"/>
      <w:marTop w:val="0"/>
      <w:marBottom w:val="0"/>
      <w:divBdr>
        <w:top w:val="none" w:sz="0" w:space="0" w:color="auto"/>
        <w:left w:val="none" w:sz="0" w:space="0" w:color="auto"/>
        <w:bottom w:val="none" w:sz="0" w:space="0" w:color="auto"/>
        <w:right w:val="none" w:sz="0" w:space="0" w:color="auto"/>
      </w:divBdr>
    </w:div>
    <w:div w:id="1708752644">
      <w:bodyDiv w:val="1"/>
      <w:marLeft w:val="0"/>
      <w:marRight w:val="0"/>
      <w:marTop w:val="0"/>
      <w:marBottom w:val="0"/>
      <w:divBdr>
        <w:top w:val="none" w:sz="0" w:space="0" w:color="auto"/>
        <w:left w:val="none" w:sz="0" w:space="0" w:color="auto"/>
        <w:bottom w:val="none" w:sz="0" w:space="0" w:color="auto"/>
        <w:right w:val="none" w:sz="0" w:space="0" w:color="auto"/>
      </w:divBdr>
    </w:div>
    <w:div w:id="1709866714">
      <w:bodyDiv w:val="1"/>
      <w:marLeft w:val="0"/>
      <w:marRight w:val="0"/>
      <w:marTop w:val="0"/>
      <w:marBottom w:val="0"/>
      <w:divBdr>
        <w:top w:val="none" w:sz="0" w:space="0" w:color="auto"/>
        <w:left w:val="none" w:sz="0" w:space="0" w:color="auto"/>
        <w:bottom w:val="none" w:sz="0" w:space="0" w:color="auto"/>
        <w:right w:val="none" w:sz="0" w:space="0" w:color="auto"/>
      </w:divBdr>
    </w:div>
    <w:div w:id="1715345798">
      <w:bodyDiv w:val="1"/>
      <w:marLeft w:val="0"/>
      <w:marRight w:val="0"/>
      <w:marTop w:val="0"/>
      <w:marBottom w:val="0"/>
      <w:divBdr>
        <w:top w:val="none" w:sz="0" w:space="0" w:color="auto"/>
        <w:left w:val="none" w:sz="0" w:space="0" w:color="auto"/>
        <w:bottom w:val="none" w:sz="0" w:space="0" w:color="auto"/>
        <w:right w:val="none" w:sz="0" w:space="0" w:color="auto"/>
      </w:divBdr>
    </w:div>
    <w:div w:id="1717507341">
      <w:bodyDiv w:val="1"/>
      <w:marLeft w:val="0"/>
      <w:marRight w:val="0"/>
      <w:marTop w:val="0"/>
      <w:marBottom w:val="0"/>
      <w:divBdr>
        <w:top w:val="none" w:sz="0" w:space="0" w:color="auto"/>
        <w:left w:val="none" w:sz="0" w:space="0" w:color="auto"/>
        <w:bottom w:val="none" w:sz="0" w:space="0" w:color="auto"/>
        <w:right w:val="none" w:sz="0" w:space="0" w:color="auto"/>
      </w:divBdr>
    </w:div>
    <w:div w:id="1717587386">
      <w:bodyDiv w:val="1"/>
      <w:marLeft w:val="0"/>
      <w:marRight w:val="0"/>
      <w:marTop w:val="0"/>
      <w:marBottom w:val="0"/>
      <w:divBdr>
        <w:top w:val="none" w:sz="0" w:space="0" w:color="auto"/>
        <w:left w:val="none" w:sz="0" w:space="0" w:color="auto"/>
        <w:bottom w:val="none" w:sz="0" w:space="0" w:color="auto"/>
        <w:right w:val="none" w:sz="0" w:space="0" w:color="auto"/>
      </w:divBdr>
    </w:div>
    <w:div w:id="1731998707">
      <w:bodyDiv w:val="1"/>
      <w:marLeft w:val="0"/>
      <w:marRight w:val="0"/>
      <w:marTop w:val="0"/>
      <w:marBottom w:val="0"/>
      <w:divBdr>
        <w:top w:val="none" w:sz="0" w:space="0" w:color="auto"/>
        <w:left w:val="none" w:sz="0" w:space="0" w:color="auto"/>
        <w:bottom w:val="none" w:sz="0" w:space="0" w:color="auto"/>
        <w:right w:val="none" w:sz="0" w:space="0" w:color="auto"/>
      </w:divBdr>
    </w:div>
    <w:div w:id="1732118519">
      <w:bodyDiv w:val="1"/>
      <w:marLeft w:val="0"/>
      <w:marRight w:val="0"/>
      <w:marTop w:val="0"/>
      <w:marBottom w:val="0"/>
      <w:divBdr>
        <w:top w:val="none" w:sz="0" w:space="0" w:color="auto"/>
        <w:left w:val="none" w:sz="0" w:space="0" w:color="auto"/>
        <w:bottom w:val="none" w:sz="0" w:space="0" w:color="auto"/>
        <w:right w:val="none" w:sz="0" w:space="0" w:color="auto"/>
      </w:divBdr>
    </w:div>
    <w:div w:id="1732465240">
      <w:bodyDiv w:val="1"/>
      <w:marLeft w:val="0"/>
      <w:marRight w:val="0"/>
      <w:marTop w:val="0"/>
      <w:marBottom w:val="0"/>
      <w:divBdr>
        <w:top w:val="none" w:sz="0" w:space="0" w:color="auto"/>
        <w:left w:val="none" w:sz="0" w:space="0" w:color="auto"/>
        <w:bottom w:val="none" w:sz="0" w:space="0" w:color="auto"/>
        <w:right w:val="none" w:sz="0" w:space="0" w:color="auto"/>
      </w:divBdr>
    </w:div>
    <w:div w:id="1732968994">
      <w:bodyDiv w:val="1"/>
      <w:marLeft w:val="0"/>
      <w:marRight w:val="0"/>
      <w:marTop w:val="0"/>
      <w:marBottom w:val="0"/>
      <w:divBdr>
        <w:top w:val="none" w:sz="0" w:space="0" w:color="auto"/>
        <w:left w:val="none" w:sz="0" w:space="0" w:color="auto"/>
        <w:bottom w:val="none" w:sz="0" w:space="0" w:color="auto"/>
        <w:right w:val="none" w:sz="0" w:space="0" w:color="auto"/>
      </w:divBdr>
    </w:div>
    <w:div w:id="1734620938">
      <w:bodyDiv w:val="1"/>
      <w:marLeft w:val="0"/>
      <w:marRight w:val="0"/>
      <w:marTop w:val="0"/>
      <w:marBottom w:val="0"/>
      <w:divBdr>
        <w:top w:val="none" w:sz="0" w:space="0" w:color="auto"/>
        <w:left w:val="none" w:sz="0" w:space="0" w:color="auto"/>
        <w:bottom w:val="none" w:sz="0" w:space="0" w:color="auto"/>
        <w:right w:val="none" w:sz="0" w:space="0" w:color="auto"/>
      </w:divBdr>
    </w:div>
    <w:div w:id="1734889900">
      <w:bodyDiv w:val="1"/>
      <w:marLeft w:val="0"/>
      <w:marRight w:val="0"/>
      <w:marTop w:val="0"/>
      <w:marBottom w:val="0"/>
      <w:divBdr>
        <w:top w:val="none" w:sz="0" w:space="0" w:color="auto"/>
        <w:left w:val="none" w:sz="0" w:space="0" w:color="auto"/>
        <w:bottom w:val="none" w:sz="0" w:space="0" w:color="auto"/>
        <w:right w:val="none" w:sz="0" w:space="0" w:color="auto"/>
      </w:divBdr>
    </w:div>
    <w:div w:id="1735204528">
      <w:bodyDiv w:val="1"/>
      <w:marLeft w:val="0"/>
      <w:marRight w:val="0"/>
      <w:marTop w:val="0"/>
      <w:marBottom w:val="0"/>
      <w:divBdr>
        <w:top w:val="none" w:sz="0" w:space="0" w:color="auto"/>
        <w:left w:val="none" w:sz="0" w:space="0" w:color="auto"/>
        <w:bottom w:val="none" w:sz="0" w:space="0" w:color="auto"/>
        <w:right w:val="none" w:sz="0" w:space="0" w:color="auto"/>
      </w:divBdr>
    </w:div>
    <w:div w:id="1740865393">
      <w:bodyDiv w:val="1"/>
      <w:marLeft w:val="0"/>
      <w:marRight w:val="0"/>
      <w:marTop w:val="0"/>
      <w:marBottom w:val="0"/>
      <w:divBdr>
        <w:top w:val="none" w:sz="0" w:space="0" w:color="auto"/>
        <w:left w:val="none" w:sz="0" w:space="0" w:color="auto"/>
        <w:bottom w:val="none" w:sz="0" w:space="0" w:color="auto"/>
        <w:right w:val="none" w:sz="0" w:space="0" w:color="auto"/>
      </w:divBdr>
    </w:div>
    <w:div w:id="1742410752">
      <w:bodyDiv w:val="1"/>
      <w:marLeft w:val="0"/>
      <w:marRight w:val="0"/>
      <w:marTop w:val="0"/>
      <w:marBottom w:val="0"/>
      <w:divBdr>
        <w:top w:val="none" w:sz="0" w:space="0" w:color="auto"/>
        <w:left w:val="none" w:sz="0" w:space="0" w:color="auto"/>
        <w:bottom w:val="none" w:sz="0" w:space="0" w:color="auto"/>
        <w:right w:val="none" w:sz="0" w:space="0" w:color="auto"/>
      </w:divBdr>
    </w:div>
    <w:div w:id="1743405484">
      <w:bodyDiv w:val="1"/>
      <w:marLeft w:val="0"/>
      <w:marRight w:val="0"/>
      <w:marTop w:val="0"/>
      <w:marBottom w:val="0"/>
      <w:divBdr>
        <w:top w:val="none" w:sz="0" w:space="0" w:color="auto"/>
        <w:left w:val="none" w:sz="0" w:space="0" w:color="auto"/>
        <w:bottom w:val="none" w:sz="0" w:space="0" w:color="auto"/>
        <w:right w:val="none" w:sz="0" w:space="0" w:color="auto"/>
      </w:divBdr>
    </w:div>
    <w:div w:id="1748502724">
      <w:bodyDiv w:val="1"/>
      <w:marLeft w:val="0"/>
      <w:marRight w:val="0"/>
      <w:marTop w:val="0"/>
      <w:marBottom w:val="0"/>
      <w:divBdr>
        <w:top w:val="none" w:sz="0" w:space="0" w:color="auto"/>
        <w:left w:val="none" w:sz="0" w:space="0" w:color="auto"/>
        <w:bottom w:val="none" w:sz="0" w:space="0" w:color="auto"/>
        <w:right w:val="none" w:sz="0" w:space="0" w:color="auto"/>
      </w:divBdr>
    </w:div>
    <w:div w:id="1749305244">
      <w:bodyDiv w:val="1"/>
      <w:marLeft w:val="0"/>
      <w:marRight w:val="0"/>
      <w:marTop w:val="0"/>
      <w:marBottom w:val="0"/>
      <w:divBdr>
        <w:top w:val="none" w:sz="0" w:space="0" w:color="auto"/>
        <w:left w:val="none" w:sz="0" w:space="0" w:color="auto"/>
        <w:bottom w:val="none" w:sz="0" w:space="0" w:color="auto"/>
        <w:right w:val="none" w:sz="0" w:space="0" w:color="auto"/>
      </w:divBdr>
    </w:div>
    <w:div w:id="1766798997">
      <w:bodyDiv w:val="1"/>
      <w:marLeft w:val="0"/>
      <w:marRight w:val="0"/>
      <w:marTop w:val="0"/>
      <w:marBottom w:val="0"/>
      <w:divBdr>
        <w:top w:val="none" w:sz="0" w:space="0" w:color="auto"/>
        <w:left w:val="none" w:sz="0" w:space="0" w:color="auto"/>
        <w:bottom w:val="none" w:sz="0" w:space="0" w:color="auto"/>
        <w:right w:val="none" w:sz="0" w:space="0" w:color="auto"/>
      </w:divBdr>
    </w:div>
    <w:div w:id="1771731264">
      <w:bodyDiv w:val="1"/>
      <w:marLeft w:val="0"/>
      <w:marRight w:val="0"/>
      <w:marTop w:val="0"/>
      <w:marBottom w:val="0"/>
      <w:divBdr>
        <w:top w:val="none" w:sz="0" w:space="0" w:color="auto"/>
        <w:left w:val="none" w:sz="0" w:space="0" w:color="auto"/>
        <w:bottom w:val="none" w:sz="0" w:space="0" w:color="auto"/>
        <w:right w:val="none" w:sz="0" w:space="0" w:color="auto"/>
      </w:divBdr>
      <w:divsChild>
        <w:div w:id="210922556">
          <w:marLeft w:val="0"/>
          <w:marRight w:val="0"/>
          <w:marTop w:val="0"/>
          <w:marBottom w:val="0"/>
          <w:divBdr>
            <w:top w:val="none" w:sz="0" w:space="0" w:color="auto"/>
            <w:left w:val="none" w:sz="0" w:space="0" w:color="auto"/>
            <w:bottom w:val="none" w:sz="0" w:space="0" w:color="auto"/>
            <w:right w:val="none" w:sz="0" w:space="0" w:color="auto"/>
          </w:divBdr>
          <w:divsChild>
            <w:div w:id="21397007">
              <w:marLeft w:val="0"/>
              <w:marRight w:val="0"/>
              <w:marTop w:val="0"/>
              <w:marBottom w:val="0"/>
              <w:divBdr>
                <w:top w:val="none" w:sz="0" w:space="0" w:color="auto"/>
                <w:left w:val="none" w:sz="0" w:space="0" w:color="auto"/>
                <w:bottom w:val="none" w:sz="0" w:space="0" w:color="auto"/>
                <w:right w:val="none" w:sz="0" w:space="0" w:color="auto"/>
              </w:divBdr>
            </w:div>
            <w:div w:id="485245285">
              <w:marLeft w:val="0"/>
              <w:marRight w:val="0"/>
              <w:marTop w:val="0"/>
              <w:marBottom w:val="0"/>
              <w:divBdr>
                <w:top w:val="none" w:sz="0" w:space="0" w:color="auto"/>
                <w:left w:val="none" w:sz="0" w:space="0" w:color="auto"/>
                <w:bottom w:val="none" w:sz="0" w:space="0" w:color="auto"/>
                <w:right w:val="none" w:sz="0" w:space="0" w:color="auto"/>
              </w:divBdr>
            </w:div>
            <w:div w:id="704017567">
              <w:marLeft w:val="0"/>
              <w:marRight w:val="0"/>
              <w:marTop w:val="0"/>
              <w:marBottom w:val="0"/>
              <w:divBdr>
                <w:top w:val="none" w:sz="0" w:space="0" w:color="auto"/>
                <w:left w:val="none" w:sz="0" w:space="0" w:color="auto"/>
                <w:bottom w:val="none" w:sz="0" w:space="0" w:color="auto"/>
                <w:right w:val="none" w:sz="0" w:space="0" w:color="auto"/>
              </w:divBdr>
            </w:div>
            <w:div w:id="858472497">
              <w:marLeft w:val="0"/>
              <w:marRight w:val="0"/>
              <w:marTop w:val="0"/>
              <w:marBottom w:val="0"/>
              <w:divBdr>
                <w:top w:val="none" w:sz="0" w:space="0" w:color="auto"/>
                <w:left w:val="none" w:sz="0" w:space="0" w:color="auto"/>
                <w:bottom w:val="none" w:sz="0" w:space="0" w:color="auto"/>
                <w:right w:val="none" w:sz="0" w:space="0" w:color="auto"/>
              </w:divBdr>
            </w:div>
            <w:div w:id="1093090710">
              <w:marLeft w:val="0"/>
              <w:marRight w:val="0"/>
              <w:marTop w:val="0"/>
              <w:marBottom w:val="0"/>
              <w:divBdr>
                <w:top w:val="none" w:sz="0" w:space="0" w:color="auto"/>
                <w:left w:val="none" w:sz="0" w:space="0" w:color="auto"/>
                <w:bottom w:val="none" w:sz="0" w:space="0" w:color="auto"/>
                <w:right w:val="none" w:sz="0" w:space="0" w:color="auto"/>
              </w:divBdr>
            </w:div>
            <w:div w:id="1162815040">
              <w:marLeft w:val="0"/>
              <w:marRight w:val="0"/>
              <w:marTop w:val="0"/>
              <w:marBottom w:val="0"/>
              <w:divBdr>
                <w:top w:val="none" w:sz="0" w:space="0" w:color="auto"/>
                <w:left w:val="none" w:sz="0" w:space="0" w:color="auto"/>
                <w:bottom w:val="none" w:sz="0" w:space="0" w:color="auto"/>
                <w:right w:val="none" w:sz="0" w:space="0" w:color="auto"/>
              </w:divBdr>
            </w:div>
            <w:div w:id="1173226742">
              <w:marLeft w:val="0"/>
              <w:marRight w:val="0"/>
              <w:marTop w:val="0"/>
              <w:marBottom w:val="0"/>
              <w:divBdr>
                <w:top w:val="none" w:sz="0" w:space="0" w:color="auto"/>
                <w:left w:val="none" w:sz="0" w:space="0" w:color="auto"/>
                <w:bottom w:val="none" w:sz="0" w:space="0" w:color="auto"/>
                <w:right w:val="none" w:sz="0" w:space="0" w:color="auto"/>
              </w:divBdr>
            </w:div>
            <w:div w:id="1270817298">
              <w:marLeft w:val="0"/>
              <w:marRight w:val="0"/>
              <w:marTop w:val="0"/>
              <w:marBottom w:val="0"/>
              <w:divBdr>
                <w:top w:val="none" w:sz="0" w:space="0" w:color="auto"/>
                <w:left w:val="none" w:sz="0" w:space="0" w:color="auto"/>
                <w:bottom w:val="none" w:sz="0" w:space="0" w:color="auto"/>
                <w:right w:val="none" w:sz="0" w:space="0" w:color="auto"/>
              </w:divBdr>
            </w:div>
            <w:div w:id="1325624055">
              <w:marLeft w:val="0"/>
              <w:marRight w:val="0"/>
              <w:marTop w:val="0"/>
              <w:marBottom w:val="0"/>
              <w:divBdr>
                <w:top w:val="none" w:sz="0" w:space="0" w:color="auto"/>
                <w:left w:val="none" w:sz="0" w:space="0" w:color="auto"/>
                <w:bottom w:val="none" w:sz="0" w:space="0" w:color="auto"/>
                <w:right w:val="none" w:sz="0" w:space="0" w:color="auto"/>
              </w:divBdr>
            </w:div>
            <w:div w:id="1436830744">
              <w:marLeft w:val="0"/>
              <w:marRight w:val="0"/>
              <w:marTop w:val="0"/>
              <w:marBottom w:val="0"/>
              <w:divBdr>
                <w:top w:val="none" w:sz="0" w:space="0" w:color="auto"/>
                <w:left w:val="none" w:sz="0" w:space="0" w:color="auto"/>
                <w:bottom w:val="none" w:sz="0" w:space="0" w:color="auto"/>
                <w:right w:val="none" w:sz="0" w:space="0" w:color="auto"/>
              </w:divBdr>
            </w:div>
            <w:div w:id="1492208797">
              <w:marLeft w:val="0"/>
              <w:marRight w:val="0"/>
              <w:marTop w:val="0"/>
              <w:marBottom w:val="0"/>
              <w:divBdr>
                <w:top w:val="none" w:sz="0" w:space="0" w:color="auto"/>
                <w:left w:val="none" w:sz="0" w:space="0" w:color="auto"/>
                <w:bottom w:val="none" w:sz="0" w:space="0" w:color="auto"/>
                <w:right w:val="none" w:sz="0" w:space="0" w:color="auto"/>
              </w:divBdr>
            </w:div>
            <w:div w:id="1570532550">
              <w:marLeft w:val="0"/>
              <w:marRight w:val="0"/>
              <w:marTop w:val="0"/>
              <w:marBottom w:val="0"/>
              <w:divBdr>
                <w:top w:val="none" w:sz="0" w:space="0" w:color="auto"/>
                <w:left w:val="none" w:sz="0" w:space="0" w:color="auto"/>
                <w:bottom w:val="none" w:sz="0" w:space="0" w:color="auto"/>
                <w:right w:val="none" w:sz="0" w:space="0" w:color="auto"/>
              </w:divBdr>
            </w:div>
            <w:div w:id="1638995632">
              <w:marLeft w:val="0"/>
              <w:marRight w:val="0"/>
              <w:marTop w:val="0"/>
              <w:marBottom w:val="0"/>
              <w:divBdr>
                <w:top w:val="none" w:sz="0" w:space="0" w:color="auto"/>
                <w:left w:val="none" w:sz="0" w:space="0" w:color="auto"/>
                <w:bottom w:val="none" w:sz="0" w:space="0" w:color="auto"/>
                <w:right w:val="none" w:sz="0" w:space="0" w:color="auto"/>
              </w:divBdr>
            </w:div>
            <w:div w:id="2021657703">
              <w:marLeft w:val="0"/>
              <w:marRight w:val="0"/>
              <w:marTop w:val="0"/>
              <w:marBottom w:val="0"/>
              <w:divBdr>
                <w:top w:val="none" w:sz="0" w:space="0" w:color="auto"/>
                <w:left w:val="none" w:sz="0" w:space="0" w:color="auto"/>
                <w:bottom w:val="none" w:sz="0" w:space="0" w:color="auto"/>
                <w:right w:val="none" w:sz="0" w:space="0" w:color="auto"/>
              </w:divBdr>
            </w:div>
            <w:div w:id="2057267397">
              <w:marLeft w:val="0"/>
              <w:marRight w:val="0"/>
              <w:marTop w:val="0"/>
              <w:marBottom w:val="0"/>
              <w:divBdr>
                <w:top w:val="none" w:sz="0" w:space="0" w:color="auto"/>
                <w:left w:val="none" w:sz="0" w:space="0" w:color="auto"/>
                <w:bottom w:val="none" w:sz="0" w:space="0" w:color="auto"/>
                <w:right w:val="none" w:sz="0" w:space="0" w:color="auto"/>
              </w:divBdr>
            </w:div>
            <w:div w:id="2142650717">
              <w:marLeft w:val="0"/>
              <w:marRight w:val="0"/>
              <w:marTop w:val="0"/>
              <w:marBottom w:val="0"/>
              <w:divBdr>
                <w:top w:val="none" w:sz="0" w:space="0" w:color="auto"/>
                <w:left w:val="none" w:sz="0" w:space="0" w:color="auto"/>
                <w:bottom w:val="none" w:sz="0" w:space="0" w:color="auto"/>
                <w:right w:val="none" w:sz="0" w:space="0" w:color="auto"/>
              </w:divBdr>
            </w:div>
          </w:divsChild>
        </w:div>
        <w:div w:id="312833115">
          <w:marLeft w:val="0"/>
          <w:marRight w:val="0"/>
          <w:marTop w:val="0"/>
          <w:marBottom w:val="0"/>
          <w:divBdr>
            <w:top w:val="none" w:sz="0" w:space="0" w:color="auto"/>
            <w:left w:val="none" w:sz="0" w:space="0" w:color="auto"/>
            <w:bottom w:val="none" w:sz="0" w:space="0" w:color="auto"/>
            <w:right w:val="none" w:sz="0" w:space="0" w:color="auto"/>
          </w:divBdr>
          <w:divsChild>
            <w:div w:id="609361112">
              <w:marLeft w:val="0"/>
              <w:marRight w:val="0"/>
              <w:marTop w:val="0"/>
              <w:marBottom w:val="0"/>
              <w:divBdr>
                <w:top w:val="none" w:sz="0" w:space="0" w:color="auto"/>
                <w:left w:val="none" w:sz="0" w:space="0" w:color="auto"/>
                <w:bottom w:val="none" w:sz="0" w:space="0" w:color="auto"/>
                <w:right w:val="none" w:sz="0" w:space="0" w:color="auto"/>
              </w:divBdr>
            </w:div>
            <w:div w:id="1009060445">
              <w:marLeft w:val="0"/>
              <w:marRight w:val="0"/>
              <w:marTop w:val="0"/>
              <w:marBottom w:val="0"/>
              <w:divBdr>
                <w:top w:val="none" w:sz="0" w:space="0" w:color="auto"/>
                <w:left w:val="none" w:sz="0" w:space="0" w:color="auto"/>
                <w:bottom w:val="none" w:sz="0" w:space="0" w:color="auto"/>
                <w:right w:val="none" w:sz="0" w:space="0" w:color="auto"/>
              </w:divBdr>
            </w:div>
            <w:div w:id="1326280326">
              <w:marLeft w:val="0"/>
              <w:marRight w:val="0"/>
              <w:marTop w:val="0"/>
              <w:marBottom w:val="0"/>
              <w:divBdr>
                <w:top w:val="none" w:sz="0" w:space="0" w:color="auto"/>
                <w:left w:val="none" w:sz="0" w:space="0" w:color="auto"/>
                <w:bottom w:val="none" w:sz="0" w:space="0" w:color="auto"/>
                <w:right w:val="none" w:sz="0" w:space="0" w:color="auto"/>
              </w:divBdr>
            </w:div>
            <w:div w:id="17451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0120">
      <w:bodyDiv w:val="1"/>
      <w:marLeft w:val="0"/>
      <w:marRight w:val="0"/>
      <w:marTop w:val="0"/>
      <w:marBottom w:val="0"/>
      <w:divBdr>
        <w:top w:val="none" w:sz="0" w:space="0" w:color="auto"/>
        <w:left w:val="none" w:sz="0" w:space="0" w:color="auto"/>
        <w:bottom w:val="none" w:sz="0" w:space="0" w:color="auto"/>
        <w:right w:val="none" w:sz="0" w:space="0" w:color="auto"/>
      </w:divBdr>
    </w:div>
    <w:div w:id="1778214965">
      <w:bodyDiv w:val="1"/>
      <w:marLeft w:val="0"/>
      <w:marRight w:val="0"/>
      <w:marTop w:val="0"/>
      <w:marBottom w:val="0"/>
      <w:divBdr>
        <w:top w:val="none" w:sz="0" w:space="0" w:color="auto"/>
        <w:left w:val="none" w:sz="0" w:space="0" w:color="auto"/>
        <w:bottom w:val="none" w:sz="0" w:space="0" w:color="auto"/>
        <w:right w:val="none" w:sz="0" w:space="0" w:color="auto"/>
      </w:divBdr>
    </w:div>
    <w:div w:id="1778987948">
      <w:bodyDiv w:val="1"/>
      <w:marLeft w:val="0"/>
      <w:marRight w:val="0"/>
      <w:marTop w:val="0"/>
      <w:marBottom w:val="0"/>
      <w:divBdr>
        <w:top w:val="none" w:sz="0" w:space="0" w:color="auto"/>
        <w:left w:val="none" w:sz="0" w:space="0" w:color="auto"/>
        <w:bottom w:val="none" w:sz="0" w:space="0" w:color="auto"/>
        <w:right w:val="none" w:sz="0" w:space="0" w:color="auto"/>
      </w:divBdr>
    </w:div>
    <w:div w:id="1779912900">
      <w:bodyDiv w:val="1"/>
      <w:marLeft w:val="0"/>
      <w:marRight w:val="0"/>
      <w:marTop w:val="0"/>
      <w:marBottom w:val="0"/>
      <w:divBdr>
        <w:top w:val="none" w:sz="0" w:space="0" w:color="auto"/>
        <w:left w:val="none" w:sz="0" w:space="0" w:color="auto"/>
        <w:bottom w:val="none" w:sz="0" w:space="0" w:color="auto"/>
        <w:right w:val="none" w:sz="0" w:space="0" w:color="auto"/>
      </w:divBdr>
    </w:div>
    <w:div w:id="1781871769">
      <w:bodyDiv w:val="1"/>
      <w:marLeft w:val="0"/>
      <w:marRight w:val="0"/>
      <w:marTop w:val="0"/>
      <w:marBottom w:val="0"/>
      <w:divBdr>
        <w:top w:val="none" w:sz="0" w:space="0" w:color="auto"/>
        <w:left w:val="none" w:sz="0" w:space="0" w:color="auto"/>
        <w:bottom w:val="none" w:sz="0" w:space="0" w:color="auto"/>
        <w:right w:val="none" w:sz="0" w:space="0" w:color="auto"/>
      </w:divBdr>
    </w:div>
    <w:div w:id="1785028577">
      <w:bodyDiv w:val="1"/>
      <w:marLeft w:val="0"/>
      <w:marRight w:val="0"/>
      <w:marTop w:val="0"/>
      <w:marBottom w:val="0"/>
      <w:divBdr>
        <w:top w:val="none" w:sz="0" w:space="0" w:color="auto"/>
        <w:left w:val="none" w:sz="0" w:space="0" w:color="auto"/>
        <w:bottom w:val="none" w:sz="0" w:space="0" w:color="auto"/>
        <w:right w:val="none" w:sz="0" w:space="0" w:color="auto"/>
      </w:divBdr>
    </w:div>
    <w:div w:id="1787037935">
      <w:bodyDiv w:val="1"/>
      <w:marLeft w:val="0"/>
      <w:marRight w:val="0"/>
      <w:marTop w:val="0"/>
      <w:marBottom w:val="0"/>
      <w:divBdr>
        <w:top w:val="none" w:sz="0" w:space="0" w:color="auto"/>
        <w:left w:val="none" w:sz="0" w:space="0" w:color="auto"/>
        <w:bottom w:val="none" w:sz="0" w:space="0" w:color="auto"/>
        <w:right w:val="none" w:sz="0" w:space="0" w:color="auto"/>
      </w:divBdr>
    </w:div>
    <w:div w:id="1787502438">
      <w:bodyDiv w:val="1"/>
      <w:marLeft w:val="0"/>
      <w:marRight w:val="0"/>
      <w:marTop w:val="0"/>
      <w:marBottom w:val="0"/>
      <w:divBdr>
        <w:top w:val="none" w:sz="0" w:space="0" w:color="auto"/>
        <w:left w:val="none" w:sz="0" w:space="0" w:color="auto"/>
        <w:bottom w:val="none" w:sz="0" w:space="0" w:color="auto"/>
        <w:right w:val="none" w:sz="0" w:space="0" w:color="auto"/>
      </w:divBdr>
    </w:div>
    <w:div w:id="1789078127">
      <w:bodyDiv w:val="1"/>
      <w:marLeft w:val="0"/>
      <w:marRight w:val="0"/>
      <w:marTop w:val="0"/>
      <w:marBottom w:val="0"/>
      <w:divBdr>
        <w:top w:val="none" w:sz="0" w:space="0" w:color="auto"/>
        <w:left w:val="none" w:sz="0" w:space="0" w:color="auto"/>
        <w:bottom w:val="none" w:sz="0" w:space="0" w:color="auto"/>
        <w:right w:val="none" w:sz="0" w:space="0" w:color="auto"/>
      </w:divBdr>
    </w:div>
    <w:div w:id="1794472121">
      <w:bodyDiv w:val="1"/>
      <w:marLeft w:val="0"/>
      <w:marRight w:val="0"/>
      <w:marTop w:val="0"/>
      <w:marBottom w:val="0"/>
      <w:divBdr>
        <w:top w:val="none" w:sz="0" w:space="0" w:color="auto"/>
        <w:left w:val="none" w:sz="0" w:space="0" w:color="auto"/>
        <w:bottom w:val="none" w:sz="0" w:space="0" w:color="auto"/>
        <w:right w:val="none" w:sz="0" w:space="0" w:color="auto"/>
      </w:divBdr>
    </w:div>
    <w:div w:id="1801915362">
      <w:bodyDiv w:val="1"/>
      <w:marLeft w:val="0"/>
      <w:marRight w:val="0"/>
      <w:marTop w:val="0"/>
      <w:marBottom w:val="0"/>
      <w:divBdr>
        <w:top w:val="none" w:sz="0" w:space="0" w:color="auto"/>
        <w:left w:val="none" w:sz="0" w:space="0" w:color="auto"/>
        <w:bottom w:val="none" w:sz="0" w:space="0" w:color="auto"/>
        <w:right w:val="none" w:sz="0" w:space="0" w:color="auto"/>
      </w:divBdr>
    </w:div>
    <w:div w:id="1803032687">
      <w:bodyDiv w:val="1"/>
      <w:marLeft w:val="0"/>
      <w:marRight w:val="0"/>
      <w:marTop w:val="0"/>
      <w:marBottom w:val="0"/>
      <w:divBdr>
        <w:top w:val="none" w:sz="0" w:space="0" w:color="auto"/>
        <w:left w:val="none" w:sz="0" w:space="0" w:color="auto"/>
        <w:bottom w:val="none" w:sz="0" w:space="0" w:color="auto"/>
        <w:right w:val="none" w:sz="0" w:space="0" w:color="auto"/>
      </w:divBdr>
    </w:div>
    <w:div w:id="1805196998">
      <w:bodyDiv w:val="1"/>
      <w:marLeft w:val="0"/>
      <w:marRight w:val="0"/>
      <w:marTop w:val="0"/>
      <w:marBottom w:val="0"/>
      <w:divBdr>
        <w:top w:val="none" w:sz="0" w:space="0" w:color="auto"/>
        <w:left w:val="none" w:sz="0" w:space="0" w:color="auto"/>
        <w:bottom w:val="none" w:sz="0" w:space="0" w:color="auto"/>
        <w:right w:val="none" w:sz="0" w:space="0" w:color="auto"/>
      </w:divBdr>
    </w:div>
    <w:div w:id="1806585762">
      <w:bodyDiv w:val="1"/>
      <w:marLeft w:val="0"/>
      <w:marRight w:val="0"/>
      <w:marTop w:val="0"/>
      <w:marBottom w:val="0"/>
      <w:divBdr>
        <w:top w:val="none" w:sz="0" w:space="0" w:color="auto"/>
        <w:left w:val="none" w:sz="0" w:space="0" w:color="auto"/>
        <w:bottom w:val="none" w:sz="0" w:space="0" w:color="auto"/>
        <w:right w:val="none" w:sz="0" w:space="0" w:color="auto"/>
      </w:divBdr>
    </w:div>
    <w:div w:id="1811941650">
      <w:bodyDiv w:val="1"/>
      <w:marLeft w:val="0"/>
      <w:marRight w:val="0"/>
      <w:marTop w:val="0"/>
      <w:marBottom w:val="0"/>
      <w:divBdr>
        <w:top w:val="none" w:sz="0" w:space="0" w:color="auto"/>
        <w:left w:val="none" w:sz="0" w:space="0" w:color="auto"/>
        <w:bottom w:val="none" w:sz="0" w:space="0" w:color="auto"/>
        <w:right w:val="none" w:sz="0" w:space="0" w:color="auto"/>
      </w:divBdr>
    </w:div>
    <w:div w:id="1817182349">
      <w:bodyDiv w:val="1"/>
      <w:marLeft w:val="0"/>
      <w:marRight w:val="0"/>
      <w:marTop w:val="0"/>
      <w:marBottom w:val="0"/>
      <w:divBdr>
        <w:top w:val="none" w:sz="0" w:space="0" w:color="auto"/>
        <w:left w:val="none" w:sz="0" w:space="0" w:color="auto"/>
        <w:bottom w:val="none" w:sz="0" w:space="0" w:color="auto"/>
        <w:right w:val="none" w:sz="0" w:space="0" w:color="auto"/>
      </w:divBdr>
    </w:div>
    <w:div w:id="1821186356">
      <w:bodyDiv w:val="1"/>
      <w:marLeft w:val="0"/>
      <w:marRight w:val="0"/>
      <w:marTop w:val="0"/>
      <w:marBottom w:val="0"/>
      <w:divBdr>
        <w:top w:val="none" w:sz="0" w:space="0" w:color="auto"/>
        <w:left w:val="none" w:sz="0" w:space="0" w:color="auto"/>
        <w:bottom w:val="none" w:sz="0" w:space="0" w:color="auto"/>
        <w:right w:val="none" w:sz="0" w:space="0" w:color="auto"/>
      </w:divBdr>
    </w:div>
    <w:div w:id="1821650753">
      <w:bodyDiv w:val="1"/>
      <w:marLeft w:val="0"/>
      <w:marRight w:val="0"/>
      <w:marTop w:val="0"/>
      <w:marBottom w:val="0"/>
      <w:divBdr>
        <w:top w:val="none" w:sz="0" w:space="0" w:color="auto"/>
        <w:left w:val="none" w:sz="0" w:space="0" w:color="auto"/>
        <w:bottom w:val="none" w:sz="0" w:space="0" w:color="auto"/>
        <w:right w:val="none" w:sz="0" w:space="0" w:color="auto"/>
      </w:divBdr>
    </w:div>
    <w:div w:id="1822653905">
      <w:bodyDiv w:val="1"/>
      <w:marLeft w:val="0"/>
      <w:marRight w:val="0"/>
      <w:marTop w:val="0"/>
      <w:marBottom w:val="0"/>
      <w:divBdr>
        <w:top w:val="none" w:sz="0" w:space="0" w:color="auto"/>
        <w:left w:val="none" w:sz="0" w:space="0" w:color="auto"/>
        <w:bottom w:val="none" w:sz="0" w:space="0" w:color="auto"/>
        <w:right w:val="none" w:sz="0" w:space="0" w:color="auto"/>
      </w:divBdr>
    </w:div>
    <w:div w:id="1823496393">
      <w:bodyDiv w:val="1"/>
      <w:marLeft w:val="0"/>
      <w:marRight w:val="0"/>
      <w:marTop w:val="0"/>
      <w:marBottom w:val="0"/>
      <w:divBdr>
        <w:top w:val="none" w:sz="0" w:space="0" w:color="auto"/>
        <w:left w:val="none" w:sz="0" w:space="0" w:color="auto"/>
        <w:bottom w:val="none" w:sz="0" w:space="0" w:color="auto"/>
        <w:right w:val="none" w:sz="0" w:space="0" w:color="auto"/>
      </w:divBdr>
    </w:div>
    <w:div w:id="1825777556">
      <w:bodyDiv w:val="1"/>
      <w:marLeft w:val="0"/>
      <w:marRight w:val="0"/>
      <w:marTop w:val="0"/>
      <w:marBottom w:val="0"/>
      <w:divBdr>
        <w:top w:val="none" w:sz="0" w:space="0" w:color="auto"/>
        <w:left w:val="none" w:sz="0" w:space="0" w:color="auto"/>
        <w:bottom w:val="none" w:sz="0" w:space="0" w:color="auto"/>
        <w:right w:val="none" w:sz="0" w:space="0" w:color="auto"/>
      </w:divBdr>
    </w:div>
    <w:div w:id="1832913801">
      <w:bodyDiv w:val="1"/>
      <w:marLeft w:val="0"/>
      <w:marRight w:val="0"/>
      <w:marTop w:val="0"/>
      <w:marBottom w:val="0"/>
      <w:divBdr>
        <w:top w:val="none" w:sz="0" w:space="0" w:color="auto"/>
        <w:left w:val="none" w:sz="0" w:space="0" w:color="auto"/>
        <w:bottom w:val="none" w:sz="0" w:space="0" w:color="auto"/>
        <w:right w:val="none" w:sz="0" w:space="0" w:color="auto"/>
      </w:divBdr>
    </w:div>
    <w:div w:id="1835803210">
      <w:bodyDiv w:val="1"/>
      <w:marLeft w:val="0"/>
      <w:marRight w:val="0"/>
      <w:marTop w:val="0"/>
      <w:marBottom w:val="0"/>
      <w:divBdr>
        <w:top w:val="none" w:sz="0" w:space="0" w:color="auto"/>
        <w:left w:val="none" w:sz="0" w:space="0" w:color="auto"/>
        <w:bottom w:val="none" w:sz="0" w:space="0" w:color="auto"/>
        <w:right w:val="none" w:sz="0" w:space="0" w:color="auto"/>
      </w:divBdr>
    </w:div>
    <w:div w:id="1840349108">
      <w:bodyDiv w:val="1"/>
      <w:marLeft w:val="0"/>
      <w:marRight w:val="0"/>
      <w:marTop w:val="0"/>
      <w:marBottom w:val="0"/>
      <w:divBdr>
        <w:top w:val="none" w:sz="0" w:space="0" w:color="auto"/>
        <w:left w:val="none" w:sz="0" w:space="0" w:color="auto"/>
        <w:bottom w:val="none" w:sz="0" w:space="0" w:color="auto"/>
        <w:right w:val="none" w:sz="0" w:space="0" w:color="auto"/>
      </w:divBdr>
      <w:divsChild>
        <w:div w:id="39597287">
          <w:marLeft w:val="0"/>
          <w:marRight w:val="0"/>
          <w:marTop w:val="0"/>
          <w:marBottom w:val="0"/>
          <w:divBdr>
            <w:top w:val="none" w:sz="0" w:space="0" w:color="auto"/>
            <w:left w:val="none" w:sz="0" w:space="0" w:color="auto"/>
            <w:bottom w:val="none" w:sz="0" w:space="0" w:color="auto"/>
            <w:right w:val="none" w:sz="0" w:space="0" w:color="auto"/>
          </w:divBdr>
          <w:divsChild>
            <w:div w:id="121923044">
              <w:marLeft w:val="0"/>
              <w:marRight w:val="0"/>
              <w:marTop w:val="0"/>
              <w:marBottom w:val="0"/>
              <w:divBdr>
                <w:top w:val="none" w:sz="0" w:space="0" w:color="auto"/>
                <w:left w:val="none" w:sz="0" w:space="0" w:color="auto"/>
                <w:bottom w:val="none" w:sz="0" w:space="0" w:color="auto"/>
                <w:right w:val="none" w:sz="0" w:space="0" w:color="auto"/>
              </w:divBdr>
            </w:div>
            <w:div w:id="206453109">
              <w:marLeft w:val="0"/>
              <w:marRight w:val="0"/>
              <w:marTop w:val="0"/>
              <w:marBottom w:val="0"/>
              <w:divBdr>
                <w:top w:val="none" w:sz="0" w:space="0" w:color="auto"/>
                <w:left w:val="none" w:sz="0" w:space="0" w:color="auto"/>
                <w:bottom w:val="none" w:sz="0" w:space="0" w:color="auto"/>
                <w:right w:val="none" w:sz="0" w:space="0" w:color="auto"/>
              </w:divBdr>
            </w:div>
            <w:div w:id="1574048479">
              <w:marLeft w:val="0"/>
              <w:marRight w:val="0"/>
              <w:marTop w:val="0"/>
              <w:marBottom w:val="0"/>
              <w:divBdr>
                <w:top w:val="none" w:sz="0" w:space="0" w:color="auto"/>
                <w:left w:val="none" w:sz="0" w:space="0" w:color="auto"/>
                <w:bottom w:val="none" w:sz="0" w:space="0" w:color="auto"/>
                <w:right w:val="none" w:sz="0" w:space="0" w:color="auto"/>
              </w:divBdr>
            </w:div>
          </w:divsChild>
        </w:div>
        <w:div w:id="61410158">
          <w:marLeft w:val="0"/>
          <w:marRight w:val="0"/>
          <w:marTop w:val="0"/>
          <w:marBottom w:val="0"/>
          <w:divBdr>
            <w:top w:val="none" w:sz="0" w:space="0" w:color="auto"/>
            <w:left w:val="none" w:sz="0" w:space="0" w:color="auto"/>
            <w:bottom w:val="none" w:sz="0" w:space="0" w:color="auto"/>
            <w:right w:val="none" w:sz="0" w:space="0" w:color="auto"/>
          </w:divBdr>
          <w:divsChild>
            <w:div w:id="498228964">
              <w:marLeft w:val="0"/>
              <w:marRight w:val="0"/>
              <w:marTop w:val="0"/>
              <w:marBottom w:val="0"/>
              <w:divBdr>
                <w:top w:val="none" w:sz="0" w:space="0" w:color="auto"/>
                <w:left w:val="none" w:sz="0" w:space="0" w:color="auto"/>
                <w:bottom w:val="none" w:sz="0" w:space="0" w:color="auto"/>
                <w:right w:val="none" w:sz="0" w:space="0" w:color="auto"/>
              </w:divBdr>
            </w:div>
            <w:div w:id="1028945665">
              <w:marLeft w:val="0"/>
              <w:marRight w:val="0"/>
              <w:marTop w:val="0"/>
              <w:marBottom w:val="0"/>
              <w:divBdr>
                <w:top w:val="none" w:sz="0" w:space="0" w:color="auto"/>
                <w:left w:val="none" w:sz="0" w:space="0" w:color="auto"/>
                <w:bottom w:val="none" w:sz="0" w:space="0" w:color="auto"/>
                <w:right w:val="none" w:sz="0" w:space="0" w:color="auto"/>
              </w:divBdr>
            </w:div>
          </w:divsChild>
        </w:div>
        <w:div w:id="82261662">
          <w:marLeft w:val="0"/>
          <w:marRight w:val="0"/>
          <w:marTop w:val="0"/>
          <w:marBottom w:val="0"/>
          <w:divBdr>
            <w:top w:val="none" w:sz="0" w:space="0" w:color="auto"/>
            <w:left w:val="none" w:sz="0" w:space="0" w:color="auto"/>
            <w:bottom w:val="none" w:sz="0" w:space="0" w:color="auto"/>
            <w:right w:val="none" w:sz="0" w:space="0" w:color="auto"/>
          </w:divBdr>
          <w:divsChild>
            <w:div w:id="2077972663">
              <w:marLeft w:val="0"/>
              <w:marRight w:val="0"/>
              <w:marTop w:val="0"/>
              <w:marBottom w:val="0"/>
              <w:divBdr>
                <w:top w:val="none" w:sz="0" w:space="0" w:color="auto"/>
                <w:left w:val="none" w:sz="0" w:space="0" w:color="auto"/>
                <w:bottom w:val="none" w:sz="0" w:space="0" w:color="auto"/>
                <w:right w:val="none" w:sz="0" w:space="0" w:color="auto"/>
              </w:divBdr>
            </w:div>
          </w:divsChild>
        </w:div>
        <w:div w:id="142353755">
          <w:marLeft w:val="0"/>
          <w:marRight w:val="0"/>
          <w:marTop w:val="0"/>
          <w:marBottom w:val="0"/>
          <w:divBdr>
            <w:top w:val="none" w:sz="0" w:space="0" w:color="auto"/>
            <w:left w:val="none" w:sz="0" w:space="0" w:color="auto"/>
            <w:bottom w:val="none" w:sz="0" w:space="0" w:color="auto"/>
            <w:right w:val="none" w:sz="0" w:space="0" w:color="auto"/>
          </w:divBdr>
          <w:divsChild>
            <w:div w:id="1089935308">
              <w:marLeft w:val="0"/>
              <w:marRight w:val="0"/>
              <w:marTop w:val="0"/>
              <w:marBottom w:val="0"/>
              <w:divBdr>
                <w:top w:val="none" w:sz="0" w:space="0" w:color="auto"/>
                <w:left w:val="none" w:sz="0" w:space="0" w:color="auto"/>
                <w:bottom w:val="none" w:sz="0" w:space="0" w:color="auto"/>
                <w:right w:val="none" w:sz="0" w:space="0" w:color="auto"/>
              </w:divBdr>
            </w:div>
          </w:divsChild>
        </w:div>
        <w:div w:id="170993876">
          <w:marLeft w:val="0"/>
          <w:marRight w:val="0"/>
          <w:marTop w:val="0"/>
          <w:marBottom w:val="0"/>
          <w:divBdr>
            <w:top w:val="none" w:sz="0" w:space="0" w:color="auto"/>
            <w:left w:val="none" w:sz="0" w:space="0" w:color="auto"/>
            <w:bottom w:val="none" w:sz="0" w:space="0" w:color="auto"/>
            <w:right w:val="none" w:sz="0" w:space="0" w:color="auto"/>
          </w:divBdr>
          <w:divsChild>
            <w:div w:id="1454520581">
              <w:marLeft w:val="0"/>
              <w:marRight w:val="0"/>
              <w:marTop w:val="0"/>
              <w:marBottom w:val="0"/>
              <w:divBdr>
                <w:top w:val="none" w:sz="0" w:space="0" w:color="auto"/>
                <w:left w:val="none" w:sz="0" w:space="0" w:color="auto"/>
                <w:bottom w:val="none" w:sz="0" w:space="0" w:color="auto"/>
                <w:right w:val="none" w:sz="0" w:space="0" w:color="auto"/>
              </w:divBdr>
            </w:div>
            <w:div w:id="1559710724">
              <w:marLeft w:val="0"/>
              <w:marRight w:val="0"/>
              <w:marTop w:val="0"/>
              <w:marBottom w:val="0"/>
              <w:divBdr>
                <w:top w:val="none" w:sz="0" w:space="0" w:color="auto"/>
                <w:left w:val="none" w:sz="0" w:space="0" w:color="auto"/>
                <w:bottom w:val="none" w:sz="0" w:space="0" w:color="auto"/>
                <w:right w:val="none" w:sz="0" w:space="0" w:color="auto"/>
              </w:divBdr>
            </w:div>
            <w:div w:id="1589926564">
              <w:marLeft w:val="0"/>
              <w:marRight w:val="0"/>
              <w:marTop w:val="0"/>
              <w:marBottom w:val="0"/>
              <w:divBdr>
                <w:top w:val="none" w:sz="0" w:space="0" w:color="auto"/>
                <w:left w:val="none" w:sz="0" w:space="0" w:color="auto"/>
                <w:bottom w:val="none" w:sz="0" w:space="0" w:color="auto"/>
                <w:right w:val="none" w:sz="0" w:space="0" w:color="auto"/>
              </w:divBdr>
            </w:div>
          </w:divsChild>
        </w:div>
        <w:div w:id="180241358">
          <w:marLeft w:val="0"/>
          <w:marRight w:val="0"/>
          <w:marTop w:val="0"/>
          <w:marBottom w:val="0"/>
          <w:divBdr>
            <w:top w:val="none" w:sz="0" w:space="0" w:color="auto"/>
            <w:left w:val="none" w:sz="0" w:space="0" w:color="auto"/>
            <w:bottom w:val="none" w:sz="0" w:space="0" w:color="auto"/>
            <w:right w:val="none" w:sz="0" w:space="0" w:color="auto"/>
          </w:divBdr>
          <w:divsChild>
            <w:div w:id="497767165">
              <w:marLeft w:val="0"/>
              <w:marRight w:val="0"/>
              <w:marTop w:val="0"/>
              <w:marBottom w:val="0"/>
              <w:divBdr>
                <w:top w:val="none" w:sz="0" w:space="0" w:color="auto"/>
                <w:left w:val="none" w:sz="0" w:space="0" w:color="auto"/>
                <w:bottom w:val="none" w:sz="0" w:space="0" w:color="auto"/>
                <w:right w:val="none" w:sz="0" w:space="0" w:color="auto"/>
              </w:divBdr>
            </w:div>
            <w:div w:id="956838763">
              <w:marLeft w:val="0"/>
              <w:marRight w:val="0"/>
              <w:marTop w:val="0"/>
              <w:marBottom w:val="0"/>
              <w:divBdr>
                <w:top w:val="none" w:sz="0" w:space="0" w:color="auto"/>
                <w:left w:val="none" w:sz="0" w:space="0" w:color="auto"/>
                <w:bottom w:val="none" w:sz="0" w:space="0" w:color="auto"/>
                <w:right w:val="none" w:sz="0" w:space="0" w:color="auto"/>
              </w:divBdr>
            </w:div>
            <w:div w:id="1484542628">
              <w:marLeft w:val="0"/>
              <w:marRight w:val="0"/>
              <w:marTop w:val="0"/>
              <w:marBottom w:val="0"/>
              <w:divBdr>
                <w:top w:val="none" w:sz="0" w:space="0" w:color="auto"/>
                <w:left w:val="none" w:sz="0" w:space="0" w:color="auto"/>
                <w:bottom w:val="none" w:sz="0" w:space="0" w:color="auto"/>
                <w:right w:val="none" w:sz="0" w:space="0" w:color="auto"/>
              </w:divBdr>
            </w:div>
          </w:divsChild>
        </w:div>
        <w:div w:id="237909742">
          <w:marLeft w:val="0"/>
          <w:marRight w:val="0"/>
          <w:marTop w:val="0"/>
          <w:marBottom w:val="0"/>
          <w:divBdr>
            <w:top w:val="none" w:sz="0" w:space="0" w:color="auto"/>
            <w:left w:val="none" w:sz="0" w:space="0" w:color="auto"/>
            <w:bottom w:val="none" w:sz="0" w:space="0" w:color="auto"/>
            <w:right w:val="none" w:sz="0" w:space="0" w:color="auto"/>
          </w:divBdr>
          <w:divsChild>
            <w:div w:id="376322298">
              <w:marLeft w:val="0"/>
              <w:marRight w:val="0"/>
              <w:marTop w:val="0"/>
              <w:marBottom w:val="0"/>
              <w:divBdr>
                <w:top w:val="none" w:sz="0" w:space="0" w:color="auto"/>
                <w:left w:val="none" w:sz="0" w:space="0" w:color="auto"/>
                <w:bottom w:val="none" w:sz="0" w:space="0" w:color="auto"/>
                <w:right w:val="none" w:sz="0" w:space="0" w:color="auto"/>
              </w:divBdr>
            </w:div>
            <w:div w:id="1871528555">
              <w:marLeft w:val="0"/>
              <w:marRight w:val="0"/>
              <w:marTop w:val="0"/>
              <w:marBottom w:val="0"/>
              <w:divBdr>
                <w:top w:val="none" w:sz="0" w:space="0" w:color="auto"/>
                <w:left w:val="none" w:sz="0" w:space="0" w:color="auto"/>
                <w:bottom w:val="none" w:sz="0" w:space="0" w:color="auto"/>
                <w:right w:val="none" w:sz="0" w:space="0" w:color="auto"/>
              </w:divBdr>
            </w:div>
          </w:divsChild>
        </w:div>
        <w:div w:id="263340849">
          <w:marLeft w:val="0"/>
          <w:marRight w:val="0"/>
          <w:marTop w:val="0"/>
          <w:marBottom w:val="0"/>
          <w:divBdr>
            <w:top w:val="none" w:sz="0" w:space="0" w:color="auto"/>
            <w:left w:val="none" w:sz="0" w:space="0" w:color="auto"/>
            <w:bottom w:val="none" w:sz="0" w:space="0" w:color="auto"/>
            <w:right w:val="none" w:sz="0" w:space="0" w:color="auto"/>
          </w:divBdr>
          <w:divsChild>
            <w:div w:id="787088031">
              <w:marLeft w:val="0"/>
              <w:marRight w:val="0"/>
              <w:marTop w:val="0"/>
              <w:marBottom w:val="0"/>
              <w:divBdr>
                <w:top w:val="none" w:sz="0" w:space="0" w:color="auto"/>
                <w:left w:val="none" w:sz="0" w:space="0" w:color="auto"/>
                <w:bottom w:val="none" w:sz="0" w:space="0" w:color="auto"/>
                <w:right w:val="none" w:sz="0" w:space="0" w:color="auto"/>
              </w:divBdr>
            </w:div>
            <w:div w:id="1954285283">
              <w:marLeft w:val="0"/>
              <w:marRight w:val="0"/>
              <w:marTop w:val="0"/>
              <w:marBottom w:val="0"/>
              <w:divBdr>
                <w:top w:val="none" w:sz="0" w:space="0" w:color="auto"/>
                <w:left w:val="none" w:sz="0" w:space="0" w:color="auto"/>
                <w:bottom w:val="none" w:sz="0" w:space="0" w:color="auto"/>
                <w:right w:val="none" w:sz="0" w:space="0" w:color="auto"/>
              </w:divBdr>
            </w:div>
          </w:divsChild>
        </w:div>
        <w:div w:id="366416253">
          <w:marLeft w:val="0"/>
          <w:marRight w:val="0"/>
          <w:marTop w:val="0"/>
          <w:marBottom w:val="0"/>
          <w:divBdr>
            <w:top w:val="none" w:sz="0" w:space="0" w:color="auto"/>
            <w:left w:val="none" w:sz="0" w:space="0" w:color="auto"/>
            <w:bottom w:val="none" w:sz="0" w:space="0" w:color="auto"/>
            <w:right w:val="none" w:sz="0" w:space="0" w:color="auto"/>
          </w:divBdr>
          <w:divsChild>
            <w:div w:id="153836164">
              <w:marLeft w:val="0"/>
              <w:marRight w:val="0"/>
              <w:marTop w:val="0"/>
              <w:marBottom w:val="0"/>
              <w:divBdr>
                <w:top w:val="none" w:sz="0" w:space="0" w:color="auto"/>
                <w:left w:val="none" w:sz="0" w:space="0" w:color="auto"/>
                <w:bottom w:val="none" w:sz="0" w:space="0" w:color="auto"/>
                <w:right w:val="none" w:sz="0" w:space="0" w:color="auto"/>
              </w:divBdr>
            </w:div>
            <w:div w:id="198518498">
              <w:marLeft w:val="0"/>
              <w:marRight w:val="0"/>
              <w:marTop w:val="0"/>
              <w:marBottom w:val="0"/>
              <w:divBdr>
                <w:top w:val="none" w:sz="0" w:space="0" w:color="auto"/>
                <w:left w:val="none" w:sz="0" w:space="0" w:color="auto"/>
                <w:bottom w:val="none" w:sz="0" w:space="0" w:color="auto"/>
                <w:right w:val="none" w:sz="0" w:space="0" w:color="auto"/>
              </w:divBdr>
            </w:div>
            <w:div w:id="1109929227">
              <w:marLeft w:val="0"/>
              <w:marRight w:val="0"/>
              <w:marTop w:val="0"/>
              <w:marBottom w:val="0"/>
              <w:divBdr>
                <w:top w:val="none" w:sz="0" w:space="0" w:color="auto"/>
                <w:left w:val="none" w:sz="0" w:space="0" w:color="auto"/>
                <w:bottom w:val="none" w:sz="0" w:space="0" w:color="auto"/>
                <w:right w:val="none" w:sz="0" w:space="0" w:color="auto"/>
              </w:divBdr>
            </w:div>
          </w:divsChild>
        </w:div>
        <w:div w:id="413279084">
          <w:marLeft w:val="0"/>
          <w:marRight w:val="0"/>
          <w:marTop w:val="0"/>
          <w:marBottom w:val="0"/>
          <w:divBdr>
            <w:top w:val="none" w:sz="0" w:space="0" w:color="auto"/>
            <w:left w:val="none" w:sz="0" w:space="0" w:color="auto"/>
            <w:bottom w:val="none" w:sz="0" w:space="0" w:color="auto"/>
            <w:right w:val="none" w:sz="0" w:space="0" w:color="auto"/>
          </w:divBdr>
          <w:divsChild>
            <w:div w:id="721635489">
              <w:marLeft w:val="0"/>
              <w:marRight w:val="0"/>
              <w:marTop w:val="0"/>
              <w:marBottom w:val="0"/>
              <w:divBdr>
                <w:top w:val="none" w:sz="0" w:space="0" w:color="auto"/>
                <w:left w:val="none" w:sz="0" w:space="0" w:color="auto"/>
                <w:bottom w:val="none" w:sz="0" w:space="0" w:color="auto"/>
                <w:right w:val="none" w:sz="0" w:space="0" w:color="auto"/>
              </w:divBdr>
            </w:div>
            <w:div w:id="1450667300">
              <w:marLeft w:val="0"/>
              <w:marRight w:val="0"/>
              <w:marTop w:val="0"/>
              <w:marBottom w:val="0"/>
              <w:divBdr>
                <w:top w:val="none" w:sz="0" w:space="0" w:color="auto"/>
                <w:left w:val="none" w:sz="0" w:space="0" w:color="auto"/>
                <w:bottom w:val="none" w:sz="0" w:space="0" w:color="auto"/>
                <w:right w:val="none" w:sz="0" w:space="0" w:color="auto"/>
              </w:divBdr>
            </w:div>
            <w:div w:id="2004503034">
              <w:marLeft w:val="0"/>
              <w:marRight w:val="0"/>
              <w:marTop w:val="0"/>
              <w:marBottom w:val="0"/>
              <w:divBdr>
                <w:top w:val="none" w:sz="0" w:space="0" w:color="auto"/>
                <w:left w:val="none" w:sz="0" w:space="0" w:color="auto"/>
                <w:bottom w:val="none" w:sz="0" w:space="0" w:color="auto"/>
                <w:right w:val="none" w:sz="0" w:space="0" w:color="auto"/>
              </w:divBdr>
            </w:div>
          </w:divsChild>
        </w:div>
        <w:div w:id="413823955">
          <w:marLeft w:val="0"/>
          <w:marRight w:val="0"/>
          <w:marTop w:val="0"/>
          <w:marBottom w:val="0"/>
          <w:divBdr>
            <w:top w:val="none" w:sz="0" w:space="0" w:color="auto"/>
            <w:left w:val="none" w:sz="0" w:space="0" w:color="auto"/>
            <w:bottom w:val="none" w:sz="0" w:space="0" w:color="auto"/>
            <w:right w:val="none" w:sz="0" w:space="0" w:color="auto"/>
          </w:divBdr>
          <w:divsChild>
            <w:div w:id="337194028">
              <w:marLeft w:val="0"/>
              <w:marRight w:val="0"/>
              <w:marTop w:val="0"/>
              <w:marBottom w:val="0"/>
              <w:divBdr>
                <w:top w:val="none" w:sz="0" w:space="0" w:color="auto"/>
                <w:left w:val="none" w:sz="0" w:space="0" w:color="auto"/>
                <w:bottom w:val="none" w:sz="0" w:space="0" w:color="auto"/>
                <w:right w:val="none" w:sz="0" w:space="0" w:color="auto"/>
              </w:divBdr>
            </w:div>
          </w:divsChild>
        </w:div>
        <w:div w:id="417290802">
          <w:marLeft w:val="0"/>
          <w:marRight w:val="0"/>
          <w:marTop w:val="0"/>
          <w:marBottom w:val="0"/>
          <w:divBdr>
            <w:top w:val="none" w:sz="0" w:space="0" w:color="auto"/>
            <w:left w:val="none" w:sz="0" w:space="0" w:color="auto"/>
            <w:bottom w:val="none" w:sz="0" w:space="0" w:color="auto"/>
            <w:right w:val="none" w:sz="0" w:space="0" w:color="auto"/>
          </w:divBdr>
          <w:divsChild>
            <w:div w:id="276838240">
              <w:marLeft w:val="0"/>
              <w:marRight w:val="0"/>
              <w:marTop w:val="0"/>
              <w:marBottom w:val="0"/>
              <w:divBdr>
                <w:top w:val="none" w:sz="0" w:space="0" w:color="auto"/>
                <w:left w:val="none" w:sz="0" w:space="0" w:color="auto"/>
                <w:bottom w:val="none" w:sz="0" w:space="0" w:color="auto"/>
                <w:right w:val="none" w:sz="0" w:space="0" w:color="auto"/>
              </w:divBdr>
            </w:div>
            <w:div w:id="1392340093">
              <w:marLeft w:val="0"/>
              <w:marRight w:val="0"/>
              <w:marTop w:val="0"/>
              <w:marBottom w:val="0"/>
              <w:divBdr>
                <w:top w:val="none" w:sz="0" w:space="0" w:color="auto"/>
                <w:left w:val="none" w:sz="0" w:space="0" w:color="auto"/>
                <w:bottom w:val="none" w:sz="0" w:space="0" w:color="auto"/>
                <w:right w:val="none" w:sz="0" w:space="0" w:color="auto"/>
              </w:divBdr>
            </w:div>
            <w:div w:id="1849176972">
              <w:marLeft w:val="0"/>
              <w:marRight w:val="0"/>
              <w:marTop w:val="0"/>
              <w:marBottom w:val="0"/>
              <w:divBdr>
                <w:top w:val="none" w:sz="0" w:space="0" w:color="auto"/>
                <w:left w:val="none" w:sz="0" w:space="0" w:color="auto"/>
                <w:bottom w:val="none" w:sz="0" w:space="0" w:color="auto"/>
                <w:right w:val="none" w:sz="0" w:space="0" w:color="auto"/>
              </w:divBdr>
            </w:div>
          </w:divsChild>
        </w:div>
        <w:div w:id="421225616">
          <w:marLeft w:val="0"/>
          <w:marRight w:val="0"/>
          <w:marTop w:val="0"/>
          <w:marBottom w:val="0"/>
          <w:divBdr>
            <w:top w:val="none" w:sz="0" w:space="0" w:color="auto"/>
            <w:left w:val="none" w:sz="0" w:space="0" w:color="auto"/>
            <w:bottom w:val="none" w:sz="0" w:space="0" w:color="auto"/>
            <w:right w:val="none" w:sz="0" w:space="0" w:color="auto"/>
          </w:divBdr>
          <w:divsChild>
            <w:div w:id="1049651217">
              <w:marLeft w:val="0"/>
              <w:marRight w:val="0"/>
              <w:marTop w:val="0"/>
              <w:marBottom w:val="0"/>
              <w:divBdr>
                <w:top w:val="none" w:sz="0" w:space="0" w:color="auto"/>
                <w:left w:val="none" w:sz="0" w:space="0" w:color="auto"/>
                <w:bottom w:val="none" w:sz="0" w:space="0" w:color="auto"/>
                <w:right w:val="none" w:sz="0" w:space="0" w:color="auto"/>
              </w:divBdr>
            </w:div>
            <w:div w:id="1969316425">
              <w:marLeft w:val="0"/>
              <w:marRight w:val="0"/>
              <w:marTop w:val="0"/>
              <w:marBottom w:val="0"/>
              <w:divBdr>
                <w:top w:val="none" w:sz="0" w:space="0" w:color="auto"/>
                <w:left w:val="none" w:sz="0" w:space="0" w:color="auto"/>
                <w:bottom w:val="none" w:sz="0" w:space="0" w:color="auto"/>
                <w:right w:val="none" w:sz="0" w:space="0" w:color="auto"/>
              </w:divBdr>
            </w:div>
            <w:div w:id="1971354596">
              <w:marLeft w:val="0"/>
              <w:marRight w:val="0"/>
              <w:marTop w:val="0"/>
              <w:marBottom w:val="0"/>
              <w:divBdr>
                <w:top w:val="none" w:sz="0" w:space="0" w:color="auto"/>
                <w:left w:val="none" w:sz="0" w:space="0" w:color="auto"/>
                <w:bottom w:val="none" w:sz="0" w:space="0" w:color="auto"/>
                <w:right w:val="none" w:sz="0" w:space="0" w:color="auto"/>
              </w:divBdr>
            </w:div>
          </w:divsChild>
        </w:div>
        <w:div w:id="441581978">
          <w:marLeft w:val="0"/>
          <w:marRight w:val="0"/>
          <w:marTop w:val="0"/>
          <w:marBottom w:val="0"/>
          <w:divBdr>
            <w:top w:val="none" w:sz="0" w:space="0" w:color="auto"/>
            <w:left w:val="none" w:sz="0" w:space="0" w:color="auto"/>
            <w:bottom w:val="none" w:sz="0" w:space="0" w:color="auto"/>
            <w:right w:val="none" w:sz="0" w:space="0" w:color="auto"/>
          </w:divBdr>
          <w:divsChild>
            <w:div w:id="1427656934">
              <w:marLeft w:val="0"/>
              <w:marRight w:val="0"/>
              <w:marTop w:val="0"/>
              <w:marBottom w:val="0"/>
              <w:divBdr>
                <w:top w:val="none" w:sz="0" w:space="0" w:color="auto"/>
                <w:left w:val="none" w:sz="0" w:space="0" w:color="auto"/>
                <w:bottom w:val="none" w:sz="0" w:space="0" w:color="auto"/>
                <w:right w:val="none" w:sz="0" w:space="0" w:color="auto"/>
              </w:divBdr>
            </w:div>
          </w:divsChild>
        </w:div>
        <w:div w:id="457799040">
          <w:marLeft w:val="0"/>
          <w:marRight w:val="0"/>
          <w:marTop w:val="0"/>
          <w:marBottom w:val="0"/>
          <w:divBdr>
            <w:top w:val="none" w:sz="0" w:space="0" w:color="auto"/>
            <w:left w:val="none" w:sz="0" w:space="0" w:color="auto"/>
            <w:bottom w:val="none" w:sz="0" w:space="0" w:color="auto"/>
            <w:right w:val="none" w:sz="0" w:space="0" w:color="auto"/>
          </w:divBdr>
          <w:divsChild>
            <w:div w:id="466093635">
              <w:marLeft w:val="0"/>
              <w:marRight w:val="0"/>
              <w:marTop w:val="0"/>
              <w:marBottom w:val="0"/>
              <w:divBdr>
                <w:top w:val="none" w:sz="0" w:space="0" w:color="auto"/>
                <w:left w:val="none" w:sz="0" w:space="0" w:color="auto"/>
                <w:bottom w:val="none" w:sz="0" w:space="0" w:color="auto"/>
                <w:right w:val="none" w:sz="0" w:space="0" w:color="auto"/>
              </w:divBdr>
            </w:div>
            <w:div w:id="1026061955">
              <w:marLeft w:val="0"/>
              <w:marRight w:val="0"/>
              <w:marTop w:val="0"/>
              <w:marBottom w:val="0"/>
              <w:divBdr>
                <w:top w:val="none" w:sz="0" w:space="0" w:color="auto"/>
                <w:left w:val="none" w:sz="0" w:space="0" w:color="auto"/>
                <w:bottom w:val="none" w:sz="0" w:space="0" w:color="auto"/>
                <w:right w:val="none" w:sz="0" w:space="0" w:color="auto"/>
              </w:divBdr>
            </w:div>
            <w:div w:id="1501388640">
              <w:marLeft w:val="0"/>
              <w:marRight w:val="0"/>
              <w:marTop w:val="0"/>
              <w:marBottom w:val="0"/>
              <w:divBdr>
                <w:top w:val="none" w:sz="0" w:space="0" w:color="auto"/>
                <w:left w:val="none" w:sz="0" w:space="0" w:color="auto"/>
                <w:bottom w:val="none" w:sz="0" w:space="0" w:color="auto"/>
                <w:right w:val="none" w:sz="0" w:space="0" w:color="auto"/>
              </w:divBdr>
            </w:div>
          </w:divsChild>
        </w:div>
        <w:div w:id="508641685">
          <w:marLeft w:val="0"/>
          <w:marRight w:val="0"/>
          <w:marTop w:val="0"/>
          <w:marBottom w:val="0"/>
          <w:divBdr>
            <w:top w:val="none" w:sz="0" w:space="0" w:color="auto"/>
            <w:left w:val="none" w:sz="0" w:space="0" w:color="auto"/>
            <w:bottom w:val="none" w:sz="0" w:space="0" w:color="auto"/>
            <w:right w:val="none" w:sz="0" w:space="0" w:color="auto"/>
          </w:divBdr>
          <w:divsChild>
            <w:div w:id="576061711">
              <w:marLeft w:val="0"/>
              <w:marRight w:val="0"/>
              <w:marTop w:val="0"/>
              <w:marBottom w:val="0"/>
              <w:divBdr>
                <w:top w:val="none" w:sz="0" w:space="0" w:color="auto"/>
                <w:left w:val="none" w:sz="0" w:space="0" w:color="auto"/>
                <w:bottom w:val="none" w:sz="0" w:space="0" w:color="auto"/>
                <w:right w:val="none" w:sz="0" w:space="0" w:color="auto"/>
              </w:divBdr>
            </w:div>
            <w:div w:id="1473716587">
              <w:marLeft w:val="0"/>
              <w:marRight w:val="0"/>
              <w:marTop w:val="0"/>
              <w:marBottom w:val="0"/>
              <w:divBdr>
                <w:top w:val="none" w:sz="0" w:space="0" w:color="auto"/>
                <w:left w:val="none" w:sz="0" w:space="0" w:color="auto"/>
                <w:bottom w:val="none" w:sz="0" w:space="0" w:color="auto"/>
                <w:right w:val="none" w:sz="0" w:space="0" w:color="auto"/>
              </w:divBdr>
            </w:div>
          </w:divsChild>
        </w:div>
        <w:div w:id="514806684">
          <w:marLeft w:val="0"/>
          <w:marRight w:val="0"/>
          <w:marTop w:val="0"/>
          <w:marBottom w:val="0"/>
          <w:divBdr>
            <w:top w:val="none" w:sz="0" w:space="0" w:color="auto"/>
            <w:left w:val="none" w:sz="0" w:space="0" w:color="auto"/>
            <w:bottom w:val="none" w:sz="0" w:space="0" w:color="auto"/>
            <w:right w:val="none" w:sz="0" w:space="0" w:color="auto"/>
          </w:divBdr>
          <w:divsChild>
            <w:div w:id="70124566">
              <w:marLeft w:val="0"/>
              <w:marRight w:val="0"/>
              <w:marTop w:val="0"/>
              <w:marBottom w:val="0"/>
              <w:divBdr>
                <w:top w:val="none" w:sz="0" w:space="0" w:color="auto"/>
                <w:left w:val="none" w:sz="0" w:space="0" w:color="auto"/>
                <w:bottom w:val="none" w:sz="0" w:space="0" w:color="auto"/>
                <w:right w:val="none" w:sz="0" w:space="0" w:color="auto"/>
              </w:divBdr>
            </w:div>
            <w:div w:id="610433299">
              <w:marLeft w:val="0"/>
              <w:marRight w:val="0"/>
              <w:marTop w:val="0"/>
              <w:marBottom w:val="0"/>
              <w:divBdr>
                <w:top w:val="none" w:sz="0" w:space="0" w:color="auto"/>
                <w:left w:val="none" w:sz="0" w:space="0" w:color="auto"/>
                <w:bottom w:val="none" w:sz="0" w:space="0" w:color="auto"/>
                <w:right w:val="none" w:sz="0" w:space="0" w:color="auto"/>
              </w:divBdr>
            </w:div>
            <w:div w:id="1368721032">
              <w:marLeft w:val="0"/>
              <w:marRight w:val="0"/>
              <w:marTop w:val="0"/>
              <w:marBottom w:val="0"/>
              <w:divBdr>
                <w:top w:val="none" w:sz="0" w:space="0" w:color="auto"/>
                <w:left w:val="none" w:sz="0" w:space="0" w:color="auto"/>
                <w:bottom w:val="none" w:sz="0" w:space="0" w:color="auto"/>
                <w:right w:val="none" w:sz="0" w:space="0" w:color="auto"/>
              </w:divBdr>
            </w:div>
          </w:divsChild>
        </w:div>
        <w:div w:id="604846114">
          <w:marLeft w:val="0"/>
          <w:marRight w:val="0"/>
          <w:marTop w:val="0"/>
          <w:marBottom w:val="0"/>
          <w:divBdr>
            <w:top w:val="none" w:sz="0" w:space="0" w:color="auto"/>
            <w:left w:val="none" w:sz="0" w:space="0" w:color="auto"/>
            <w:bottom w:val="none" w:sz="0" w:space="0" w:color="auto"/>
            <w:right w:val="none" w:sz="0" w:space="0" w:color="auto"/>
          </w:divBdr>
          <w:divsChild>
            <w:div w:id="88085476">
              <w:marLeft w:val="0"/>
              <w:marRight w:val="0"/>
              <w:marTop w:val="0"/>
              <w:marBottom w:val="0"/>
              <w:divBdr>
                <w:top w:val="none" w:sz="0" w:space="0" w:color="auto"/>
                <w:left w:val="none" w:sz="0" w:space="0" w:color="auto"/>
                <w:bottom w:val="none" w:sz="0" w:space="0" w:color="auto"/>
                <w:right w:val="none" w:sz="0" w:space="0" w:color="auto"/>
              </w:divBdr>
            </w:div>
            <w:div w:id="2104300278">
              <w:marLeft w:val="0"/>
              <w:marRight w:val="0"/>
              <w:marTop w:val="0"/>
              <w:marBottom w:val="0"/>
              <w:divBdr>
                <w:top w:val="none" w:sz="0" w:space="0" w:color="auto"/>
                <w:left w:val="none" w:sz="0" w:space="0" w:color="auto"/>
                <w:bottom w:val="none" w:sz="0" w:space="0" w:color="auto"/>
                <w:right w:val="none" w:sz="0" w:space="0" w:color="auto"/>
              </w:divBdr>
            </w:div>
          </w:divsChild>
        </w:div>
        <w:div w:id="660425639">
          <w:marLeft w:val="0"/>
          <w:marRight w:val="0"/>
          <w:marTop w:val="0"/>
          <w:marBottom w:val="0"/>
          <w:divBdr>
            <w:top w:val="none" w:sz="0" w:space="0" w:color="auto"/>
            <w:left w:val="none" w:sz="0" w:space="0" w:color="auto"/>
            <w:bottom w:val="none" w:sz="0" w:space="0" w:color="auto"/>
            <w:right w:val="none" w:sz="0" w:space="0" w:color="auto"/>
          </w:divBdr>
          <w:divsChild>
            <w:div w:id="152991757">
              <w:marLeft w:val="0"/>
              <w:marRight w:val="0"/>
              <w:marTop w:val="0"/>
              <w:marBottom w:val="0"/>
              <w:divBdr>
                <w:top w:val="none" w:sz="0" w:space="0" w:color="auto"/>
                <w:left w:val="none" w:sz="0" w:space="0" w:color="auto"/>
                <w:bottom w:val="none" w:sz="0" w:space="0" w:color="auto"/>
                <w:right w:val="none" w:sz="0" w:space="0" w:color="auto"/>
              </w:divBdr>
            </w:div>
            <w:div w:id="1181629088">
              <w:marLeft w:val="0"/>
              <w:marRight w:val="0"/>
              <w:marTop w:val="0"/>
              <w:marBottom w:val="0"/>
              <w:divBdr>
                <w:top w:val="none" w:sz="0" w:space="0" w:color="auto"/>
                <w:left w:val="none" w:sz="0" w:space="0" w:color="auto"/>
                <w:bottom w:val="none" w:sz="0" w:space="0" w:color="auto"/>
                <w:right w:val="none" w:sz="0" w:space="0" w:color="auto"/>
              </w:divBdr>
            </w:div>
          </w:divsChild>
        </w:div>
        <w:div w:id="729572452">
          <w:marLeft w:val="0"/>
          <w:marRight w:val="0"/>
          <w:marTop w:val="0"/>
          <w:marBottom w:val="0"/>
          <w:divBdr>
            <w:top w:val="none" w:sz="0" w:space="0" w:color="auto"/>
            <w:left w:val="none" w:sz="0" w:space="0" w:color="auto"/>
            <w:bottom w:val="none" w:sz="0" w:space="0" w:color="auto"/>
            <w:right w:val="none" w:sz="0" w:space="0" w:color="auto"/>
          </w:divBdr>
          <w:divsChild>
            <w:div w:id="176769791">
              <w:marLeft w:val="0"/>
              <w:marRight w:val="0"/>
              <w:marTop w:val="0"/>
              <w:marBottom w:val="0"/>
              <w:divBdr>
                <w:top w:val="none" w:sz="0" w:space="0" w:color="auto"/>
                <w:left w:val="none" w:sz="0" w:space="0" w:color="auto"/>
                <w:bottom w:val="none" w:sz="0" w:space="0" w:color="auto"/>
                <w:right w:val="none" w:sz="0" w:space="0" w:color="auto"/>
              </w:divBdr>
            </w:div>
            <w:div w:id="668100726">
              <w:marLeft w:val="0"/>
              <w:marRight w:val="0"/>
              <w:marTop w:val="0"/>
              <w:marBottom w:val="0"/>
              <w:divBdr>
                <w:top w:val="none" w:sz="0" w:space="0" w:color="auto"/>
                <w:left w:val="none" w:sz="0" w:space="0" w:color="auto"/>
                <w:bottom w:val="none" w:sz="0" w:space="0" w:color="auto"/>
                <w:right w:val="none" w:sz="0" w:space="0" w:color="auto"/>
              </w:divBdr>
            </w:div>
          </w:divsChild>
        </w:div>
        <w:div w:id="737167986">
          <w:marLeft w:val="0"/>
          <w:marRight w:val="0"/>
          <w:marTop w:val="0"/>
          <w:marBottom w:val="0"/>
          <w:divBdr>
            <w:top w:val="none" w:sz="0" w:space="0" w:color="auto"/>
            <w:left w:val="none" w:sz="0" w:space="0" w:color="auto"/>
            <w:bottom w:val="none" w:sz="0" w:space="0" w:color="auto"/>
            <w:right w:val="none" w:sz="0" w:space="0" w:color="auto"/>
          </w:divBdr>
          <w:divsChild>
            <w:div w:id="1721318160">
              <w:marLeft w:val="0"/>
              <w:marRight w:val="0"/>
              <w:marTop w:val="0"/>
              <w:marBottom w:val="0"/>
              <w:divBdr>
                <w:top w:val="none" w:sz="0" w:space="0" w:color="auto"/>
                <w:left w:val="none" w:sz="0" w:space="0" w:color="auto"/>
                <w:bottom w:val="none" w:sz="0" w:space="0" w:color="auto"/>
                <w:right w:val="none" w:sz="0" w:space="0" w:color="auto"/>
              </w:divBdr>
            </w:div>
            <w:div w:id="1814324502">
              <w:marLeft w:val="0"/>
              <w:marRight w:val="0"/>
              <w:marTop w:val="0"/>
              <w:marBottom w:val="0"/>
              <w:divBdr>
                <w:top w:val="none" w:sz="0" w:space="0" w:color="auto"/>
                <w:left w:val="none" w:sz="0" w:space="0" w:color="auto"/>
                <w:bottom w:val="none" w:sz="0" w:space="0" w:color="auto"/>
                <w:right w:val="none" w:sz="0" w:space="0" w:color="auto"/>
              </w:divBdr>
            </w:div>
          </w:divsChild>
        </w:div>
        <w:div w:id="744112770">
          <w:marLeft w:val="0"/>
          <w:marRight w:val="0"/>
          <w:marTop w:val="0"/>
          <w:marBottom w:val="0"/>
          <w:divBdr>
            <w:top w:val="none" w:sz="0" w:space="0" w:color="auto"/>
            <w:left w:val="none" w:sz="0" w:space="0" w:color="auto"/>
            <w:bottom w:val="none" w:sz="0" w:space="0" w:color="auto"/>
            <w:right w:val="none" w:sz="0" w:space="0" w:color="auto"/>
          </w:divBdr>
          <w:divsChild>
            <w:div w:id="1027290344">
              <w:marLeft w:val="0"/>
              <w:marRight w:val="0"/>
              <w:marTop w:val="0"/>
              <w:marBottom w:val="0"/>
              <w:divBdr>
                <w:top w:val="none" w:sz="0" w:space="0" w:color="auto"/>
                <w:left w:val="none" w:sz="0" w:space="0" w:color="auto"/>
                <w:bottom w:val="none" w:sz="0" w:space="0" w:color="auto"/>
                <w:right w:val="none" w:sz="0" w:space="0" w:color="auto"/>
              </w:divBdr>
            </w:div>
            <w:div w:id="1215969922">
              <w:marLeft w:val="0"/>
              <w:marRight w:val="0"/>
              <w:marTop w:val="0"/>
              <w:marBottom w:val="0"/>
              <w:divBdr>
                <w:top w:val="none" w:sz="0" w:space="0" w:color="auto"/>
                <w:left w:val="none" w:sz="0" w:space="0" w:color="auto"/>
                <w:bottom w:val="none" w:sz="0" w:space="0" w:color="auto"/>
                <w:right w:val="none" w:sz="0" w:space="0" w:color="auto"/>
              </w:divBdr>
            </w:div>
            <w:div w:id="2117288713">
              <w:marLeft w:val="0"/>
              <w:marRight w:val="0"/>
              <w:marTop w:val="0"/>
              <w:marBottom w:val="0"/>
              <w:divBdr>
                <w:top w:val="none" w:sz="0" w:space="0" w:color="auto"/>
                <w:left w:val="none" w:sz="0" w:space="0" w:color="auto"/>
                <w:bottom w:val="none" w:sz="0" w:space="0" w:color="auto"/>
                <w:right w:val="none" w:sz="0" w:space="0" w:color="auto"/>
              </w:divBdr>
            </w:div>
          </w:divsChild>
        </w:div>
        <w:div w:id="771437721">
          <w:marLeft w:val="0"/>
          <w:marRight w:val="0"/>
          <w:marTop w:val="0"/>
          <w:marBottom w:val="0"/>
          <w:divBdr>
            <w:top w:val="none" w:sz="0" w:space="0" w:color="auto"/>
            <w:left w:val="none" w:sz="0" w:space="0" w:color="auto"/>
            <w:bottom w:val="none" w:sz="0" w:space="0" w:color="auto"/>
            <w:right w:val="none" w:sz="0" w:space="0" w:color="auto"/>
          </w:divBdr>
          <w:divsChild>
            <w:div w:id="923565848">
              <w:marLeft w:val="0"/>
              <w:marRight w:val="0"/>
              <w:marTop w:val="0"/>
              <w:marBottom w:val="0"/>
              <w:divBdr>
                <w:top w:val="none" w:sz="0" w:space="0" w:color="auto"/>
                <w:left w:val="none" w:sz="0" w:space="0" w:color="auto"/>
                <w:bottom w:val="none" w:sz="0" w:space="0" w:color="auto"/>
                <w:right w:val="none" w:sz="0" w:space="0" w:color="auto"/>
              </w:divBdr>
            </w:div>
            <w:div w:id="1783114339">
              <w:marLeft w:val="0"/>
              <w:marRight w:val="0"/>
              <w:marTop w:val="0"/>
              <w:marBottom w:val="0"/>
              <w:divBdr>
                <w:top w:val="none" w:sz="0" w:space="0" w:color="auto"/>
                <w:left w:val="none" w:sz="0" w:space="0" w:color="auto"/>
                <w:bottom w:val="none" w:sz="0" w:space="0" w:color="auto"/>
                <w:right w:val="none" w:sz="0" w:space="0" w:color="auto"/>
              </w:divBdr>
            </w:div>
          </w:divsChild>
        </w:div>
        <w:div w:id="796483604">
          <w:marLeft w:val="0"/>
          <w:marRight w:val="0"/>
          <w:marTop w:val="0"/>
          <w:marBottom w:val="0"/>
          <w:divBdr>
            <w:top w:val="none" w:sz="0" w:space="0" w:color="auto"/>
            <w:left w:val="none" w:sz="0" w:space="0" w:color="auto"/>
            <w:bottom w:val="none" w:sz="0" w:space="0" w:color="auto"/>
            <w:right w:val="none" w:sz="0" w:space="0" w:color="auto"/>
          </w:divBdr>
          <w:divsChild>
            <w:div w:id="730231684">
              <w:marLeft w:val="0"/>
              <w:marRight w:val="0"/>
              <w:marTop w:val="0"/>
              <w:marBottom w:val="0"/>
              <w:divBdr>
                <w:top w:val="none" w:sz="0" w:space="0" w:color="auto"/>
                <w:left w:val="none" w:sz="0" w:space="0" w:color="auto"/>
                <w:bottom w:val="none" w:sz="0" w:space="0" w:color="auto"/>
                <w:right w:val="none" w:sz="0" w:space="0" w:color="auto"/>
              </w:divBdr>
            </w:div>
            <w:div w:id="1252737994">
              <w:marLeft w:val="0"/>
              <w:marRight w:val="0"/>
              <w:marTop w:val="0"/>
              <w:marBottom w:val="0"/>
              <w:divBdr>
                <w:top w:val="none" w:sz="0" w:space="0" w:color="auto"/>
                <w:left w:val="none" w:sz="0" w:space="0" w:color="auto"/>
                <w:bottom w:val="none" w:sz="0" w:space="0" w:color="auto"/>
                <w:right w:val="none" w:sz="0" w:space="0" w:color="auto"/>
              </w:divBdr>
            </w:div>
            <w:div w:id="1481535357">
              <w:marLeft w:val="0"/>
              <w:marRight w:val="0"/>
              <w:marTop w:val="0"/>
              <w:marBottom w:val="0"/>
              <w:divBdr>
                <w:top w:val="none" w:sz="0" w:space="0" w:color="auto"/>
                <w:left w:val="none" w:sz="0" w:space="0" w:color="auto"/>
                <w:bottom w:val="none" w:sz="0" w:space="0" w:color="auto"/>
                <w:right w:val="none" w:sz="0" w:space="0" w:color="auto"/>
              </w:divBdr>
            </w:div>
          </w:divsChild>
        </w:div>
        <w:div w:id="801271143">
          <w:marLeft w:val="0"/>
          <w:marRight w:val="0"/>
          <w:marTop w:val="0"/>
          <w:marBottom w:val="0"/>
          <w:divBdr>
            <w:top w:val="none" w:sz="0" w:space="0" w:color="auto"/>
            <w:left w:val="none" w:sz="0" w:space="0" w:color="auto"/>
            <w:bottom w:val="none" w:sz="0" w:space="0" w:color="auto"/>
            <w:right w:val="none" w:sz="0" w:space="0" w:color="auto"/>
          </w:divBdr>
          <w:divsChild>
            <w:div w:id="496384626">
              <w:marLeft w:val="0"/>
              <w:marRight w:val="0"/>
              <w:marTop w:val="0"/>
              <w:marBottom w:val="0"/>
              <w:divBdr>
                <w:top w:val="none" w:sz="0" w:space="0" w:color="auto"/>
                <w:left w:val="none" w:sz="0" w:space="0" w:color="auto"/>
                <w:bottom w:val="none" w:sz="0" w:space="0" w:color="auto"/>
                <w:right w:val="none" w:sz="0" w:space="0" w:color="auto"/>
              </w:divBdr>
            </w:div>
            <w:div w:id="1402874290">
              <w:marLeft w:val="0"/>
              <w:marRight w:val="0"/>
              <w:marTop w:val="0"/>
              <w:marBottom w:val="0"/>
              <w:divBdr>
                <w:top w:val="none" w:sz="0" w:space="0" w:color="auto"/>
                <w:left w:val="none" w:sz="0" w:space="0" w:color="auto"/>
                <w:bottom w:val="none" w:sz="0" w:space="0" w:color="auto"/>
                <w:right w:val="none" w:sz="0" w:space="0" w:color="auto"/>
              </w:divBdr>
            </w:div>
          </w:divsChild>
        </w:div>
        <w:div w:id="822620237">
          <w:marLeft w:val="0"/>
          <w:marRight w:val="0"/>
          <w:marTop w:val="0"/>
          <w:marBottom w:val="0"/>
          <w:divBdr>
            <w:top w:val="none" w:sz="0" w:space="0" w:color="auto"/>
            <w:left w:val="none" w:sz="0" w:space="0" w:color="auto"/>
            <w:bottom w:val="none" w:sz="0" w:space="0" w:color="auto"/>
            <w:right w:val="none" w:sz="0" w:space="0" w:color="auto"/>
          </w:divBdr>
          <w:divsChild>
            <w:div w:id="302321106">
              <w:marLeft w:val="0"/>
              <w:marRight w:val="0"/>
              <w:marTop w:val="0"/>
              <w:marBottom w:val="0"/>
              <w:divBdr>
                <w:top w:val="none" w:sz="0" w:space="0" w:color="auto"/>
                <w:left w:val="none" w:sz="0" w:space="0" w:color="auto"/>
                <w:bottom w:val="none" w:sz="0" w:space="0" w:color="auto"/>
                <w:right w:val="none" w:sz="0" w:space="0" w:color="auto"/>
              </w:divBdr>
            </w:div>
            <w:div w:id="1222249808">
              <w:marLeft w:val="0"/>
              <w:marRight w:val="0"/>
              <w:marTop w:val="0"/>
              <w:marBottom w:val="0"/>
              <w:divBdr>
                <w:top w:val="none" w:sz="0" w:space="0" w:color="auto"/>
                <w:left w:val="none" w:sz="0" w:space="0" w:color="auto"/>
                <w:bottom w:val="none" w:sz="0" w:space="0" w:color="auto"/>
                <w:right w:val="none" w:sz="0" w:space="0" w:color="auto"/>
              </w:divBdr>
            </w:div>
            <w:div w:id="1379471426">
              <w:marLeft w:val="0"/>
              <w:marRight w:val="0"/>
              <w:marTop w:val="0"/>
              <w:marBottom w:val="0"/>
              <w:divBdr>
                <w:top w:val="none" w:sz="0" w:space="0" w:color="auto"/>
                <w:left w:val="none" w:sz="0" w:space="0" w:color="auto"/>
                <w:bottom w:val="none" w:sz="0" w:space="0" w:color="auto"/>
                <w:right w:val="none" w:sz="0" w:space="0" w:color="auto"/>
              </w:divBdr>
            </w:div>
          </w:divsChild>
        </w:div>
        <w:div w:id="908999744">
          <w:marLeft w:val="0"/>
          <w:marRight w:val="0"/>
          <w:marTop w:val="0"/>
          <w:marBottom w:val="0"/>
          <w:divBdr>
            <w:top w:val="none" w:sz="0" w:space="0" w:color="auto"/>
            <w:left w:val="none" w:sz="0" w:space="0" w:color="auto"/>
            <w:bottom w:val="none" w:sz="0" w:space="0" w:color="auto"/>
            <w:right w:val="none" w:sz="0" w:space="0" w:color="auto"/>
          </w:divBdr>
          <w:divsChild>
            <w:div w:id="621618995">
              <w:marLeft w:val="0"/>
              <w:marRight w:val="0"/>
              <w:marTop w:val="0"/>
              <w:marBottom w:val="0"/>
              <w:divBdr>
                <w:top w:val="none" w:sz="0" w:space="0" w:color="auto"/>
                <w:left w:val="none" w:sz="0" w:space="0" w:color="auto"/>
                <w:bottom w:val="none" w:sz="0" w:space="0" w:color="auto"/>
                <w:right w:val="none" w:sz="0" w:space="0" w:color="auto"/>
              </w:divBdr>
            </w:div>
            <w:div w:id="679358305">
              <w:marLeft w:val="0"/>
              <w:marRight w:val="0"/>
              <w:marTop w:val="0"/>
              <w:marBottom w:val="0"/>
              <w:divBdr>
                <w:top w:val="none" w:sz="0" w:space="0" w:color="auto"/>
                <w:left w:val="none" w:sz="0" w:space="0" w:color="auto"/>
                <w:bottom w:val="none" w:sz="0" w:space="0" w:color="auto"/>
                <w:right w:val="none" w:sz="0" w:space="0" w:color="auto"/>
              </w:divBdr>
            </w:div>
            <w:div w:id="785933236">
              <w:marLeft w:val="0"/>
              <w:marRight w:val="0"/>
              <w:marTop w:val="0"/>
              <w:marBottom w:val="0"/>
              <w:divBdr>
                <w:top w:val="none" w:sz="0" w:space="0" w:color="auto"/>
                <w:left w:val="none" w:sz="0" w:space="0" w:color="auto"/>
                <w:bottom w:val="none" w:sz="0" w:space="0" w:color="auto"/>
                <w:right w:val="none" w:sz="0" w:space="0" w:color="auto"/>
              </w:divBdr>
            </w:div>
            <w:div w:id="1632519417">
              <w:marLeft w:val="0"/>
              <w:marRight w:val="0"/>
              <w:marTop w:val="0"/>
              <w:marBottom w:val="0"/>
              <w:divBdr>
                <w:top w:val="none" w:sz="0" w:space="0" w:color="auto"/>
                <w:left w:val="none" w:sz="0" w:space="0" w:color="auto"/>
                <w:bottom w:val="none" w:sz="0" w:space="0" w:color="auto"/>
                <w:right w:val="none" w:sz="0" w:space="0" w:color="auto"/>
              </w:divBdr>
            </w:div>
          </w:divsChild>
        </w:div>
        <w:div w:id="920256676">
          <w:marLeft w:val="0"/>
          <w:marRight w:val="0"/>
          <w:marTop w:val="0"/>
          <w:marBottom w:val="0"/>
          <w:divBdr>
            <w:top w:val="none" w:sz="0" w:space="0" w:color="auto"/>
            <w:left w:val="none" w:sz="0" w:space="0" w:color="auto"/>
            <w:bottom w:val="none" w:sz="0" w:space="0" w:color="auto"/>
            <w:right w:val="none" w:sz="0" w:space="0" w:color="auto"/>
          </w:divBdr>
          <w:divsChild>
            <w:div w:id="420570004">
              <w:marLeft w:val="0"/>
              <w:marRight w:val="0"/>
              <w:marTop w:val="0"/>
              <w:marBottom w:val="0"/>
              <w:divBdr>
                <w:top w:val="none" w:sz="0" w:space="0" w:color="auto"/>
                <w:left w:val="none" w:sz="0" w:space="0" w:color="auto"/>
                <w:bottom w:val="none" w:sz="0" w:space="0" w:color="auto"/>
                <w:right w:val="none" w:sz="0" w:space="0" w:color="auto"/>
              </w:divBdr>
            </w:div>
            <w:div w:id="1109741251">
              <w:marLeft w:val="0"/>
              <w:marRight w:val="0"/>
              <w:marTop w:val="0"/>
              <w:marBottom w:val="0"/>
              <w:divBdr>
                <w:top w:val="none" w:sz="0" w:space="0" w:color="auto"/>
                <w:left w:val="none" w:sz="0" w:space="0" w:color="auto"/>
                <w:bottom w:val="none" w:sz="0" w:space="0" w:color="auto"/>
                <w:right w:val="none" w:sz="0" w:space="0" w:color="auto"/>
              </w:divBdr>
            </w:div>
          </w:divsChild>
        </w:div>
        <w:div w:id="963461554">
          <w:marLeft w:val="0"/>
          <w:marRight w:val="0"/>
          <w:marTop w:val="0"/>
          <w:marBottom w:val="0"/>
          <w:divBdr>
            <w:top w:val="none" w:sz="0" w:space="0" w:color="auto"/>
            <w:left w:val="none" w:sz="0" w:space="0" w:color="auto"/>
            <w:bottom w:val="none" w:sz="0" w:space="0" w:color="auto"/>
            <w:right w:val="none" w:sz="0" w:space="0" w:color="auto"/>
          </w:divBdr>
          <w:divsChild>
            <w:div w:id="289019035">
              <w:marLeft w:val="0"/>
              <w:marRight w:val="0"/>
              <w:marTop w:val="0"/>
              <w:marBottom w:val="0"/>
              <w:divBdr>
                <w:top w:val="none" w:sz="0" w:space="0" w:color="auto"/>
                <w:left w:val="none" w:sz="0" w:space="0" w:color="auto"/>
                <w:bottom w:val="none" w:sz="0" w:space="0" w:color="auto"/>
                <w:right w:val="none" w:sz="0" w:space="0" w:color="auto"/>
              </w:divBdr>
            </w:div>
            <w:div w:id="659962818">
              <w:marLeft w:val="0"/>
              <w:marRight w:val="0"/>
              <w:marTop w:val="0"/>
              <w:marBottom w:val="0"/>
              <w:divBdr>
                <w:top w:val="none" w:sz="0" w:space="0" w:color="auto"/>
                <w:left w:val="none" w:sz="0" w:space="0" w:color="auto"/>
                <w:bottom w:val="none" w:sz="0" w:space="0" w:color="auto"/>
                <w:right w:val="none" w:sz="0" w:space="0" w:color="auto"/>
              </w:divBdr>
            </w:div>
            <w:div w:id="2045708570">
              <w:marLeft w:val="0"/>
              <w:marRight w:val="0"/>
              <w:marTop w:val="0"/>
              <w:marBottom w:val="0"/>
              <w:divBdr>
                <w:top w:val="none" w:sz="0" w:space="0" w:color="auto"/>
                <w:left w:val="none" w:sz="0" w:space="0" w:color="auto"/>
                <w:bottom w:val="none" w:sz="0" w:space="0" w:color="auto"/>
                <w:right w:val="none" w:sz="0" w:space="0" w:color="auto"/>
              </w:divBdr>
            </w:div>
          </w:divsChild>
        </w:div>
        <w:div w:id="973949606">
          <w:marLeft w:val="0"/>
          <w:marRight w:val="0"/>
          <w:marTop w:val="0"/>
          <w:marBottom w:val="0"/>
          <w:divBdr>
            <w:top w:val="none" w:sz="0" w:space="0" w:color="auto"/>
            <w:left w:val="none" w:sz="0" w:space="0" w:color="auto"/>
            <w:bottom w:val="none" w:sz="0" w:space="0" w:color="auto"/>
            <w:right w:val="none" w:sz="0" w:space="0" w:color="auto"/>
          </w:divBdr>
          <w:divsChild>
            <w:div w:id="591354584">
              <w:marLeft w:val="0"/>
              <w:marRight w:val="0"/>
              <w:marTop w:val="0"/>
              <w:marBottom w:val="0"/>
              <w:divBdr>
                <w:top w:val="none" w:sz="0" w:space="0" w:color="auto"/>
                <w:left w:val="none" w:sz="0" w:space="0" w:color="auto"/>
                <w:bottom w:val="none" w:sz="0" w:space="0" w:color="auto"/>
                <w:right w:val="none" w:sz="0" w:space="0" w:color="auto"/>
              </w:divBdr>
            </w:div>
          </w:divsChild>
        </w:div>
        <w:div w:id="983856772">
          <w:marLeft w:val="0"/>
          <w:marRight w:val="0"/>
          <w:marTop w:val="0"/>
          <w:marBottom w:val="0"/>
          <w:divBdr>
            <w:top w:val="none" w:sz="0" w:space="0" w:color="auto"/>
            <w:left w:val="none" w:sz="0" w:space="0" w:color="auto"/>
            <w:bottom w:val="none" w:sz="0" w:space="0" w:color="auto"/>
            <w:right w:val="none" w:sz="0" w:space="0" w:color="auto"/>
          </w:divBdr>
          <w:divsChild>
            <w:div w:id="44989174">
              <w:marLeft w:val="0"/>
              <w:marRight w:val="0"/>
              <w:marTop w:val="0"/>
              <w:marBottom w:val="0"/>
              <w:divBdr>
                <w:top w:val="none" w:sz="0" w:space="0" w:color="auto"/>
                <w:left w:val="none" w:sz="0" w:space="0" w:color="auto"/>
                <w:bottom w:val="none" w:sz="0" w:space="0" w:color="auto"/>
                <w:right w:val="none" w:sz="0" w:space="0" w:color="auto"/>
              </w:divBdr>
            </w:div>
            <w:div w:id="1479347216">
              <w:marLeft w:val="0"/>
              <w:marRight w:val="0"/>
              <w:marTop w:val="0"/>
              <w:marBottom w:val="0"/>
              <w:divBdr>
                <w:top w:val="none" w:sz="0" w:space="0" w:color="auto"/>
                <w:left w:val="none" w:sz="0" w:space="0" w:color="auto"/>
                <w:bottom w:val="none" w:sz="0" w:space="0" w:color="auto"/>
                <w:right w:val="none" w:sz="0" w:space="0" w:color="auto"/>
              </w:divBdr>
            </w:div>
          </w:divsChild>
        </w:div>
        <w:div w:id="993147392">
          <w:marLeft w:val="0"/>
          <w:marRight w:val="0"/>
          <w:marTop w:val="0"/>
          <w:marBottom w:val="0"/>
          <w:divBdr>
            <w:top w:val="none" w:sz="0" w:space="0" w:color="auto"/>
            <w:left w:val="none" w:sz="0" w:space="0" w:color="auto"/>
            <w:bottom w:val="none" w:sz="0" w:space="0" w:color="auto"/>
            <w:right w:val="none" w:sz="0" w:space="0" w:color="auto"/>
          </w:divBdr>
          <w:divsChild>
            <w:div w:id="395780547">
              <w:marLeft w:val="0"/>
              <w:marRight w:val="0"/>
              <w:marTop w:val="0"/>
              <w:marBottom w:val="0"/>
              <w:divBdr>
                <w:top w:val="none" w:sz="0" w:space="0" w:color="auto"/>
                <w:left w:val="none" w:sz="0" w:space="0" w:color="auto"/>
                <w:bottom w:val="none" w:sz="0" w:space="0" w:color="auto"/>
                <w:right w:val="none" w:sz="0" w:space="0" w:color="auto"/>
              </w:divBdr>
            </w:div>
            <w:div w:id="1362242750">
              <w:marLeft w:val="0"/>
              <w:marRight w:val="0"/>
              <w:marTop w:val="0"/>
              <w:marBottom w:val="0"/>
              <w:divBdr>
                <w:top w:val="none" w:sz="0" w:space="0" w:color="auto"/>
                <w:left w:val="none" w:sz="0" w:space="0" w:color="auto"/>
                <w:bottom w:val="none" w:sz="0" w:space="0" w:color="auto"/>
                <w:right w:val="none" w:sz="0" w:space="0" w:color="auto"/>
              </w:divBdr>
            </w:div>
          </w:divsChild>
        </w:div>
        <w:div w:id="996419831">
          <w:marLeft w:val="0"/>
          <w:marRight w:val="0"/>
          <w:marTop w:val="0"/>
          <w:marBottom w:val="0"/>
          <w:divBdr>
            <w:top w:val="none" w:sz="0" w:space="0" w:color="auto"/>
            <w:left w:val="none" w:sz="0" w:space="0" w:color="auto"/>
            <w:bottom w:val="none" w:sz="0" w:space="0" w:color="auto"/>
            <w:right w:val="none" w:sz="0" w:space="0" w:color="auto"/>
          </w:divBdr>
          <w:divsChild>
            <w:div w:id="1273318232">
              <w:marLeft w:val="0"/>
              <w:marRight w:val="0"/>
              <w:marTop w:val="0"/>
              <w:marBottom w:val="0"/>
              <w:divBdr>
                <w:top w:val="none" w:sz="0" w:space="0" w:color="auto"/>
                <w:left w:val="none" w:sz="0" w:space="0" w:color="auto"/>
                <w:bottom w:val="none" w:sz="0" w:space="0" w:color="auto"/>
                <w:right w:val="none" w:sz="0" w:space="0" w:color="auto"/>
              </w:divBdr>
            </w:div>
            <w:div w:id="1703047588">
              <w:marLeft w:val="0"/>
              <w:marRight w:val="0"/>
              <w:marTop w:val="0"/>
              <w:marBottom w:val="0"/>
              <w:divBdr>
                <w:top w:val="none" w:sz="0" w:space="0" w:color="auto"/>
                <w:left w:val="none" w:sz="0" w:space="0" w:color="auto"/>
                <w:bottom w:val="none" w:sz="0" w:space="0" w:color="auto"/>
                <w:right w:val="none" w:sz="0" w:space="0" w:color="auto"/>
              </w:divBdr>
            </w:div>
            <w:div w:id="2073842252">
              <w:marLeft w:val="0"/>
              <w:marRight w:val="0"/>
              <w:marTop w:val="0"/>
              <w:marBottom w:val="0"/>
              <w:divBdr>
                <w:top w:val="none" w:sz="0" w:space="0" w:color="auto"/>
                <w:left w:val="none" w:sz="0" w:space="0" w:color="auto"/>
                <w:bottom w:val="none" w:sz="0" w:space="0" w:color="auto"/>
                <w:right w:val="none" w:sz="0" w:space="0" w:color="auto"/>
              </w:divBdr>
            </w:div>
          </w:divsChild>
        </w:div>
        <w:div w:id="1001472078">
          <w:marLeft w:val="0"/>
          <w:marRight w:val="0"/>
          <w:marTop w:val="0"/>
          <w:marBottom w:val="0"/>
          <w:divBdr>
            <w:top w:val="none" w:sz="0" w:space="0" w:color="auto"/>
            <w:left w:val="none" w:sz="0" w:space="0" w:color="auto"/>
            <w:bottom w:val="none" w:sz="0" w:space="0" w:color="auto"/>
            <w:right w:val="none" w:sz="0" w:space="0" w:color="auto"/>
          </w:divBdr>
          <w:divsChild>
            <w:div w:id="1482842747">
              <w:marLeft w:val="0"/>
              <w:marRight w:val="0"/>
              <w:marTop w:val="0"/>
              <w:marBottom w:val="0"/>
              <w:divBdr>
                <w:top w:val="none" w:sz="0" w:space="0" w:color="auto"/>
                <w:left w:val="none" w:sz="0" w:space="0" w:color="auto"/>
                <w:bottom w:val="none" w:sz="0" w:space="0" w:color="auto"/>
                <w:right w:val="none" w:sz="0" w:space="0" w:color="auto"/>
              </w:divBdr>
            </w:div>
            <w:div w:id="1830440888">
              <w:marLeft w:val="0"/>
              <w:marRight w:val="0"/>
              <w:marTop w:val="0"/>
              <w:marBottom w:val="0"/>
              <w:divBdr>
                <w:top w:val="none" w:sz="0" w:space="0" w:color="auto"/>
                <w:left w:val="none" w:sz="0" w:space="0" w:color="auto"/>
                <w:bottom w:val="none" w:sz="0" w:space="0" w:color="auto"/>
                <w:right w:val="none" w:sz="0" w:space="0" w:color="auto"/>
              </w:divBdr>
            </w:div>
            <w:div w:id="2086562453">
              <w:marLeft w:val="0"/>
              <w:marRight w:val="0"/>
              <w:marTop w:val="0"/>
              <w:marBottom w:val="0"/>
              <w:divBdr>
                <w:top w:val="none" w:sz="0" w:space="0" w:color="auto"/>
                <w:left w:val="none" w:sz="0" w:space="0" w:color="auto"/>
                <w:bottom w:val="none" w:sz="0" w:space="0" w:color="auto"/>
                <w:right w:val="none" w:sz="0" w:space="0" w:color="auto"/>
              </w:divBdr>
            </w:div>
            <w:div w:id="2126271957">
              <w:marLeft w:val="0"/>
              <w:marRight w:val="0"/>
              <w:marTop w:val="0"/>
              <w:marBottom w:val="0"/>
              <w:divBdr>
                <w:top w:val="none" w:sz="0" w:space="0" w:color="auto"/>
                <w:left w:val="none" w:sz="0" w:space="0" w:color="auto"/>
                <w:bottom w:val="none" w:sz="0" w:space="0" w:color="auto"/>
                <w:right w:val="none" w:sz="0" w:space="0" w:color="auto"/>
              </w:divBdr>
            </w:div>
          </w:divsChild>
        </w:div>
        <w:div w:id="1023823966">
          <w:marLeft w:val="0"/>
          <w:marRight w:val="0"/>
          <w:marTop w:val="0"/>
          <w:marBottom w:val="0"/>
          <w:divBdr>
            <w:top w:val="none" w:sz="0" w:space="0" w:color="auto"/>
            <w:left w:val="none" w:sz="0" w:space="0" w:color="auto"/>
            <w:bottom w:val="none" w:sz="0" w:space="0" w:color="auto"/>
            <w:right w:val="none" w:sz="0" w:space="0" w:color="auto"/>
          </w:divBdr>
          <w:divsChild>
            <w:div w:id="591746970">
              <w:marLeft w:val="0"/>
              <w:marRight w:val="0"/>
              <w:marTop w:val="0"/>
              <w:marBottom w:val="0"/>
              <w:divBdr>
                <w:top w:val="none" w:sz="0" w:space="0" w:color="auto"/>
                <w:left w:val="none" w:sz="0" w:space="0" w:color="auto"/>
                <w:bottom w:val="none" w:sz="0" w:space="0" w:color="auto"/>
                <w:right w:val="none" w:sz="0" w:space="0" w:color="auto"/>
              </w:divBdr>
            </w:div>
            <w:div w:id="1480921224">
              <w:marLeft w:val="0"/>
              <w:marRight w:val="0"/>
              <w:marTop w:val="0"/>
              <w:marBottom w:val="0"/>
              <w:divBdr>
                <w:top w:val="none" w:sz="0" w:space="0" w:color="auto"/>
                <w:left w:val="none" w:sz="0" w:space="0" w:color="auto"/>
                <w:bottom w:val="none" w:sz="0" w:space="0" w:color="auto"/>
                <w:right w:val="none" w:sz="0" w:space="0" w:color="auto"/>
              </w:divBdr>
            </w:div>
            <w:div w:id="1908999846">
              <w:marLeft w:val="0"/>
              <w:marRight w:val="0"/>
              <w:marTop w:val="0"/>
              <w:marBottom w:val="0"/>
              <w:divBdr>
                <w:top w:val="none" w:sz="0" w:space="0" w:color="auto"/>
                <w:left w:val="none" w:sz="0" w:space="0" w:color="auto"/>
                <w:bottom w:val="none" w:sz="0" w:space="0" w:color="auto"/>
                <w:right w:val="none" w:sz="0" w:space="0" w:color="auto"/>
              </w:divBdr>
            </w:div>
          </w:divsChild>
        </w:div>
        <w:div w:id="1098597739">
          <w:marLeft w:val="0"/>
          <w:marRight w:val="0"/>
          <w:marTop w:val="0"/>
          <w:marBottom w:val="0"/>
          <w:divBdr>
            <w:top w:val="none" w:sz="0" w:space="0" w:color="auto"/>
            <w:left w:val="none" w:sz="0" w:space="0" w:color="auto"/>
            <w:bottom w:val="none" w:sz="0" w:space="0" w:color="auto"/>
            <w:right w:val="none" w:sz="0" w:space="0" w:color="auto"/>
          </w:divBdr>
          <w:divsChild>
            <w:div w:id="323749807">
              <w:marLeft w:val="0"/>
              <w:marRight w:val="0"/>
              <w:marTop w:val="0"/>
              <w:marBottom w:val="0"/>
              <w:divBdr>
                <w:top w:val="none" w:sz="0" w:space="0" w:color="auto"/>
                <w:left w:val="none" w:sz="0" w:space="0" w:color="auto"/>
                <w:bottom w:val="none" w:sz="0" w:space="0" w:color="auto"/>
                <w:right w:val="none" w:sz="0" w:space="0" w:color="auto"/>
              </w:divBdr>
            </w:div>
            <w:div w:id="1520852749">
              <w:marLeft w:val="0"/>
              <w:marRight w:val="0"/>
              <w:marTop w:val="0"/>
              <w:marBottom w:val="0"/>
              <w:divBdr>
                <w:top w:val="none" w:sz="0" w:space="0" w:color="auto"/>
                <w:left w:val="none" w:sz="0" w:space="0" w:color="auto"/>
                <w:bottom w:val="none" w:sz="0" w:space="0" w:color="auto"/>
                <w:right w:val="none" w:sz="0" w:space="0" w:color="auto"/>
              </w:divBdr>
            </w:div>
          </w:divsChild>
        </w:div>
        <w:div w:id="1142845140">
          <w:marLeft w:val="0"/>
          <w:marRight w:val="0"/>
          <w:marTop w:val="0"/>
          <w:marBottom w:val="0"/>
          <w:divBdr>
            <w:top w:val="none" w:sz="0" w:space="0" w:color="auto"/>
            <w:left w:val="none" w:sz="0" w:space="0" w:color="auto"/>
            <w:bottom w:val="none" w:sz="0" w:space="0" w:color="auto"/>
            <w:right w:val="none" w:sz="0" w:space="0" w:color="auto"/>
          </w:divBdr>
          <w:divsChild>
            <w:div w:id="1376084378">
              <w:marLeft w:val="0"/>
              <w:marRight w:val="0"/>
              <w:marTop w:val="0"/>
              <w:marBottom w:val="0"/>
              <w:divBdr>
                <w:top w:val="none" w:sz="0" w:space="0" w:color="auto"/>
                <w:left w:val="none" w:sz="0" w:space="0" w:color="auto"/>
                <w:bottom w:val="none" w:sz="0" w:space="0" w:color="auto"/>
                <w:right w:val="none" w:sz="0" w:space="0" w:color="auto"/>
              </w:divBdr>
            </w:div>
            <w:div w:id="1796093157">
              <w:marLeft w:val="0"/>
              <w:marRight w:val="0"/>
              <w:marTop w:val="0"/>
              <w:marBottom w:val="0"/>
              <w:divBdr>
                <w:top w:val="none" w:sz="0" w:space="0" w:color="auto"/>
                <w:left w:val="none" w:sz="0" w:space="0" w:color="auto"/>
                <w:bottom w:val="none" w:sz="0" w:space="0" w:color="auto"/>
                <w:right w:val="none" w:sz="0" w:space="0" w:color="auto"/>
              </w:divBdr>
            </w:div>
          </w:divsChild>
        </w:div>
        <w:div w:id="1161000974">
          <w:marLeft w:val="0"/>
          <w:marRight w:val="0"/>
          <w:marTop w:val="0"/>
          <w:marBottom w:val="0"/>
          <w:divBdr>
            <w:top w:val="none" w:sz="0" w:space="0" w:color="auto"/>
            <w:left w:val="none" w:sz="0" w:space="0" w:color="auto"/>
            <w:bottom w:val="none" w:sz="0" w:space="0" w:color="auto"/>
            <w:right w:val="none" w:sz="0" w:space="0" w:color="auto"/>
          </w:divBdr>
          <w:divsChild>
            <w:div w:id="1113014922">
              <w:marLeft w:val="0"/>
              <w:marRight w:val="0"/>
              <w:marTop w:val="0"/>
              <w:marBottom w:val="0"/>
              <w:divBdr>
                <w:top w:val="none" w:sz="0" w:space="0" w:color="auto"/>
                <w:left w:val="none" w:sz="0" w:space="0" w:color="auto"/>
                <w:bottom w:val="none" w:sz="0" w:space="0" w:color="auto"/>
                <w:right w:val="none" w:sz="0" w:space="0" w:color="auto"/>
              </w:divBdr>
            </w:div>
            <w:div w:id="1417677846">
              <w:marLeft w:val="0"/>
              <w:marRight w:val="0"/>
              <w:marTop w:val="0"/>
              <w:marBottom w:val="0"/>
              <w:divBdr>
                <w:top w:val="none" w:sz="0" w:space="0" w:color="auto"/>
                <w:left w:val="none" w:sz="0" w:space="0" w:color="auto"/>
                <w:bottom w:val="none" w:sz="0" w:space="0" w:color="auto"/>
                <w:right w:val="none" w:sz="0" w:space="0" w:color="auto"/>
              </w:divBdr>
            </w:div>
          </w:divsChild>
        </w:div>
        <w:div w:id="1183781756">
          <w:marLeft w:val="0"/>
          <w:marRight w:val="0"/>
          <w:marTop w:val="0"/>
          <w:marBottom w:val="0"/>
          <w:divBdr>
            <w:top w:val="none" w:sz="0" w:space="0" w:color="auto"/>
            <w:left w:val="none" w:sz="0" w:space="0" w:color="auto"/>
            <w:bottom w:val="none" w:sz="0" w:space="0" w:color="auto"/>
            <w:right w:val="none" w:sz="0" w:space="0" w:color="auto"/>
          </w:divBdr>
          <w:divsChild>
            <w:div w:id="139736526">
              <w:marLeft w:val="0"/>
              <w:marRight w:val="0"/>
              <w:marTop w:val="0"/>
              <w:marBottom w:val="0"/>
              <w:divBdr>
                <w:top w:val="none" w:sz="0" w:space="0" w:color="auto"/>
                <w:left w:val="none" w:sz="0" w:space="0" w:color="auto"/>
                <w:bottom w:val="none" w:sz="0" w:space="0" w:color="auto"/>
                <w:right w:val="none" w:sz="0" w:space="0" w:color="auto"/>
              </w:divBdr>
            </w:div>
            <w:div w:id="1516190798">
              <w:marLeft w:val="0"/>
              <w:marRight w:val="0"/>
              <w:marTop w:val="0"/>
              <w:marBottom w:val="0"/>
              <w:divBdr>
                <w:top w:val="none" w:sz="0" w:space="0" w:color="auto"/>
                <w:left w:val="none" w:sz="0" w:space="0" w:color="auto"/>
                <w:bottom w:val="none" w:sz="0" w:space="0" w:color="auto"/>
                <w:right w:val="none" w:sz="0" w:space="0" w:color="auto"/>
              </w:divBdr>
            </w:div>
          </w:divsChild>
        </w:div>
        <w:div w:id="1191718862">
          <w:marLeft w:val="0"/>
          <w:marRight w:val="0"/>
          <w:marTop w:val="0"/>
          <w:marBottom w:val="0"/>
          <w:divBdr>
            <w:top w:val="none" w:sz="0" w:space="0" w:color="auto"/>
            <w:left w:val="none" w:sz="0" w:space="0" w:color="auto"/>
            <w:bottom w:val="none" w:sz="0" w:space="0" w:color="auto"/>
            <w:right w:val="none" w:sz="0" w:space="0" w:color="auto"/>
          </w:divBdr>
          <w:divsChild>
            <w:div w:id="505629000">
              <w:marLeft w:val="0"/>
              <w:marRight w:val="0"/>
              <w:marTop w:val="0"/>
              <w:marBottom w:val="0"/>
              <w:divBdr>
                <w:top w:val="none" w:sz="0" w:space="0" w:color="auto"/>
                <w:left w:val="none" w:sz="0" w:space="0" w:color="auto"/>
                <w:bottom w:val="none" w:sz="0" w:space="0" w:color="auto"/>
                <w:right w:val="none" w:sz="0" w:space="0" w:color="auto"/>
              </w:divBdr>
            </w:div>
            <w:div w:id="968435051">
              <w:marLeft w:val="0"/>
              <w:marRight w:val="0"/>
              <w:marTop w:val="0"/>
              <w:marBottom w:val="0"/>
              <w:divBdr>
                <w:top w:val="none" w:sz="0" w:space="0" w:color="auto"/>
                <w:left w:val="none" w:sz="0" w:space="0" w:color="auto"/>
                <w:bottom w:val="none" w:sz="0" w:space="0" w:color="auto"/>
                <w:right w:val="none" w:sz="0" w:space="0" w:color="auto"/>
              </w:divBdr>
            </w:div>
            <w:div w:id="1741101430">
              <w:marLeft w:val="0"/>
              <w:marRight w:val="0"/>
              <w:marTop w:val="0"/>
              <w:marBottom w:val="0"/>
              <w:divBdr>
                <w:top w:val="none" w:sz="0" w:space="0" w:color="auto"/>
                <w:left w:val="none" w:sz="0" w:space="0" w:color="auto"/>
                <w:bottom w:val="none" w:sz="0" w:space="0" w:color="auto"/>
                <w:right w:val="none" w:sz="0" w:space="0" w:color="auto"/>
              </w:divBdr>
            </w:div>
          </w:divsChild>
        </w:div>
        <w:div w:id="1213693943">
          <w:marLeft w:val="0"/>
          <w:marRight w:val="0"/>
          <w:marTop w:val="0"/>
          <w:marBottom w:val="0"/>
          <w:divBdr>
            <w:top w:val="none" w:sz="0" w:space="0" w:color="auto"/>
            <w:left w:val="none" w:sz="0" w:space="0" w:color="auto"/>
            <w:bottom w:val="none" w:sz="0" w:space="0" w:color="auto"/>
            <w:right w:val="none" w:sz="0" w:space="0" w:color="auto"/>
          </w:divBdr>
          <w:divsChild>
            <w:div w:id="1352298029">
              <w:marLeft w:val="0"/>
              <w:marRight w:val="0"/>
              <w:marTop w:val="0"/>
              <w:marBottom w:val="0"/>
              <w:divBdr>
                <w:top w:val="none" w:sz="0" w:space="0" w:color="auto"/>
                <w:left w:val="none" w:sz="0" w:space="0" w:color="auto"/>
                <w:bottom w:val="none" w:sz="0" w:space="0" w:color="auto"/>
                <w:right w:val="none" w:sz="0" w:space="0" w:color="auto"/>
              </w:divBdr>
            </w:div>
            <w:div w:id="1518303326">
              <w:marLeft w:val="0"/>
              <w:marRight w:val="0"/>
              <w:marTop w:val="0"/>
              <w:marBottom w:val="0"/>
              <w:divBdr>
                <w:top w:val="none" w:sz="0" w:space="0" w:color="auto"/>
                <w:left w:val="none" w:sz="0" w:space="0" w:color="auto"/>
                <w:bottom w:val="none" w:sz="0" w:space="0" w:color="auto"/>
                <w:right w:val="none" w:sz="0" w:space="0" w:color="auto"/>
              </w:divBdr>
            </w:div>
          </w:divsChild>
        </w:div>
        <w:div w:id="1270088278">
          <w:marLeft w:val="0"/>
          <w:marRight w:val="0"/>
          <w:marTop w:val="0"/>
          <w:marBottom w:val="0"/>
          <w:divBdr>
            <w:top w:val="none" w:sz="0" w:space="0" w:color="auto"/>
            <w:left w:val="none" w:sz="0" w:space="0" w:color="auto"/>
            <w:bottom w:val="none" w:sz="0" w:space="0" w:color="auto"/>
            <w:right w:val="none" w:sz="0" w:space="0" w:color="auto"/>
          </w:divBdr>
          <w:divsChild>
            <w:div w:id="304360276">
              <w:marLeft w:val="0"/>
              <w:marRight w:val="0"/>
              <w:marTop w:val="0"/>
              <w:marBottom w:val="0"/>
              <w:divBdr>
                <w:top w:val="none" w:sz="0" w:space="0" w:color="auto"/>
                <w:left w:val="none" w:sz="0" w:space="0" w:color="auto"/>
                <w:bottom w:val="none" w:sz="0" w:space="0" w:color="auto"/>
                <w:right w:val="none" w:sz="0" w:space="0" w:color="auto"/>
              </w:divBdr>
            </w:div>
          </w:divsChild>
        </w:div>
        <w:div w:id="1310747086">
          <w:marLeft w:val="0"/>
          <w:marRight w:val="0"/>
          <w:marTop w:val="0"/>
          <w:marBottom w:val="0"/>
          <w:divBdr>
            <w:top w:val="none" w:sz="0" w:space="0" w:color="auto"/>
            <w:left w:val="none" w:sz="0" w:space="0" w:color="auto"/>
            <w:bottom w:val="none" w:sz="0" w:space="0" w:color="auto"/>
            <w:right w:val="none" w:sz="0" w:space="0" w:color="auto"/>
          </w:divBdr>
          <w:divsChild>
            <w:div w:id="165557280">
              <w:marLeft w:val="0"/>
              <w:marRight w:val="0"/>
              <w:marTop w:val="0"/>
              <w:marBottom w:val="0"/>
              <w:divBdr>
                <w:top w:val="none" w:sz="0" w:space="0" w:color="auto"/>
                <w:left w:val="none" w:sz="0" w:space="0" w:color="auto"/>
                <w:bottom w:val="none" w:sz="0" w:space="0" w:color="auto"/>
                <w:right w:val="none" w:sz="0" w:space="0" w:color="auto"/>
              </w:divBdr>
            </w:div>
            <w:div w:id="242764855">
              <w:marLeft w:val="0"/>
              <w:marRight w:val="0"/>
              <w:marTop w:val="0"/>
              <w:marBottom w:val="0"/>
              <w:divBdr>
                <w:top w:val="none" w:sz="0" w:space="0" w:color="auto"/>
                <w:left w:val="none" w:sz="0" w:space="0" w:color="auto"/>
                <w:bottom w:val="none" w:sz="0" w:space="0" w:color="auto"/>
                <w:right w:val="none" w:sz="0" w:space="0" w:color="auto"/>
              </w:divBdr>
            </w:div>
            <w:div w:id="1084375772">
              <w:marLeft w:val="0"/>
              <w:marRight w:val="0"/>
              <w:marTop w:val="0"/>
              <w:marBottom w:val="0"/>
              <w:divBdr>
                <w:top w:val="none" w:sz="0" w:space="0" w:color="auto"/>
                <w:left w:val="none" w:sz="0" w:space="0" w:color="auto"/>
                <w:bottom w:val="none" w:sz="0" w:space="0" w:color="auto"/>
                <w:right w:val="none" w:sz="0" w:space="0" w:color="auto"/>
              </w:divBdr>
            </w:div>
            <w:div w:id="2064861174">
              <w:marLeft w:val="0"/>
              <w:marRight w:val="0"/>
              <w:marTop w:val="0"/>
              <w:marBottom w:val="0"/>
              <w:divBdr>
                <w:top w:val="none" w:sz="0" w:space="0" w:color="auto"/>
                <w:left w:val="none" w:sz="0" w:space="0" w:color="auto"/>
                <w:bottom w:val="none" w:sz="0" w:space="0" w:color="auto"/>
                <w:right w:val="none" w:sz="0" w:space="0" w:color="auto"/>
              </w:divBdr>
            </w:div>
            <w:div w:id="2131514364">
              <w:marLeft w:val="0"/>
              <w:marRight w:val="0"/>
              <w:marTop w:val="0"/>
              <w:marBottom w:val="0"/>
              <w:divBdr>
                <w:top w:val="none" w:sz="0" w:space="0" w:color="auto"/>
                <w:left w:val="none" w:sz="0" w:space="0" w:color="auto"/>
                <w:bottom w:val="none" w:sz="0" w:space="0" w:color="auto"/>
                <w:right w:val="none" w:sz="0" w:space="0" w:color="auto"/>
              </w:divBdr>
            </w:div>
          </w:divsChild>
        </w:div>
        <w:div w:id="1345787975">
          <w:marLeft w:val="0"/>
          <w:marRight w:val="0"/>
          <w:marTop w:val="0"/>
          <w:marBottom w:val="0"/>
          <w:divBdr>
            <w:top w:val="none" w:sz="0" w:space="0" w:color="auto"/>
            <w:left w:val="none" w:sz="0" w:space="0" w:color="auto"/>
            <w:bottom w:val="none" w:sz="0" w:space="0" w:color="auto"/>
            <w:right w:val="none" w:sz="0" w:space="0" w:color="auto"/>
          </w:divBdr>
          <w:divsChild>
            <w:div w:id="76438534">
              <w:marLeft w:val="0"/>
              <w:marRight w:val="0"/>
              <w:marTop w:val="0"/>
              <w:marBottom w:val="0"/>
              <w:divBdr>
                <w:top w:val="none" w:sz="0" w:space="0" w:color="auto"/>
                <w:left w:val="none" w:sz="0" w:space="0" w:color="auto"/>
                <w:bottom w:val="none" w:sz="0" w:space="0" w:color="auto"/>
                <w:right w:val="none" w:sz="0" w:space="0" w:color="auto"/>
              </w:divBdr>
            </w:div>
            <w:div w:id="1575698535">
              <w:marLeft w:val="0"/>
              <w:marRight w:val="0"/>
              <w:marTop w:val="0"/>
              <w:marBottom w:val="0"/>
              <w:divBdr>
                <w:top w:val="none" w:sz="0" w:space="0" w:color="auto"/>
                <w:left w:val="none" w:sz="0" w:space="0" w:color="auto"/>
                <w:bottom w:val="none" w:sz="0" w:space="0" w:color="auto"/>
                <w:right w:val="none" w:sz="0" w:space="0" w:color="auto"/>
              </w:divBdr>
            </w:div>
            <w:div w:id="1778981906">
              <w:marLeft w:val="0"/>
              <w:marRight w:val="0"/>
              <w:marTop w:val="0"/>
              <w:marBottom w:val="0"/>
              <w:divBdr>
                <w:top w:val="none" w:sz="0" w:space="0" w:color="auto"/>
                <w:left w:val="none" w:sz="0" w:space="0" w:color="auto"/>
                <w:bottom w:val="none" w:sz="0" w:space="0" w:color="auto"/>
                <w:right w:val="none" w:sz="0" w:space="0" w:color="auto"/>
              </w:divBdr>
            </w:div>
          </w:divsChild>
        </w:div>
        <w:div w:id="1373919572">
          <w:marLeft w:val="0"/>
          <w:marRight w:val="0"/>
          <w:marTop w:val="0"/>
          <w:marBottom w:val="0"/>
          <w:divBdr>
            <w:top w:val="none" w:sz="0" w:space="0" w:color="auto"/>
            <w:left w:val="none" w:sz="0" w:space="0" w:color="auto"/>
            <w:bottom w:val="none" w:sz="0" w:space="0" w:color="auto"/>
            <w:right w:val="none" w:sz="0" w:space="0" w:color="auto"/>
          </w:divBdr>
          <w:divsChild>
            <w:div w:id="1630745966">
              <w:marLeft w:val="0"/>
              <w:marRight w:val="0"/>
              <w:marTop w:val="0"/>
              <w:marBottom w:val="0"/>
              <w:divBdr>
                <w:top w:val="none" w:sz="0" w:space="0" w:color="auto"/>
                <w:left w:val="none" w:sz="0" w:space="0" w:color="auto"/>
                <w:bottom w:val="none" w:sz="0" w:space="0" w:color="auto"/>
                <w:right w:val="none" w:sz="0" w:space="0" w:color="auto"/>
              </w:divBdr>
            </w:div>
            <w:div w:id="2002809239">
              <w:marLeft w:val="0"/>
              <w:marRight w:val="0"/>
              <w:marTop w:val="0"/>
              <w:marBottom w:val="0"/>
              <w:divBdr>
                <w:top w:val="none" w:sz="0" w:space="0" w:color="auto"/>
                <w:left w:val="none" w:sz="0" w:space="0" w:color="auto"/>
                <w:bottom w:val="none" w:sz="0" w:space="0" w:color="auto"/>
                <w:right w:val="none" w:sz="0" w:space="0" w:color="auto"/>
              </w:divBdr>
            </w:div>
          </w:divsChild>
        </w:div>
        <w:div w:id="1424761294">
          <w:marLeft w:val="0"/>
          <w:marRight w:val="0"/>
          <w:marTop w:val="0"/>
          <w:marBottom w:val="0"/>
          <w:divBdr>
            <w:top w:val="none" w:sz="0" w:space="0" w:color="auto"/>
            <w:left w:val="none" w:sz="0" w:space="0" w:color="auto"/>
            <w:bottom w:val="none" w:sz="0" w:space="0" w:color="auto"/>
            <w:right w:val="none" w:sz="0" w:space="0" w:color="auto"/>
          </w:divBdr>
          <w:divsChild>
            <w:div w:id="1808208072">
              <w:marLeft w:val="0"/>
              <w:marRight w:val="0"/>
              <w:marTop w:val="0"/>
              <w:marBottom w:val="0"/>
              <w:divBdr>
                <w:top w:val="none" w:sz="0" w:space="0" w:color="auto"/>
                <w:left w:val="none" w:sz="0" w:space="0" w:color="auto"/>
                <w:bottom w:val="none" w:sz="0" w:space="0" w:color="auto"/>
                <w:right w:val="none" w:sz="0" w:space="0" w:color="auto"/>
              </w:divBdr>
            </w:div>
            <w:div w:id="1891916045">
              <w:marLeft w:val="0"/>
              <w:marRight w:val="0"/>
              <w:marTop w:val="0"/>
              <w:marBottom w:val="0"/>
              <w:divBdr>
                <w:top w:val="none" w:sz="0" w:space="0" w:color="auto"/>
                <w:left w:val="none" w:sz="0" w:space="0" w:color="auto"/>
                <w:bottom w:val="none" w:sz="0" w:space="0" w:color="auto"/>
                <w:right w:val="none" w:sz="0" w:space="0" w:color="auto"/>
              </w:divBdr>
            </w:div>
          </w:divsChild>
        </w:div>
        <w:div w:id="1456406531">
          <w:marLeft w:val="0"/>
          <w:marRight w:val="0"/>
          <w:marTop w:val="0"/>
          <w:marBottom w:val="0"/>
          <w:divBdr>
            <w:top w:val="none" w:sz="0" w:space="0" w:color="auto"/>
            <w:left w:val="none" w:sz="0" w:space="0" w:color="auto"/>
            <w:bottom w:val="none" w:sz="0" w:space="0" w:color="auto"/>
            <w:right w:val="none" w:sz="0" w:space="0" w:color="auto"/>
          </w:divBdr>
          <w:divsChild>
            <w:div w:id="440564600">
              <w:marLeft w:val="0"/>
              <w:marRight w:val="0"/>
              <w:marTop w:val="0"/>
              <w:marBottom w:val="0"/>
              <w:divBdr>
                <w:top w:val="none" w:sz="0" w:space="0" w:color="auto"/>
                <w:left w:val="none" w:sz="0" w:space="0" w:color="auto"/>
                <w:bottom w:val="none" w:sz="0" w:space="0" w:color="auto"/>
                <w:right w:val="none" w:sz="0" w:space="0" w:color="auto"/>
              </w:divBdr>
            </w:div>
          </w:divsChild>
        </w:div>
        <w:div w:id="1459882282">
          <w:marLeft w:val="0"/>
          <w:marRight w:val="0"/>
          <w:marTop w:val="0"/>
          <w:marBottom w:val="0"/>
          <w:divBdr>
            <w:top w:val="none" w:sz="0" w:space="0" w:color="auto"/>
            <w:left w:val="none" w:sz="0" w:space="0" w:color="auto"/>
            <w:bottom w:val="none" w:sz="0" w:space="0" w:color="auto"/>
            <w:right w:val="none" w:sz="0" w:space="0" w:color="auto"/>
          </w:divBdr>
          <w:divsChild>
            <w:div w:id="189271042">
              <w:marLeft w:val="0"/>
              <w:marRight w:val="0"/>
              <w:marTop w:val="0"/>
              <w:marBottom w:val="0"/>
              <w:divBdr>
                <w:top w:val="none" w:sz="0" w:space="0" w:color="auto"/>
                <w:left w:val="none" w:sz="0" w:space="0" w:color="auto"/>
                <w:bottom w:val="none" w:sz="0" w:space="0" w:color="auto"/>
                <w:right w:val="none" w:sz="0" w:space="0" w:color="auto"/>
              </w:divBdr>
            </w:div>
            <w:div w:id="654604062">
              <w:marLeft w:val="0"/>
              <w:marRight w:val="0"/>
              <w:marTop w:val="0"/>
              <w:marBottom w:val="0"/>
              <w:divBdr>
                <w:top w:val="none" w:sz="0" w:space="0" w:color="auto"/>
                <w:left w:val="none" w:sz="0" w:space="0" w:color="auto"/>
                <w:bottom w:val="none" w:sz="0" w:space="0" w:color="auto"/>
                <w:right w:val="none" w:sz="0" w:space="0" w:color="auto"/>
              </w:divBdr>
            </w:div>
          </w:divsChild>
        </w:div>
        <w:div w:id="1536385658">
          <w:marLeft w:val="0"/>
          <w:marRight w:val="0"/>
          <w:marTop w:val="0"/>
          <w:marBottom w:val="0"/>
          <w:divBdr>
            <w:top w:val="none" w:sz="0" w:space="0" w:color="auto"/>
            <w:left w:val="none" w:sz="0" w:space="0" w:color="auto"/>
            <w:bottom w:val="none" w:sz="0" w:space="0" w:color="auto"/>
            <w:right w:val="none" w:sz="0" w:space="0" w:color="auto"/>
          </w:divBdr>
          <w:divsChild>
            <w:div w:id="1117944035">
              <w:marLeft w:val="0"/>
              <w:marRight w:val="0"/>
              <w:marTop w:val="0"/>
              <w:marBottom w:val="0"/>
              <w:divBdr>
                <w:top w:val="none" w:sz="0" w:space="0" w:color="auto"/>
                <w:left w:val="none" w:sz="0" w:space="0" w:color="auto"/>
                <w:bottom w:val="none" w:sz="0" w:space="0" w:color="auto"/>
                <w:right w:val="none" w:sz="0" w:space="0" w:color="auto"/>
              </w:divBdr>
            </w:div>
            <w:div w:id="1459377078">
              <w:marLeft w:val="0"/>
              <w:marRight w:val="0"/>
              <w:marTop w:val="0"/>
              <w:marBottom w:val="0"/>
              <w:divBdr>
                <w:top w:val="none" w:sz="0" w:space="0" w:color="auto"/>
                <w:left w:val="none" w:sz="0" w:space="0" w:color="auto"/>
                <w:bottom w:val="none" w:sz="0" w:space="0" w:color="auto"/>
                <w:right w:val="none" w:sz="0" w:space="0" w:color="auto"/>
              </w:divBdr>
            </w:div>
            <w:div w:id="2133402665">
              <w:marLeft w:val="0"/>
              <w:marRight w:val="0"/>
              <w:marTop w:val="0"/>
              <w:marBottom w:val="0"/>
              <w:divBdr>
                <w:top w:val="none" w:sz="0" w:space="0" w:color="auto"/>
                <w:left w:val="none" w:sz="0" w:space="0" w:color="auto"/>
                <w:bottom w:val="none" w:sz="0" w:space="0" w:color="auto"/>
                <w:right w:val="none" w:sz="0" w:space="0" w:color="auto"/>
              </w:divBdr>
            </w:div>
          </w:divsChild>
        </w:div>
        <w:div w:id="1543520596">
          <w:marLeft w:val="0"/>
          <w:marRight w:val="0"/>
          <w:marTop w:val="0"/>
          <w:marBottom w:val="0"/>
          <w:divBdr>
            <w:top w:val="none" w:sz="0" w:space="0" w:color="auto"/>
            <w:left w:val="none" w:sz="0" w:space="0" w:color="auto"/>
            <w:bottom w:val="none" w:sz="0" w:space="0" w:color="auto"/>
            <w:right w:val="none" w:sz="0" w:space="0" w:color="auto"/>
          </w:divBdr>
          <w:divsChild>
            <w:div w:id="510995615">
              <w:marLeft w:val="0"/>
              <w:marRight w:val="0"/>
              <w:marTop w:val="0"/>
              <w:marBottom w:val="0"/>
              <w:divBdr>
                <w:top w:val="none" w:sz="0" w:space="0" w:color="auto"/>
                <w:left w:val="none" w:sz="0" w:space="0" w:color="auto"/>
                <w:bottom w:val="none" w:sz="0" w:space="0" w:color="auto"/>
                <w:right w:val="none" w:sz="0" w:space="0" w:color="auto"/>
              </w:divBdr>
            </w:div>
            <w:div w:id="1915123267">
              <w:marLeft w:val="0"/>
              <w:marRight w:val="0"/>
              <w:marTop w:val="0"/>
              <w:marBottom w:val="0"/>
              <w:divBdr>
                <w:top w:val="none" w:sz="0" w:space="0" w:color="auto"/>
                <w:left w:val="none" w:sz="0" w:space="0" w:color="auto"/>
                <w:bottom w:val="none" w:sz="0" w:space="0" w:color="auto"/>
                <w:right w:val="none" w:sz="0" w:space="0" w:color="auto"/>
              </w:divBdr>
            </w:div>
          </w:divsChild>
        </w:div>
        <w:div w:id="1549295376">
          <w:marLeft w:val="0"/>
          <w:marRight w:val="0"/>
          <w:marTop w:val="0"/>
          <w:marBottom w:val="0"/>
          <w:divBdr>
            <w:top w:val="none" w:sz="0" w:space="0" w:color="auto"/>
            <w:left w:val="none" w:sz="0" w:space="0" w:color="auto"/>
            <w:bottom w:val="none" w:sz="0" w:space="0" w:color="auto"/>
            <w:right w:val="none" w:sz="0" w:space="0" w:color="auto"/>
          </w:divBdr>
          <w:divsChild>
            <w:div w:id="141772417">
              <w:marLeft w:val="0"/>
              <w:marRight w:val="0"/>
              <w:marTop w:val="0"/>
              <w:marBottom w:val="0"/>
              <w:divBdr>
                <w:top w:val="none" w:sz="0" w:space="0" w:color="auto"/>
                <w:left w:val="none" w:sz="0" w:space="0" w:color="auto"/>
                <w:bottom w:val="none" w:sz="0" w:space="0" w:color="auto"/>
                <w:right w:val="none" w:sz="0" w:space="0" w:color="auto"/>
              </w:divBdr>
            </w:div>
            <w:div w:id="1261792256">
              <w:marLeft w:val="0"/>
              <w:marRight w:val="0"/>
              <w:marTop w:val="0"/>
              <w:marBottom w:val="0"/>
              <w:divBdr>
                <w:top w:val="none" w:sz="0" w:space="0" w:color="auto"/>
                <w:left w:val="none" w:sz="0" w:space="0" w:color="auto"/>
                <w:bottom w:val="none" w:sz="0" w:space="0" w:color="auto"/>
                <w:right w:val="none" w:sz="0" w:space="0" w:color="auto"/>
              </w:divBdr>
            </w:div>
            <w:div w:id="1840805061">
              <w:marLeft w:val="0"/>
              <w:marRight w:val="0"/>
              <w:marTop w:val="0"/>
              <w:marBottom w:val="0"/>
              <w:divBdr>
                <w:top w:val="none" w:sz="0" w:space="0" w:color="auto"/>
                <w:left w:val="none" w:sz="0" w:space="0" w:color="auto"/>
                <w:bottom w:val="none" w:sz="0" w:space="0" w:color="auto"/>
                <w:right w:val="none" w:sz="0" w:space="0" w:color="auto"/>
              </w:divBdr>
            </w:div>
          </w:divsChild>
        </w:div>
        <w:div w:id="1684823383">
          <w:marLeft w:val="0"/>
          <w:marRight w:val="0"/>
          <w:marTop w:val="0"/>
          <w:marBottom w:val="0"/>
          <w:divBdr>
            <w:top w:val="none" w:sz="0" w:space="0" w:color="auto"/>
            <w:left w:val="none" w:sz="0" w:space="0" w:color="auto"/>
            <w:bottom w:val="none" w:sz="0" w:space="0" w:color="auto"/>
            <w:right w:val="none" w:sz="0" w:space="0" w:color="auto"/>
          </w:divBdr>
          <w:divsChild>
            <w:div w:id="729108958">
              <w:marLeft w:val="0"/>
              <w:marRight w:val="0"/>
              <w:marTop w:val="0"/>
              <w:marBottom w:val="0"/>
              <w:divBdr>
                <w:top w:val="none" w:sz="0" w:space="0" w:color="auto"/>
                <w:left w:val="none" w:sz="0" w:space="0" w:color="auto"/>
                <w:bottom w:val="none" w:sz="0" w:space="0" w:color="auto"/>
                <w:right w:val="none" w:sz="0" w:space="0" w:color="auto"/>
              </w:divBdr>
            </w:div>
            <w:div w:id="1644458777">
              <w:marLeft w:val="0"/>
              <w:marRight w:val="0"/>
              <w:marTop w:val="0"/>
              <w:marBottom w:val="0"/>
              <w:divBdr>
                <w:top w:val="none" w:sz="0" w:space="0" w:color="auto"/>
                <w:left w:val="none" w:sz="0" w:space="0" w:color="auto"/>
                <w:bottom w:val="none" w:sz="0" w:space="0" w:color="auto"/>
                <w:right w:val="none" w:sz="0" w:space="0" w:color="auto"/>
              </w:divBdr>
            </w:div>
          </w:divsChild>
        </w:div>
        <w:div w:id="1760908951">
          <w:marLeft w:val="0"/>
          <w:marRight w:val="0"/>
          <w:marTop w:val="0"/>
          <w:marBottom w:val="0"/>
          <w:divBdr>
            <w:top w:val="none" w:sz="0" w:space="0" w:color="auto"/>
            <w:left w:val="none" w:sz="0" w:space="0" w:color="auto"/>
            <w:bottom w:val="none" w:sz="0" w:space="0" w:color="auto"/>
            <w:right w:val="none" w:sz="0" w:space="0" w:color="auto"/>
          </w:divBdr>
          <w:divsChild>
            <w:div w:id="258031862">
              <w:marLeft w:val="0"/>
              <w:marRight w:val="0"/>
              <w:marTop w:val="0"/>
              <w:marBottom w:val="0"/>
              <w:divBdr>
                <w:top w:val="none" w:sz="0" w:space="0" w:color="auto"/>
                <w:left w:val="none" w:sz="0" w:space="0" w:color="auto"/>
                <w:bottom w:val="none" w:sz="0" w:space="0" w:color="auto"/>
                <w:right w:val="none" w:sz="0" w:space="0" w:color="auto"/>
              </w:divBdr>
            </w:div>
            <w:div w:id="736636564">
              <w:marLeft w:val="0"/>
              <w:marRight w:val="0"/>
              <w:marTop w:val="0"/>
              <w:marBottom w:val="0"/>
              <w:divBdr>
                <w:top w:val="none" w:sz="0" w:space="0" w:color="auto"/>
                <w:left w:val="none" w:sz="0" w:space="0" w:color="auto"/>
                <w:bottom w:val="none" w:sz="0" w:space="0" w:color="auto"/>
                <w:right w:val="none" w:sz="0" w:space="0" w:color="auto"/>
              </w:divBdr>
            </w:div>
          </w:divsChild>
        </w:div>
        <w:div w:id="1825274857">
          <w:marLeft w:val="0"/>
          <w:marRight w:val="0"/>
          <w:marTop w:val="0"/>
          <w:marBottom w:val="0"/>
          <w:divBdr>
            <w:top w:val="none" w:sz="0" w:space="0" w:color="auto"/>
            <w:left w:val="none" w:sz="0" w:space="0" w:color="auto"/>
            <w:bottom w:val="none" w:sz="0" w:space="0" w:color="auto"/>
            <w:right w:val="none" w:sz="0" w:space="0" w:color="auto"/>
          </w:divBdr>
          <w:divsChild>
            <w:div w:id="580606505">
              <w:marLeft w:val="0"/>
              <w:marRight w:val="0"/>
              <w:marTop w:val="0"/>
              <w:marBottom w:val="0"/>
              <w:divBdr>
                <w:top w:val="none" w:sz="0" w:space="0" w:color="auto"/>
                <w:left w:val="none" w:sz="0" w:space="0" w:color="auto"/>
                <w:bottom w:val="none" w:sz="0" w:space="0" w:color="auto"/>
                <w:right w:val="none" w:sz="0" w:space="0" w:color="auto"/>
              </w:divBdr>
            </w:div>
            <w:div w:id="1410417782">
              <w:marLeft w:val="0"/>
              <w:marRight w:val="0"/>
              <w:marTop w:val="0"/>
              <w:marBottom w:val="0"/>
              <w:divBdr>
                <w:top w:val="none" w:sz="0" w:space="0" w:color="auto"/>
                <w:left w:val="none" w:sz="0" w:space="0" w:color="auto"/>
                <w:bottom w:val="none" w:sz="0" w:space="0" w:color="auto"/>
                <w:right w:val="none" w:sz="0" w:space="0" w:color="auto"/>
              </w:divBdr>
            </w:div>
            <w:div w:id="2074886603">
              <w:marLeft w:val="0"/>
              <w:marRight w:val="0"/>
              <w:marTop w:val="0"/>
              <w:marBottom w:val="0"/>
              <w:divBdr>
                <w:top w:val="none" w:sz="0" w:space="0" w:color="auto"/>
                <w:left w:val="none" w:sz="0" w:space="0" w:color="auto"/>
                <w:bottom w:val="none" w:sz="0" w:space="0" w:color="auto"/>
                <w:right w:val="none" w:sz="0" w:space="0" w:color="auto"/>
              </w:divBdr>
            </w:div>
          </w:divsChild>
        </w:div>
        <w:div w:id="1911579761">
          <w:marLeft w:val="0"/>
          <w:marRight w:val="0"/>
          <w:marTop w:val="0"/>
          <w:marBottom w:val="0"/>
          <w:divBdr>
            <w:top w:val="none" w:sz="0" w:space="0" w:color="auto"/>
            <w:left w:val="none" w:sz="0" w:space="0" w:color="auto"/>
            <w:bottom w:val="none" w:sz="0" w:space="0" w:color="auto"/>
            <w:right w:val="none" w:sz="0" w:space="0" w:color="auto"/>
          </w:divBdr>
          <w:divsChild>
            <w:div w:id="906307643">
              <w:marLeft w:val="0"/>
              <w:marRight w:val="0"/>
              <w:marTop w:val="0"/>
              <w:marBottom w:val="0"/>
              <w:divBdr>
                <w:top w:val="none" w:sz="0" w:space="0" w:color="auto"/>
                <w:left w:val="none" w:sz="0" w:space="0" w:color="auto"/>
                <w:bottom w:val="none" w:sz="0" w:space="0" w:color="auto"/>
                <w:right w:val="none" w:sz="0" w:space="0" w:color="auto"/>
              </w:divBdr>
            </w:div>
            <w:div w:id="1162694120">
              <w:marLeft w:val="0"/>
              <w:marRight w:val="0"/>
              <w:marTop w:val="0"/>
              <w:marBottom w:val="0"/>
              <w:divBdr>
                <w:top w:val="none" w:sz="0" w:space="0" w:color="auto"/>
                <w:left w:val="none" w:sz="0" w:space="0" w:color="auto"/>
                <w:bottom w:val="none" w:sz="0" w:space="0" w:color="auto"/>
                <w:right w:val="none" w:sz="0" w:space="0" w:color="auto"/>
              </w:divBdr>
            </w:div>
            <w:div w:id="1609240665">
              <w:marLeft w:val="0"/>
              <w:marRight w:val="0"/>
              <w:marTop w:val="0"/>
              <w:marBottom w:val="0"/>
              <w:divBdr>
                <w:top w:val="none" w:sz="0" w:space="0" w:color="auto"/>
                <w:left w:val="none" w:sz="0" w:space="0" w:color="auto"/>
                <w:bottom w:val="none" w:sz="0" w:space="0" w:color="auto"/>
                <w:right w:val="none" w:sz="0" w:space="0" w:color="auto"/>
              </w:divBdr>
            </w:div>
          </w:divsChild>
        </w:div>
        <w:div w:id="1918856145">
          <w:marLeft w:val="0"/>
          <w:marRight w:val="0"/>
          <w:marTop w:val="0"/>
          <w:marBottom w:val="0"/>
          <w:divBdr>
            <w:top w:val="none" w:sz="0" w:space="0" w:color="auto"/>
            <w:left w:val="none" w:sz="0" w:space="0" w:color="auto"/>
            <w:bottom w:val="none" w:sz="0" w:space="0" w:color="auto"/>
            <w:right w:val="none" w:sz="0" w:space="0" w:color="auto"/>
          </w:divBdr>
          <w:divsChild>
            <w:div w:id="40789035">
              <w:marLeft w:val="0"/>
              <w:marRight w:val="0"/>
              <w:marTop w:val="0"/>
              <w:marBottom w:val="0"/>
              <w:divBdr>
                <w:top w:val="none" w:sz="0" w:space="0" w:color="auto"/>
                <w:left w:val="none" w:sz="0" w:space="0" w:color="auto"/>
                <w:bottom w:val="none" w:sz="0" w:space="0" w:color="auto"/>
                <w:right w:val="none" w:sz="0" w:space="0" w:color="auto"/>
              </w:divBdr>
            </w:div>
            <w:div w:id="1503623546">
              <w:marLeft w:val="0"/>
              <w:marRight w:val="0"/>
              <w:marTop w:val="0"/>
              <w:marBottom w:val="0"/>
              <w:divBdr>
                <w:top w:val="none" w:sz="0" w:space="0" w:color="auto"/>
                <w:left w:val="none" w:sz="0" w:space="0" w:color="auto"/>
                <w:bottom w:val="none" w:sz="0" w:space="0" w:color="auto"/>
                <w:right w:val="none" w:sz="0" w:space="0" w:color="auto"/>
              </w:divBdr>
            </w:div>
            <w:div w:id="1537230199">
              <w:marLeft w:val="0"/>
              <w:marRight w:val="0"/>
              <w:marTop w:val="0"/>
              <w:marBottom w:val="0"/>
              <w:divBdr>
                <w:top w:val="none" w:sz="0" w:space="0" w:color="auto"/>
                <w:left w:val="none" w:sz="0" w:space="0" w:color="auto"/>
                <w:bottom w:val="none" w:sz="0" w:space="0" w:color="auto"/>
                <w:right w:val="none" w:sz="0" w:space="0" w:color="auto"/>
              </w:divBdr>
            </w:div>
          </w:divsChild>
        </w:div>
        <w:div w:id="1944220081">
          <w:marLeft w:val="0"/>
          <w:marRight w:val="0"/>
          <w:marTop w:val="0"/>
          <w:marBottom w:val="0"/>
          <w:divBdr>
            <w:top w:val="none" w:sz="0" w:space="0" w:color="auto"/>
            <w:left w:val="none" w:sz="0" w:space="0" w:color="auto"/>
            <w:bottom w:val="none" w:sz="0" w:space="0" w:color="auto"/>
            <w:right w:val="none" w:sz="0" w:space="0" w:color="auto"/>
          </w:divBdr>
          <w:divsChild>
            <w:div w:id="424352412">
              <w:marLeft w:val="0"/>
              <w:marRight w:val="0"/>
              <w:marTop w:val="0"/>
              <w:marBottom w:val="0"/>
              <w:divBdr>
                <w:top w:val="none" w:sz="0" w:space="0" w:color="auto"/>
                <w:left w:val="none" w:sz="0" w:space="0" w:color="auto"/>
                <w:bottom w:val="none" w:sz="0" w:space="0" w:color="auto"/>
                <w:right w:val="none" w:sz="0" w:space="0" w:color="auto"/>
              </w:divBdr>
            </w:div>
            <w:div w:id="1399867663">
              <w:marLeft w:val="0"/>
              <w:marRight w:val="0"/>
              <w:marTop w:val="0"/>
              <w:marBottom w:val="0"/>
              <w:divBdr>
                <w:top w:val="none" w:sz="0" w:space="0" w:color="auto"/>
                <w:left w:val="none" w:sz="0" w:space="0" w:color="auto"/>
                <w:bottom w:val="none" w:sz="0" w:space="0" w:color="auto"/>
                <w:right w:val="none" w:sz="0" w:space="0" w:color="auto"/>
              </w:divBdr>
            </w:div>
          </w:divsChild>
        </w:div>
        <w:div w:id="1982346881">
          <w:marLeft w:val="0"/>
          <w:marRight w:val="0"/>
          <w:marTop w:val="0"/>
          <w:marBottom w:val="0"/>
          <w:divBdr>
            <w:top w:val="none" w:sz="0" w:space="0" w:color="auto"/>
            <w:left w:val="none" w:sz="0" w:space="0" w:color="auto"/>
            <w:bottom w:val="none" w:sz="0" w:space="0" w:color="auto"/>
            <w:right w:val="none" w:sz="0" w:space="0" w:color="auto"/>
          </w:divBdr>
          <w:divsChild>
            <w:div w:id="544758389">
              <w:marLeft w:val="0"/>
              <w:marRight w:val="0"/>
              <w:marTop w:val="0"/>
              <w:marBottom w:val="0"/>
              <w:divBdr>
                <w:top w:val="none" w:sz="0" w:space="0" w:color="auto"/>
                <w:left w:val="none" w:sz="0" w:space="0" w:color="auto"/>
                <w:bottom w:val="none" w:sz="0" w:space="0" w:color="auto"/>
                <w:right w:val="none" w:sz="0" w:space="0" w:color="auto"/>
              </w:divBdr>
            </w:div>
            <w:div w:id="1765809257">
              <w:marLeft w:val="0"/>
              <w:marRight w:val="0"/>
              <w:marTop w:val="0"/>
              <w:marBottom w:val="0"/>
              <w:divBdr>
                <w:top w:val="none" w:sz="0" w:space="0" w:color="auto"/>
                <w:left w:val="none" w:sz="0" w:space="0" w:color="auto"/>
                <w:bottom w:val="none" w:sz="0" w:space="0" w:color="auto"/>
                <w:right w:val="none" w:sz="0" w:space="0" w:color="auto"/>
              </w:divBdr>
            </w:div>
          </w:divsChild>
        </w:div>
        <w:div w:id="2006207499">
          <w:marLeft w:val="0"/>
          <w:marRight w:val="0"/>
          <w:marTop w:val="0"/>
          <w:marBottom w:val="0"/>
          <w:divBdr>
            <w:top w:val="none" w:sz="0" w:space="0" w:color="auto"/>
            <w:left w:val="none" w:sz="0" w:space="0" w:color="auto"/>
            <w:bottom w:val="none" w:sz="0" w:space="0" w:color="auto"/>
            <w:right w:val="none" w:sz="0" w:space="0" w:color="auto"/>
          </w:divBdr>
          <w:divsChild>
            <w:div w:id="61215738">
              <w:marLeft w:val="0"/>
              <w:marRight w:val="0"/>
              <w:marTop w:val="0"/>
              <w:marBottom w:val="0"/>
              <w:divBdr>
                <w:top w:val="none" w:sz="0" w:space="0" w:color="auto"/>
                <w:left w:val="none" w:sz="0" w:space="0" w:color="auto"/>
                <w:bottom w:val="none" w:sz="0" w:space="0" w:color="auto"/>
                <w:right w:val="none" w:sz="0" w:space="0" w:color="auto"/>
              </w:divBdr>
            </w:div>
            <w:div w:id="638995344">
              <w:marLeft w:val="0"/>
              <w:marRight w:val="0"/>
              <w:marTop w:val="0"/>
              <w:marBottom w:val="0"/>
              <w:divBdr>
                <w:top w:val="none" w:sz="0" w:space="0" w:color="auto"/>
                <w:left w:val="none" w:sz="0" w:space="0" w:color="auto"/>
                <w:bottom w:val="none" w:sz="0" w:space="0" w:color="auto"/>
                <w:right w:val="none" w:sz="0" w:space="0" w:color="auto"/>
              </w:divBdr>
            </w:div>
          </w:divsChild>
        </w:div>
        <w:div w:id="2023314975">
          <w:marLeft w:val="0"/>
          <w:marRight w:val="0"/>
          <w:marTop w:val="0"/>
          <w:marBottom w:val="0"/>
          <w:divBdr>
            <w:top w:val="none" w:sz="0" w:space="0" w:color="auto"/>
            <w:left w:val="none" w:sz="0" w:space="0" w:color="auto"/>
            <w:bottom w:val="none" w:sz="0" w:space="0" w:color="auto"/>
            <w:right w:val="none" w:sz="0" w:space="0" w:color="auto"/>
          </w:divBdr>
          <w:divsChild>
            <w:div w:id="2009211436">
              <w:marLeft w:val="0"/>
              <w:marRight w:val="0"/>
              <w:marTop w:val="0"/>
              <w:marBottom w:val="0"/>
              <w:divBdr>
                <w:top w:val="none" w:sz="0" w:space="0" w:color="auto"/>
                <w:left w:val="none" w:sz="0" w:space="0" w:color="auto"/>
                <w:bottom w:val="none" w:sz="0" w:space="0" w:color="auto"/>
                <w:right w:val="none" w:sz="0" w:space="0" w:color="auto"/>
              </w:divBdr>
            </w:div>
            <w:div w:id="2052218906">
              <w:marLeft w:val="0"/>
              <w:marRight w:val="0"/>
              <w:marTop w:val="0"/>
              <w:marBottom w:val="0"/>
              <w:divBdr>
                <w:top w:val="none" w:sz="0" w:space="0" w:color="auto"/>
                <w:left w:val="none" w:sz="0" w:space="0" w:color="auto"/>
                <w:bottom w:val="none" w:sz="0" w:space="0" w:color="auto"/>
                <w:right w:val="none" w:sz="0" w:space="0" w:color="auto"/>
              </w:divBdr>
            </w:div>
          </w:divsChild>
        </w:div>
        <w:div w:id="2070499135">
          <w:marLeft w:val="0"/>
          <w:marRight w:val="0"/>
          <w:marTop w:val="0"/>
          <w:marBottom w:val="0"/>
          <w:divBdr>
            <w:top w:val="none" w:sz="0" w:space="0" w:color="auto"/>
            <w:left w:val="none" w:sz="0" w:space="0" w:color="auto"/>
            <w:bottom w:val="none" w:sz="0" w:space="0" w:color="auto"/>
            <w:right w:val="none" w:sz="0" w:space="0" w:color="auto"/>
          </w:divBdr>
          <w:divsChild>
            <w:div w:id="362830626">
              <w:marLeft w:val="0"/>
              <w:marRight w:val="0"/>
              <w:marTop w:val="0"/>
              <w:marBottom w:val="0"/>
              <w:divBdr>
                <w:top w:val="none" w:sz="0" w:space="0" w:color="auto"/>
                <w:left w:val="none" w:sz="0" w:space="0" w:color="auto"/>
                <w:bottom w:val="none" w:sz="0" w:space="0" w:color="auto"/>
                <w:right w:val="none" w:sz="0" w:space="0" w:color="auto"/>
              </w:divBdr>
            </w:div>
            <w:div w:id="1025982705">
              <w:marLeft w:val="0"/>
              <w:marRight w:val="0"/>
              <w:marTop w:val="0"/>
              <w:marBottom w:val="0"/>
              <w:divBdr>
                <w:top w:val="none" w:sz="0" w:space="0" w:color="auto"/>
                <w:left w:val="none" w:sz="0" w:space="0" w:color="auto"/>
                <w:bottom w:val="none" w:sz="0" w:space="0" w:color="auto"/>
                <w:right w:val="none" w:sz="0" w:space="0" w:color="auto"/>
              </w:divBdr>
            </w:div>
          </w:divsChild>
        </w:div>
        <w:div w:id="2095281007">
          <w:marLeft w:val="0"/>
          <w:marRight w:val="0"/>
          <w:marTop w:val="0"/>
          <w:marBottom w:val="0"/>
          <w:divBdr>
            <w:top w:val="none" w:sz="0" w:space="0" w:color="auto"/>
            <w:left w:val="none" w:sz="0" w:space="0" w:color="auto"/>
            <w:bottom w:val="none" w:sz="0" w:space="0" w:color="auto"/>
            <w:right w:val="none" w:sz="0" w:space="0" w:color="auto"/>
          </w:divBdr>
          <w:divsChild>
            <w:div w:id="1479032866">
              <w:marLeft w:val="0"/>
              <w:marRight w:val="0"/>
              <w:marTop w:val="0"/>
              <w:marBottom w:val="0"/>
              <w:divBdr>
                <w:top w:val="none" w:sz="0" w:space="0" w:color="auto"/>
                <w:left w:val="none" w:sz="0" w:space="0" w:color="auto"/>
                <w:bottom w:val="none" w:sz="0" w:space="0" w:color="auto"/>
                <w:right w:val="none" w:sz="0" w:space="0" w:color="auto"/>
              </w:divBdr>
            </w:div>
          </w:divsChild>
        </w:div>
        <w:div w:id="2102680671">
          <w:marLeft w:val="0"/>
          <w:marRight w:val="0"/>
          <w:marTop w:val="0"/>
          <w:marBottom w:val="0"/>
          <w:divBdr>
            <w:top w:val="none" w:sz="0" w:space="0" w:color="auto"/>
            <w:left w:val="none" w:sz="0" w:space="0" w:color="auto"/>
            <w:bottom w:val="none" w:sz="0" w:space="0" w:color="auto"/>
            <w:right w:val="none" w:sz="0" w:space="0" w:color="auto"/>
          </w:divBdr>
          <w:divsChild>
            <w:div w:id="597913551">
              <w:marLeft w:val="0"/>
              <w:marRight w:val="0"/>
              <w:marTop w:val="0"/>
              <w:marBottom w:val="0"/>
              <w:divBdr>
                <w:top w:val="none" w:sz="0" w:space="0" w:color="auto"/>
                <w:left w:val="none" w:sz="0" w:space="0" w:color="auto"/>
                <w:bottom w:val="none" w:sz="0" w:space="0" w:color="auto"/>
                <w:right w:val="none" w:sz="0" w:space="0" w:color="auto"/>
              </w:divBdr>
            </w:div>
            <w:div w:id="10299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3693">
      <w:bodyDiv w:val="1"/>
      <w:marLeft w:val="0"/>
      <w:marRight w:val="0"/>
      <w:marTop w:val="0"/>
      <w:marBottom w:val="0"/>
      <w:divBdr>
        <w:top w:val="none" w:sz="0" w:space="0" w:color="auto"/>
        <w:left w:val="none" w:sz="0" w:space="0" w:color="auto"/>
        <w:bottom w:val="none" w:sz="0" w:space="0" w:color="auto"/>
        <w:right w:val="none" w:sz="0" w:space="0" w:color="auto"/>
      </w:divBdr>
    </w:div>
    <w:div w:id="1845850825">
      <w:bodyDiv w:val="1"/>
      <w:marLeft w:val="0"/>
      <w:marRight w:val="0"/>
      <w:marTop w:val="0"/>
      <w:marBottom w:val="0"/>
      <w:divBdr>
        <w:top w:val="none" w:sz="0" w:space="0" w:color="auto"/>
        <w:left w:val="none" w:sz="0" w:space="0" w:color="auto"/>
        <w:bottom w:val="none" w:sz="0" w:space="0" w:color="auto"/>
        <w:right w:val="none" w:sz="0" w:space="0" w:color="auto"/>
      </w:divBdr>
    </w:div>
    <w:div w:id="1846019855">
      <w:bodyDiv w:val="1"/>
      <w:marLeft w:val="0"/>
      <w:marRight w:val="0"/>
      <w:marTop w:val="0"/>
      <w:marBottom w:val="0"/>
      <w:divBdr>
        <w:top w:val="none" w:sz="0" w:space="0" w:color="auto"/>
        <w:left w:val="none" w:sz="0" w:space="0" w:color="auto"/>
        <w:bottom w:val="none" w:sz="0" w:space="0" w:color="auto"/>
        <w:right w:val="none" w:sz="0" w:space="0" w:color="auto"/>
      </w:divBdr>
    </w:div>
    <w:div w:id="1846281866">
      <w:bodyDiv w:val="1"/>
      <w:marLeft w:val="0"/>
      <w:marRight w:val="0"/>
      <w:marTop w:val="0"/>
      <w:marBottom w:val="0"/>
      <w:divBdr>
        <w:top w:val="none" w:sz="0" w:space="0" w:color="auto"/>
        <w:left w:val="none" w:sz="0" w:space="0" w:color="auto"/>
        <w:bottom w:val="none" w:sz="0" w:space="0" w:color="auto"/>
        <w:right w:val="none" w:sz="0" w:space="0" w:color="auto"/>
      </w:divBdr>
    </w:div>
    <w:div w:id="1849056362">
      <w:bodyDiv w:val="1"/>
      <w:marLeft w:val="0"/>
      <w:marRight w:val="0"/>
      <w:marTop w:val="0"/>
      <w:marBottom w:val="0"/>
      <w:divBdr>
        <w:top w:val="none" w:sz="0" w:space="0" w:color="auto"/>
        <w:left w:val="none" w:sz="0" w:space="0" w:color="auto"/>
        <w:bottom w:val="none" w:sz="0" w:space="0" w:color="auto"/>
        <w:right w:val="none" w:sz="0" w:space="0" w:color="auto"/>
      </w:divBdr>
    </w:div>
    <w:div w:id="1851482308">
      <w:bodyDiv w:val="1"/>
      <w:marLeft w:val="0"/>
      <w:marRight w:val="0"/>
      <w:marTop w:val="0"/>
      <w:marBottom w:val="0"/>
      <w:divBdr>
        <w:top w:val="none" w:sz="0" w:space="0" w:color="auto"/>
        <w:left w:val="none" w:sz="0" w:space="0" w:color="auto"/>
        <w:bottom w:val="none" w:sz="0" w:space="0" w:color="auto"/>
        <w:right w:val="none" w:sz="0" w:space="0" w:color="auto"/>
      </w:divBdr>
    </w:div>
    <w:div w:id="1873224799">
      <w:bodyDiv w:val="1"/>
      <w:marLeft w:val="0"/>
      <w:marRight w:val="0"/>
      <w:marTop w:val="0"/>
      <w:marBottom w:val="0"/>
      <w:divBdr>
        <w:top w:val="none" w:sz="0" w:space="0" w:color="auto"/>
        <w:left w:val="none" w:sz="0" w:space="0" w:color="auto"/>
        <w:bottom w:val="none" w:sz="0" w:space="0" w:color="auto"/>
        <w:right w:val="none" w:sz="0" w:space="0" w:color="auto"/>
      </w:divBdr>
    </w:div>
    <w:div w:id="1874070501">
      <w:bodyDiv w:val="1"/>
      <w:marLeft w:val="0"/>
      <w:marRight w:val="0"/>
      <w:marTop w:val="0"/>
      <w:marBottom w:val="0"/>
      <w:divBdr>
        <w:top w:val="none" w:sz="0" w:space="0" w:color="auto"/>
        <w:left w:val="none" w:sz="0" w:space="0" w:color="auto"/>
        <w:bottom w:val="none" w:sz="0" w:space="0" w:color="auto"/>
        <w:right w:val="none" w:sz="0" w:space="0" w:color="auto"/>
      </w:divBdr>
    </w:div>
    <w:div w:id="1874151565">
      <w:bodyDiv w:val="1"/>
      <w:marLeft w:val="0"/>
      <w:marRight w:val="0"/>
      <w:marTop w:val="0"/>
      <w:marBottom w:val="0"/>
      <w:divBdr>
        <w:top w:val="none" w:sz="0" w:space="0" w:color="auto"/>
        <w:left w:val="none" w:sz="0" w:space="0" w:color="auto"/>
        <w:bottom w:val="none" w:sz="0" w:space="0" w:color="auto"/>
        <w:right w:val="none" w:sz="0" w:space="0" w:color="auto"/>
      </w:divBdr>
    </w:div>
    <w:div w:id="1874733851">
      <w:bodyDiv w:val="1"/>
      <w:marLeft w:val="0"/>
      <w:marRight w:val="0"/>
      <w:marTop w:val="0"/>
      <w:marBottom w:val="0"/>
      <w:divBdr>
        <w:top w:val="none" w:sz="0" w:space="0" w:color="auto"/>
        <w:left w:val="none" w:sz="0" w:space="0" w:color="auto"/>
        <w:bottom w:val="none" w:sz="0" w:space="0" w:color="auto"/>
        <w:right w:val="none" w:sz="0" w:space="0" w:color="auto"/>
      </w:divBdr>
    </w:div>
    <w:div w:id="1876042868">
      <w:bodyDiv w:val="1"/>
      <w:marLeft w:val="0"/>
      <w:marRight w:val="0"/>
      <w:marTop w:val="0"/>
      <w:marBottom w:val="0"/>
      <w:divBdr>
        <w:top w:val="none" w:sz="0" w:space="0" w:color="auto"/>
        <w:left w:val="none" w:sz="0" w:space="0" w:color="auto"/>
        <w:bottom w:val="none" w:sz="0" w:space="0" w:color="auto"/>
        <w:right w:val="none" w:sz="0" w:space="0" w:color="auto"/>
      </w:divBdr>
    </w:div>
    <w:div w:id="1878157230">
      <w:bodyDiv w:val="1"/>
      <w:marLeft w:val="0"/>
      <w:marRight w:val="0"/>
      <w:marTop w:val="0"/>
      <w:marBottom w:val="0"/>
      <w:divBdr>
        <w:top w:val="none" w:sz="0" w:space="0" w:color="auto"/>
        <w:left w:val="none" w:sz="0" w:space="0" w:color="auto"/>
        <w:bottom w:val="none" w:sz="0" w:space="0" w:color="auto"/>
        <w:right w:val="none" w:sz="0" w:space="0" w:color="auto"/>
      </w:divBdr>
    </w:div>
    <w:div w:id="1882786705">
      <w:bodyDiv w:val="1"/>
      <w:marLeft w:val="0"/>
      <w:marRight w:val="0"/>
      <w:marTop w:val="0"/>
      <w:marBottom w:val="0"/>
      <w:divBdr>
        <w:top w:val="none" w:sz="0" w:space="0" w:color="auto"/>
        <w:left w:val="none" w:sz="0" w:space="0" w:color="auto"/>
        <w:bottom w:val="none" w:sz="0" w:space="0" w:color="auto"/>
        <w:right w:val="none" w:sz="0" w:space="0" w:color="auto"/>
      </w:divBdr>
    </w:div>
    <w:div w:id="1888763511">
      <w:bodyDiv w:val="1"/>
      <w:marLeft w:val="0"/>
      <w:marRight w:val="0"/>
      <w:marTop w:val="0"/>
      <w:marBottom w:val="0"/>
      <w:divBdr>
        <w:top w:val="none" w:sz="0" w:space="0" w:color="auto"/>
        <w:left w:val="none" w:sz="0" w:space="0" w:color="auto"/>
        <w:bottom w:val="none" w:sz="0" w:space="0" w:color="auto"/>
        <w:right w:val="none" w:sz="0" w:space="0" w:color="auto"/>
      </w:divBdr>
    </w:div>
    <w:div w:id="1894806056">
      <w:bodyDiv w:val="1"/>
      <w:marLeft w:val="0"/>
      <w:marRight w:val="0"/>
      <w:marTop w:val="0"/>
      <w:marBottom w:val="0"/>
      <w:divBdr>
        <w:top w:val="none" w:sz="0" w:space="0" w:color="auto"/>
        <w:left w:val="none" w:sz="0" w:space="0" w:color="auto"/>
        <w:bottom w:val="none" w:sz="0" w:space="0" w:color="auto"/>
        <w:right w:val="none" w:sz="0" w:space="0" w:color="auto"/>
      </w:divBdr>
    </w:div>
    <w:div w:id="1904825836">
      <w:bodyDiv w:val="1"/>
      <w:marLeft w:val="0"/>
      <w:marRight w:val="0"/>
      <w:marTop w:val="0"/>
      <w:marBottom w:val="0"/>
      <w:divBdr>
        <w:top w:val="none" w:sz="0" w:space="0" w:color="auto"/>
        <w:left w:val="none" w:sz="0" w:space="0" w:color="auto"/>
        <w:bottom w:val="none" w:sz="0" w:space="0" w:color="auto"/>
        <w:right w:val="none" w:sz="0" w:space="0" w:color="auto"/>
      </w:divBdr>
    </w:div>
    <w:div w:id="1905332348">
      <w:bodyDiv w:val="1"/>
      <w:marLeft w:val="0"/>
      <w:marRight w:val="0"/>
      <w:marTop w:val="0"/>
      <w:marBottom w:val="0"/>
      <w:divBdr>
        <w:top w:val="none" w:sz="0" w:space="0" w:color="auto"/>
        <w:left w:val="none" w:sz="0" w:space="0" w:color="auto"/>
        <w:bottom w:val="none" w:sz="0" w:space="0" w:color="auto"/>
        <w:right w:val="none" w:sz="0" w:space="0" w:color="auto"/>
      </w:divBdr>
    </w:div>
    <w:div w:id="1905753292">
      <w:bodyDiv w:val="1"/>
      <w:marLeft w:val="0"/>
      <w:marRight w:val="0"/>
      <w:marTop w:val="0"/>
      <w:marBottom w:val="0"/>
      <w:divBdr>
        <w:top w:val="none" w:sz="0" w:space="0" w:color="auto"/>
        <w:left w:val="none" w:sz="0" w:space="0" w:color="auto"/>
        <w:bottom w:val="none" w:sz="0" w:space="0" w:color="auto"/>
        <w:right w:val="none" w:sz="0" w:space="0" w:color="auto"/>
      </w:divBdr>
    </w:div>
    <w:div w:id="1906258671">
      <w:bodyDiv w:val="1"/>
      <w:marLeft w:val="0"/>
      <w:marRight w:val="0"/>
      <w:marTop w:val="0"/>
      <w:marBottom w:val="0"/>
      <w:divBdr>
        <w:top w:val="none" w:sz="0" w:space="0" w:color="auto"/>
        <w:left w:val="none" w:sz="0" w:space="0" w:color="auto"/>
        <w:bottom w:val="none" w:sz="0" w:space="0" w:color="auto"/>
        <w:right w:val="none" w:sz="0" w:space="0" w:color="auto"/>
      </w:divBdr>
    </w:div>
    <w:div w:id="1915893690">
      <w:bodyDiv w:val="1"/>
      <w:marLeft w:val="0"/>
      <w:marRight w:val="0"/>
      <w:marTop w:val="0"/>
      <w:marBottom w:val="0"/>
      <w:divBdr>
        <w:top w:val="none" w:sz="0" w:space="0" w:color="auto"/>
        <w:left w:val="none" w:sz="0" w:space="0" w:color="auto"/>
        <w:bottom w:val="none" w:sz="0" w:space="0" w:color="auto"/>
        <w:right w:val="none" w:sz="0" w:space="0" w:color="auto"/>
      </w:divBdr>
    </w:div>
    <w:div w:id="1918857838">
      <w:bodyDiv w:val="1"/>
      <w:marLeft w:val="0"/>
      <w:marRight w:val="0"/>
      <w:marTop w:val="0"/>
      <w:marBottom w:val="0"/>
      <w:divBdr>
        <w:top w:val="none" w:sz="0" w:space="0" w:color="auto"/>
        <w:left w:val="none" w:sz="0" w:space="0" w:color="auto"/>
        <w:bottom w:val="none" w:sz="0" w:space="0" w:color="auto"/>
        <w:right w:val="none" w:sz="0" w:space="0" w:color="auto"/>
      </w:divBdr>
    </w:div>
    <w:div w:id="1920021042">
      <w:bodyDiv w:val="1"/>
      <w:marLeft w:val="0"/>
      <w:marRight w:val="0"/>
      <w:marTop w:val="0"/>
      <w:marBottom w:val="0"/>
      <w:divBdr>
        <w:top w:val="none" w:sz="0" w:space="0" w:color="auto"/>
        <w:left w:val="none" w:sz="0" w:space="0" w:color="auto"/>
        <w:bottom w:val="none" w:sz="0" w:space="0" w:color="auto"/>
        <w:right w:val="none" w:sz="0" w:space="0" w:color="auto"/>
      </w:divBdr>
    </w:div>
    <w:div w:id="1920627990">
      <w:bodyDiv w:val="1"/>
      <w:marLeft w:val="0"/>
      <w:marRight w:val="0"/>
      <w:marTop w:val="0"/>
      <w:marBottom w:val="0"/>
      <w:divBdr>
        <w:top w:val="none" w:sz="0" w:space="0" w:color="auto"/>
        <w:left w:val="none" w:sz="0" w:space="0" w:color="auto"/>
        <w:bottom w:val="none" w:sz="0" w:space="0" w:color="auto"/>
        <w:right w:val="none" w:sz="0" w:space="0" w:color="auto"/>
      </w:divBdr>
    </w:div>
    <w:div w:id="1921909387">
      <w:bodyDiv w:val="1"/>
      <w:marLeft w:val="0"/>
      <w:marRight w:val="0"/>
      <w:marTop w:val="0"/>
      <w:marBottom w:val="0"/>
      <w:divBdr>
        <w:top w:val="none" w:sz="0" w:space="0" w:color="auto"/>
        <w:left w:val="none" w:sz="0" w:space="0" w:color="auto"/>
        <w:bottom w:val="none" w:sz="0" w:space="0" w:color="auto"/>
        <w:right w:val="none" w:sz="0" w:space="0" w:color="auto"/>
      </w:divBdr>
    </w:div>
    <w:div w:id="1925911820">
      <w:bodyDiv w:val="1"/>
      <w:marLeft w:val="0"/>
      <w:marRight w:val="0"/>
      <w:marTop w:val="0"/>
      <w:marBottom w:val="0"/>
      <w:divBdr>
        <w:top w:val="none" w:sz="0" w:space="0" w:color="auto"/>
        <w:left w:val="none" w:sz="0" w:space="0" w:color="auto"/>
        <w:bottom w:val="none" w:sz="0" w:space="0" w:color="auto"/>
        <w:right w:val="none" w:sz="0" w:space="0" w:color="auto"/>
      </w:divBdr>
    </w:div>
    <w:div w:id="1926452837">
      <w:bodyDiv w:val="1"/>
      <w:marLeft w:val="0"/>
      <w:marRight w:val="0"/>
      <w:marTop w:val="0"/>
      <w:marBottom w:val="0"/>
      <w:divBdr>
        <w:top w:val="none" w:sz="0" w:space="0" w:color="auto"/>
        <w:left w:val="none" w:sz="0" w:space="0" w:color="auto"/>
        <w:bottom w:val="none" w:sz="0" w:space="0" w:color="auto"/>
        <w:right w:val="none" w:sz="0" w:space="0" w:color="auto"/>
      </w:divBdr>
    </w:div>
    <w:div w:id="1932006763">
      <w:bodyDiv w:val="1"/>
      <w:marLeft w:val="0"/>
      <w:marRight w:val="0"/>
      <w:marTop w:val="0"/>
      <w:marBottom w:val="0"/>
      <w:divBdr>
        <w:top w:val="none" w:sz="0" w:space="0" w:color="auto"/>
        <w:left w:val="none" w:sz="0" w:space="0" w:color="auto"/>
        <w:bottom w:val="none" w:sz="0" w:space="0" w:color="auto"/>
        <w:right w:val="none" w:sz="0" w:space="0" w:color="auto"/>
      </w:divBdr>
    </w:div>
    <w:div w:id="1939285695">
      <w:bodyDiv w:val="1"/>
      <w:marLeft w:val="0"/>
      <w:marRight w:val="0"/>
      <w:marTop w:val="0"/>
      <w:marBottom w:val="0"/>
      <w:divBdr>
        <w:top w:val="none" w:sz="0" w:space="0" w:color="auto"/>
        <w:left w:val="none" w:sz="0" w:space="0" w:color="auto"/>
        <w:bottom w:val="none" w:sz="0" w:space="0" w:color="auto"/>
        <w:right w:val="none" w:sz="0" w:space="0" w:color="auto"/>
      </w:divBdr>
    </w:div>
    <w:div w:id="1939679694">
      <w:bodyDiv w:val="1"/>
      <w:marLeft w:val="0"/>
      <w:marRight w:val="0"/>
      <w:marTop w:val="0"/>
      <w:marBottom w:val="0"/>
      <w:divBdr>
        <w:top w:val="none" w:sz="0" w:space="0" w:color="auto"/>
        <w:left w:val="none" w:sz="0" w:space="0" w:color="auto"/>
        <w:bottom w:val="none" w:sz="0" w:space="0" w:color="auto"/>
        <w:right w:val="none" w:sz="0" w:space="0" w:color="auto"/>
      </w:divBdr>
    </w:div>
    <w:div w:id="1942641649">
      <w:bodyDiv w:val="1"/>
      <w:marLeft w:val="0"/>
      <w:marRight w:val="0"/>
      <w:marTop w:val="0"/>
      <w:marBottom w:val="0"/>
      <w:divBdr>
        <w:top w:val="none" w:sz="0" w:space="0" w:color="auto"/>
        <w:left w:val="none" w:sz="0" w:space="0" w:color="auto"/>
        <w:bottom w:val="none" w:sz="0" w:space="0" w:color="auto"/>
        <w:right w:val="none" w:sz="0" w:space="0" w:color="auto"/>
      </w:divBdr>
    </w:div>
    <w:div w:id="1949196897">
      <w:bodyDiv w:val="1"/>
      <w:marLeft w:val="0"/>
      <w:marRight w:val="0"/>
      <w:marTop w:val="0"/>
      <w:marBottom w:val="0"/>
      <w:divBdr>
        <w:top w:val="none" w:sz="0" w:space="0" w:color="auto"/>
        <w:left w:val="none" w:sz="0" w:space="0" w:color="auto"/>
        <w:bottom w:val="none" w:sz="0" w:space="0" w:color="auto"/>
        <w:right w:val="none" w:sz="0" w:space="0" w:color="auto"/>
      </w:divBdr>
    </w:div>
    <w:div w:id="1949770658">
      <w:bodyDiv w:val="1"/>
      <w:marLeft w:val="0"/>
      <w:marRight w:val="0"/>
      <w:marTop w:val="0"/>
      <w:marBottom w:val="0"/>
      <w:divBdr>
        <w:top w:val="none" w:sz="0" w:space="0" w:color="auto"/>
        <w:left w:val="none" w:sz="0" w:space="0" w:color="auto"/>
        <w:bottom w:val="none" w:sz="0" w:space="0" w:color="auto"/>
        <w:right w:val="none" w:sz="0" w:space="0" w:color="auto"/>
      </w:divBdr>
    </w:div>
    <w:div w:id="1952127300">
      <w:bodyDiv w:val="1"/>
      <w:marLeft w:val="0"/>
      <w:marRight w:val="0"/>
      <w:marTop w:val="0"/>
      <w:marBottom w:val="0"/>
      <w:divBdr>
        <w:top w:val="none" w:sz="0" w:space="0" w:color="auto"/>
        <w:left w:val="none" w:sz="0" w:space="0" w:color="auto"/>
        <w:bottom w:val="none" w:sz="0" w:space="0" w:color="auto"/>
        <w:right w:val="none" w:sz="0" w:space="0" w:color="auto"/>
      </w:divBdr>
    </w:div>
    <w:div w:id="1956860747">
      <w:bodyDiv w:val="1"/>
      <w:marLeft w:val="0"/>
      <w:marRight w:val="0"/>
      <w:marTop w:val="0"/>
      <w:marBottom w:val="0"/>
      <w:divBdr>
        <w:top w:val="none" w:sz="0" w:space="0" w:color="auto"/>
        <w:left w:val="none" w:sz="0" w:space="0" w:color="auto"/>
        <w:bottom w:val="none" w:sz="0" w:space="0" w:color="auto"/>
        <w:right w:val="none" w:sz="0" w:space="0" w:color="auto"/>
      </w:divBdr>
    </w:div>
    <w:div w:id="1961496628">
      <w:bodyDiv w:val="1"/>
      <w:marLeft w:val="0"/>
      <w:marRight w:val="0"/>
      <w:marTop w:val="0"/>
      <w:marBottom w:val="0"/>
      <w:divBdr>
        <w:top w:val="none" w:sz="0" w:space="0" w:color="auto"/>
        <w:left w:val="none" w:sz="0" w:space="0" w:color="auto"/>
        <w:bottom w:val="none" w:sz="0" w:space="0" w:color="auto"/>
        <w:right w:val="none" w:sz="0" w:space="0" w:color="auto"/>
      </w:divBdr>
    </w:div>
    <w:div w:id="1962178242">
      <w:bodyDiv w:val="1"/>
      <w:marLeft w:val="0"/>
      <w:marRight w:val="0"/>
      <w:marTop w:val="0"/>
      <w:marBottom w:val="0"/>
      <w:divBdr>
        <w:top w:val="none" w:sz="0" w:space="0" w:color="auto"/>
        <w:left w:val="none" w:sz="0" w:space="0" w:color="auto"/>
        <w:bottom w:val="none" w:sz="0" w:space="0" w:color="auto"/>
        <w:right w:val="none" w:sz="0" w:space="0" w:color="auto"/>
      </w:divBdr>
    </w:div>
    <w:div w:id="1963031388">
      <w:bodyDiv w:val="1"/>
      <w:marLeft w:val="0"/>
      <w:marRight w:val="0"/>
      <w:marTop w:val="0"/>
      <w:marBottom w:val="0"/>
      <w:divBdr>
        <w:top w:val="none" w:sz="0" w:space="0" w:color="auto"/>
        <w:left w:val="none" w:sz="0" w:space="0" w:color="auto"/>
        <w:bottom w:val="none" w:sz="0" w:space="0" w:color="auto"/>
        <w:right w:val="none" w:sz="0" w:space="0" w:color="auto"/>
      </w:divBdr>
    </w:div>
    <w:div w:id="1967541402">
      <w:bodyDiv w:val="1"/>
      <w:marLeft w:val="0"/>
      <w:marRight w:val="0"/>
      <w:marTop w:val="0"/>
      <w:marBottom w:val="0"/>
      <w:divBdr>
        <w:top w:val="none" w:sz="0" w:space="0" w:color="auto"/>
        <w:left w:val="none" w:sz="0" w:space="0" w:color="auto"/>
        <w:bottom w:val="none" w:sz="0" w:space="0" w:color="auto"/>
        <w:right w:val="none" w:sz="0" w:space="0" w:color="auto"/>
      </w:divBdr>
    </w:div>
    <w:div w:id="1969428544">
      <w:bodyDiv w:val="1"/>
      <w:marLeft w:val="0"/>
      <w:marRight w:val="0"/>
      <w:marTop w:val="0"/>
      <w:marBottom w:val="0"/>
      <w:divBdr>
        <w:top w:val="none" w:sz="0" w:space="0" w:color="auto"/>
        <w:left w:val="none" w:sz="0" w:space="0" w:color="auto"/>
        <w:bottom w:val="none" w:sz="0" w:space="0" w:color="auto"/>
        <w:right w:val="none" w:sz="0" w:space="0" w:color="auto"/>
      </w:divBdr>
    </w:div>
    <w:div w:id="1983775237">
      <w:bodyDiv w:val="1"/>
      <w:marLeft w:val="0"/>
      <w:marRight w:val="0"/>
      <w:marTop w:val="0"/>
      <w:marBottom w:val="0"/>
      <w:divBdr>
        <w:top w:val="none" w:sz="0" w:space="0" w:color="auto"/>
        <w:left w:val="none" w:sz="0" w:space="0" w:color="auto"/>
        <w:bottom w:val="none" w:sz="0" w:space="0" w:color="auto"/>
        <w:right w:val="none" w:sz="0" w:space="0" w:color="auto"/>
      </w:divBdr>
    </w:div>
    <w:div w:id="1984189838">
      <w:bodyDiv w:val="1"/>
      <w:marLeft w:val="0"/>
      <w:marRight w:val="0"/>
      <w:marTop w:val="0"/>
      <w:marBottom w:val="0"/>
      <w:divBdr>
        <w:top w:val="none" w:sz="0" w:space="0" w:color="auto"/>
        <w:left w:val="none" w:sz="0" w:space="0" w:color="auto"/>
        <w:bottom w:val="none" w:sz="0" w:space="0" w:color="auto"/>
        <w:right w:val="none" w:sz="0" w:space="0" w:color="auto"/>
      </w:divBdr>
    </w:div>
    <w:div w:id="1985158513">
      <w:bodyDiv w:val="1"/>
      <w:marLeft w:val="0"/>
      <w:marRight w:val="0"/>
      <w:marTop w:val="0"/>
      <w:marBottom w:val="0"/>
      <w:divBdr>
        <w:top w:val="none" w:sz="0" w:space="0" w:color="auto"/>
        <w:left w:val="none" w:sz="0" w:space="0" w:color="auto"/>
        <w:bottom w:val="none" w:sz="0" w:space="0" w:color="auto"/>
        <w:right w:val="none" w:sz="0" w:space="0" w:color="auto"/>
      </w:divBdr>
    </w:div>
    <w:div w:id="1986622525">
      <w:bodyDiv w:val="1"/>
      <w:marLeft w:val="0"/>
      <w:marRight w:val="0"/>
      <w:marTop w:val="0"/>
      <w:marBottom w:val="0"/>
      <w:divBdr>
        <w:top w:val="none" w:sz="0" w:space="0" w:color="auto"/>
        <w:left w:val="none" w:sz="0" w:space="0" w:color="auto"/>
        <w:bottom w:val="none" w:sz="0" w:space="0" w:color="auto"/>
        <w:right w:val="none" w:sz="0" w:space="0" w:color="auto"/>
      </w:divBdr>
    </w:div>
    <w:div w:id="1987271435">
      <w:bodyDiv w:val="1"/>
      <w:marLeft w:val="0"/>
      <w:marRight w:val="0"/>
      <w:marTop w:val="0"/>
      <w:marBottom w:val="0"/>
      <w:divBdr>
        <w:top w:val="none" w:sz="0" w:space="0" w:color="auto"/>
        <w:left w:val="none" w:sz="0" w:space="0" w:color="auto"/>
        <w:bottom w:val="none" w:sz="0" w:space="0" w:color="auto"/>
        <w:right w:val="none" w:sz="0" w:space="0" w:color="auto"/>
      </w:divBdr>
    </w:div>
    <w:div w:id="1999847019">
      <w:bodyDiv w:val="1"/>
      <w:marLeft w:val="0"/>
      <w:marRight w:val="0"/>
      <w:marTop w:val="0"/>
      <w:marBottom w:val="0"/>
      <w:divBdr>
        <w:top w:val="none" w:sz="0" w:space="0" w:color="auto"/>
        <w:left w:val="none" w:sz="0" w:space="0" w:color="auto"/>
        <w:bottom w:val="none" w:sz="0" w:space="0" w:color="auto"/>
        <w:right w:val="none" w:sz="0" w:space="0" w:color="auto"/>
      </w:divBdr>
      <w:divsChild>
        <w:div w:id="967734860">
          <w:marLeft w:val="0"/>
          <w:marRight w:val="0"/>
          <w:marTop w:val="0"/>
          <w:marBottom w:val="0"/>
          <w:divBdr>
            <w:top w:val="none" w:sz="0" w:space="0" w:color="auto"/>
            <w:left w:val="none" w:sz="0" w:space="0" w:color="auto"/>
            <w:bottom w:val="none" w:sz="0" w:space="0" w:color="auto"/>
            <w:right w:val="none" w:sz="0" w:space="0" w:color="auto"/>
          </w:divBdr>
          <w:divsChild>
            <w:div w:id="1979916332">
              <w:marLeft w:val="0"/>
              <w:marRight w:val="0"/>
              <w:marTop w:val="0"/>
              <w:marBottom w:val="0"/>
              <w:divBdr>
                <w:top w:val="none" w:sz="0" w:space="0" w:color="auto"/>
                <w:left w:val="none" w:sz="0" w:space="0" w:color="auto"/>
                <w:bottom w:val="none" w:sz="0" w:space="0" w:color="auto"/>
                <w:right w:val="none" w:sz="0" w:space="0" w:color="auto"/>
              </w:divBdr>
              <w:divsChild>
                <w:div w:id="728185086">
                  <w:marLeft w:val="0"/>
                  <w:marRight w:val="0"/>
                  <w:marTop w:val="0"/>
                  <w:marBottom w:val="0"/>
                  <w:divBdr>
                    <w:top w:val="none" w:sz="0" w:space="0" w:color="auto"/>
                    <w:left w:val="none" w:sz="0" w:space="0" w:color="auto"/>
                    <w:bottom w:val="none" w:sz="0" w:space="0" w:color="auto"/>
                    <w:right w:val="none" w:sz="0" w:space="0" w:color="auto"/>
                  </w:divBdr>
                  <w:divsChild>
                    <w:div w:id="4626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58489">
          <w:marLeft w:val="0"/>
          <w:marRight w:val="0"/>
          <w:marTop w:val="0"/>
          <w:marBottom w:val="0"/>
          <w:divBdr>
            <w:top w:val="none" w:sz="0" w:space="0" w:color="auto"/>
            <w:left w:val="none" w:sz="0" w:space="0" w:color="auto"/>
            <w:bottom w:val="none" w:sz="0" w:space="0" w:color="auto"/>
            <w:right w:val="none" w:sz="0" w:space="0" w:color="auto"/>
          </w:divBdr>
          <w:divsChild>
            <w:div w:id="64954162">
              <w:marLeft w:val="0"/>
              <w:marRight w:val="0"/>
              <w:marTop w:val="0"/>
              <w:marBottom w:val="0"/>
              <w:divBdr>
                <w:top w:val="none" w:sz="0" w:space="0" w:color="auto"/>
                <w:left w:val="none" w:sz="0" w:space="0" w:color="auto"/>
                <w:bottom w:val="none" w:sz="0" w:space="0" w:color="auto"/>
                <w:right w:val="none" w:sz="0" w:space="0" w:color="auto"/>
              </w:divBdr>
              <w:divsChild>
                <w:div w:id="1246500652">
                  <w:marLeft w:val="0"/>
                  <w:marRight w:val="0"/>
                  <w:marTop w:val="0"/>
                  <w:marBottom w:val="0"/>
                  <w:divBdr>
                    <w:top w:val="none" w:sz="0" w:space="0" w:color="auto"/>
                    <w:left w:val="none" w:sz="0" w:space="0" w:color="auto"/>
                    <w:bottom w:val="none" w:sz="0" w:space="0" w:color="auto"/>
                    <w:right w:val="none" w:sz="0" w:space="0" w:color="auto"/>
                  </w:divBdr>
                  <w:divsChild>
                    <w:div w:id="13635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94832">
      <w:bodyDiv w:val="1"/>
      <w:marLeft w:val="0"/>
      <w:marRight w:val="0"/>
      <w:marTop w:val="0"/>
      <w:marBottom w:val="0"/>
      <w:divBdr>
        <w:top w:val="none" w:sz="0" w:space="0" w:color="auto"/>
        <w:left w:val="none" w:sz="0" w:space="0" w:color="auto"/>
        <w:bottom w:val="none" w:sz="0" w:space="0" w:color="auto"/>
        <w:right w:val="none" w:sz="0" w:space="0" w:color="auto"/>
      </w:divBdr>
    </w:div>
    <w:div w:id="2005160276">
      <w:bodyDiv w:val="1"/>
      <w:marLeft w:val="0"/>
      <w:marRight w:val="0"/>
      <w:marTop w:val="0"/>
      <w:marBottom w:val="0"/>
      <w:divBdr>
        <w:top w:val="none" w:sz="0" w:space="0" w:color="auto"/>
        <w:left w:val="none" w:sz="0" w:space="0" w:color="auto"/>
        <w:bottom w:val="none" w:sz="0" w:space="0" w:color="auto"/>
        <w:right w:val="none" w:sz="0" w:space="0" w:color="auto"/>
      </w:divBdr>
    </w:div>
    <w:div w:id="2007706552">
      <w:bodyDiv w:val="1"/>
      <w:marLeft w:val="0"/>
      <w:marRight w:val="0"/>
      <w:marTop w:val="0"/>
      <w:marBottom w:val="0"/>
      <w:divBdr>
        <w:top w:val="none" w:sz="0" w:space="0" w:color="auto"/>
        <w:left w:val="none" w:sz="0" w:space="0" w:color="auto"/>
        <w:bottom w:val="none" w:sz="0" w:space="0" w:color="auto"/>
        <w:right w:val="none" w:sz="0" w:space="0" w:color="auto"/>
      </w:divBdr>
    </w:div>
    <w:div w:id="2008442366">
      <w:bodyDiv w:val="1"/>
      <w:marLeft w:val="0"/>
      <w:marRight w:val="0"/>
      <w:marTop w:val="0"/>
      <w:marBottom w:val="0"/>
      <w:divBdr>
        <w:top w:val="none" w:sz="0" w:space="0" w:color="auto"/>
        <w:left w:val="none" w:sz="0" w:space="0" w:color="auto"/>
        <w:bottom w:val="none" w:sz="0" w:space="0" w:color="auto"/>
        <w:right w:val="none" w:sz="0" w:space="0" w:color="auto"/>
      </w:divBdr>
    </w:div>
    <w:div w:id="2017337934">
      <w:bodyDiv w:val="1"/>
      <w:marLeft w:val="0"/>
      <w:marRight w:val="0"/>
      <w:marTop w:val="0"/>
      <w:marBottom w:val="0"/>
      <w:divBdr>
        <w:top w:val="none" w:sz="0" w:space="0" w:color="auto"/>
        <w:left w:val="none" w:sz="0" w:space="0" w:color="auto"/>
        <w:bottom w:val="none" w:sz="0" w:space="0" w:color="auto"/>
        <w:right w:val="none" w:sz="0" w:space="0" w:color="auto"/>
      </w:divBdr>
    </w:div>
    <w:div w:id="2019306761">
      <w:bodyDiv w:val="1"/>
      <w:marLeft w:val="0"/>
      <w:marRight w:val="0"/>
      <w:marTop w:val="0"/>
      <w:marBottom w:val="0"/>
      <w:divBdr>
        <w:top w:val="none" w:sz="0" w:space="0" w:color="auto"/>
        <w:left w:val="none" w:sz="0" w:space="0" w:color="auto"/>
        <w:bottom w:val="none" w:sz="0" w:space="0" w:color="auto"/>
        <w:right w:val="none" w:sz="0" w:space="0" w:color="auto"/>
      </w:divBdr>
    </w:div>
    <w:div w:id="2019428969">
      <w:bodyDiv w:val="1"/>
      <w:marLeft w:val="0"/>
      <w:marRight w:val="0"/>
      <w:marTop w:val="0"/>
      <w:marBottom w:val="0"/>
      <w:divBdr>
        <w:top w:val="none" w:sz="0" w:space="0" w:color="auto"/>
        <w:left w:val="none" w:sz="0" w:space="0" w:color="auto"/>
        <w:bottom w:val="none" w:sz="0" w:space="0" w:color="auto"/>
        <w:right w:val="none" w:sz="0" w:space="0" w:color="auto"/>
      </w:divBdr>
    </w:div>
    <w:div w:id="2019500017">
      <w:bodyDiv w:val="1"/>
      <w:marLeft w:val="0"/>
      <w:marRight w:val="0"/>
      <w:marTop w:val="0"/>
      <w:marBottom w:val="0"/>
      <w:divBdr>
        <w:top w:val="none" w:sz="0" w:space="0" w:color="auto"/>
        <w:left w:val="none" w:sz="0" w:space="0" w:color="auto"/>
        <w:bottom w:val="none" w:sz="0" w:space="0" w:color="auto"/>
        <w:right w:val="none" w:sz="0" w:space="0" w:color="auto"/>
      </w:divBdr>
    </w:div>
    <w:div w:id="2025983626">
      <w:bodyDiv w:val="1"/>
      <w:marLeft w:val="0"/>
      <w:marRight w:val="0"/>
      <w:marTop w:val="0"/>
      <w:marBottom w:val="0"/>
      <w:divBdr>
        <w:top w:val="none" w:sz="0" w:space="0" w:color="auto"/>
        <w:left w:val="none" w:sz="0" w:space="0" w:color="auto"/>
        <w:bottom w:val="none" w:sz="0" w:space="0" w:color="auto"/>
        <w:right w:val="none" w:sz="0" w:space="0" w:color="auto"/>
      </w:divBdr>
    </w:div>
    <w:div w:id="2026709020">
      <w:bodyDiv w:val="1"/>
      <w:marLeft w:val="0"/>
      <w:marRight w:val="0"/>
      <w:marTop w:val="0"/>
      <w:marBottom w:val="0"/>
      <w:divBdr>
        <w:top w:val="none" w:sz="0" w:space="0" w:color="auto"/>
        <w:left w:val="none" w:sz="0" w:space="0" w:color="auto"/>
        <w:bottom w:val="none" w:sz="0" w:space="0" w:color="auto"/>
        <w:right w:val="none" w:sz="0" w:space="0" w:color="auto"/>
      </w:divBdr>
    </w:div>
    <w:div w:id="2027054420">
      <w:bodyDiv w:val="1"/>
      <w:marLeft w:val="0"/>
      <w:marRight w:val="0"/>
      <w:marTop w:val="0"/>
      <w:marBottom w:val="0"/>
      <w:divBdr>
        <w:top w:val="none" w:sz="0" w:space="0" w:color="auto"/>
        <w:left w:val="none" w:sz="0" w:space="0" w:color="auto"/>
        <w:bottom w:val="none" w:sz="0" w:space="0" w:color="auto"/>
        <w:right w:val="none" w:sz="0" w:space="0" w:color="auto"/>
      </w:divBdr>
    </w:div>
    <w:div w:id="2027056694">
      <w:bodyDiv w:val="1"/>
      <w:marLeft w:val="0"/>
      <w:marRight w:val="0"/>
      <w:marTop w:val="0"/>
      <w:marBottom w:val="0"/>
      <w:divBdr>
        <w:top w:val="none" w:sz="0" w:space="0" w:color="auto"/>
        <w:left w:val="none" w:sz="0" w:space="0" w:color="auto"/>
        <w:bottom w:val="none" w:sz="0" w:space="0" w:color="auto"/>
        <w:right w:val="none" w:sz="0" w:space="0" w:color="auto"/>
      </w:divBdr>
    </w:div>
    <w:div w:id="2027369305">
      <w:bodyDiv w:val="1"/>
      <w:marLeft w:val="0"/>
      <w:marRight w:val="0"/>
      <w:marTop w:val="0"/>
      <w:marBottom w:val="0"/>
      <w:divBdr>
        <w:top w:val="none" w:sz="0" w:space="0" w:color="auto"/>
        <w:left w:val="none" w:sz="0" w:space="0" w:color="auto"/>
        <w:bottom w:val="none" w:sz="0" w:space="0" w:color="auto"/>
        <w:right w:val="none" w:sz="0" w:space="0" w:color="auto"/>
      </w:divBdr>
    </w:div>
    <w:div w:id="2028679479">
      <w:bodyDiv w:val="1"/>
      <w:marLeft w:val="0"/>
      <w:marRight w:val="0"/>
      <w:marTop w:val="0"/>
      <w:marBottom w:val="0"/>
      <w:divBdr>
        <w:top w:val="none" w:sz="0" w:space="0" w:color="auto"/>
        <w:left w:val="none" w:sz="0" w:space="0" w:color="auto"/>
        <w:bottom w:val="none" w:sz="0" w:space="0" w:color="auto"/>
        <w:right w:val="none" w:sz="0" w:space="0" w:color="auto"/>
      </w:divBdr>
    </w:div>
    <w:div w:id="2034181827">
      <w:bodyDiv w:val="1"/>
      <w:marLeft w:val="0"/>
      <w:marRight w:val="0"/>
      <w:marTop w:val="0"/>
      <w:marBottom w:val="0"/>
      <w:divBdr>
        <w:top w:val="none" w:sz="0" w:space="0" w:color="auto"/>
        <w:left w:val="none" w:sz="0" w:space="0" w:color="auto"/>
        <w:bottom w:val="none" w:sz="0" w:space="0" w:color="auto"/>
        <w:right w:val="none" w:sz="0" w:space="0" w:color="auto"/>
      </w:divBdr>
    </w:div>
    <w:div w:id="2038113558">
      <w:bodyDiv w:val="1"/>
      <w:marLeft w:val="0"/>
      <w:marRight w:val="0"/>
      <w:marTop w:val="0"/>
      <w:marBottom w:val="0"/>
      <w:divBdr>
        <w:top w:val="none" w:sz="0" w:space="0" w:color="auto"/>
        <w:left w:val="none" w:sz="0" w:space="0" w:color="auto"/>
        <w:bottom w:val="none" w:sz="0" w:space="0" w:color="auto"/>
        <w:right w:val="none" w:sz="0" w:space="0" w:color="auto"/>
      </w:divBdr>
    </w:div>
    <w:div w:id="2040550549">
      <w:bodyDiv w:val="1"/>
      <w:marLeft w:val="0"/>
      <w:marRight w:val="0"/>
      <w:marTop w:val="0"/>
      <w:marBottom w:val="0"/>
      <w:divBdr>
        <w:top w:val="none" w:sz="0" w:space="0" w:color="auto"/>
        <w:left w:val="none" w:sz="0" w:space="0" w:color="auto"/>
        <w:bottom w:val="none" w:sz="0" w:space="0" w:color="auto"/>
        <w:right w:val="none" w:sz="0" w:space="0" w:color="auto"/>
      </w:divBdr>
    </w:div>
    <w:div w:id="2048749799">
      <w:bodyDiv w:val="1"/>
      <w:marLeft w:val="0"/>
      <w:marRight w:val="0"/>
      <w:marTop w:val="0"/>
      <w:marBottom w:val="0"/>
      <w:divBdr>
        <w:top w:val="none" w:sz="0" w:space="0" w:color="auto"/>
        <w:left w:val="none" w:sz="0" w:space="0" w:color="auto"/>
        <w:bottom w:val="none" w:sz="0" w:space="0" w:color="auto"/>
        <w:right w:val="none" w:sz="0" w:space="0" w:color="auto"/>
      </w:divBdr>
    </w:div>
    <w:div w:id="2062702171">
      <w:bodyDiv w:val="1"/>
      <w:marLeft w:val="0"/>
      <w:marRight w:val="0"/>
      <w:marTop w:val="0"/>
      <w:marBottom w:val="0"/>
      <w:divBdr>
        <w:top w:val="none" w:sz="0" w:space="0" w:color="auto"/>
        <w:left w:val="none" w:sz="0" w:space="0" w:color="auto"/>
        <w:bottom w:val="none" w:sz="0" w:space="0" w:color="auto"/>
        <w:right w:val="none" w:sz="0" w:space="0" w:color="auto"/>
      </w:divBdr>
    </w:div>
    <w:div w:id="2064332597">
      <w:bodyDiv w:val="1"/>
      <w:marLeft w:val="0"/>
      <w:marRight w:val="0"/>
      <w:marTop w:val="0"/>
      <w:marBottom w:val="0"/>
      <w:divBdr>
        <w:top w:val="none" w:sz="0" w:space="0" w:color="auto"/>
        <w:left w:val="none" w:sz="0" w:space="0" w:color="auto"/>
        <w:bottom w:val="none" w:sz="0" w:space="0" w:color="auto"/>
        <w:right w:val="none" w:sz="0" w:space="0" w:color="auto"/>
      </w:divBdr>
    </w:div>
    <w:div w:id="2068606840">
      <w:bodyDiv w:val="1"/>
      <w:marLeft w:val="0"/>
      <w:marRight w:val="0"/>
      <w:marTop w:val="0"/>
      <w:marBottom w:val="0"/>
      <w:divBdr>
        <w:top w:val="none" w:sz="0" w:space="0" w:color="auto"/>
        <w:left w:val="none" w:sz="0" w:space="0" w:color="auto"/>
        <w:bottom w:val="none" w:sz="0" w:space="0" w:color="auto"/>
        <w:right w:val="none" w:sz="0" w:space="0" w:color="auto"/>
      </w:divBdr>
    </w:div>
    <w:div w:id="2070686912">
      <w:bodyDiv w:val="1"/>
      <w:marLeft w:val="0"/>
      <w:marRight w:val="0"/>
      <w:marTop w:val="0"/>
      <w:marBottom w:val="0"/>
      <w:divBdr>
        <w:top w:val="none" w:sz="0" w:space="0" w:color="auto"/>
        <w:left w:val="none" w:sz="0" w:space="0" w:color="auto"/>
        <w:bottom w:val="none" w:sz="0" w:space="0" w:color="auto"/>
        <w:right w:val="none" w:sz="0" w:space="0" w:color="auto"/>
      </w:divBdr>
    </w:div>
    <w:div w:id="2075077334">
      <w:bodyDiv w:val="1"/>
      <w:marLeft w:val="0"/>
      <w:marRight w:val="0"/>
      <w:marTop w:val="0"/>
      <w:marBottom w:val="0"/>
      <w:divBdr>
        <w:top w:val="none" w:sz="0" w:space="0" w:color="auto"/>
        <w:left w:val="none" w:sz="0" w:space="0" w:color="auto"/>
        <w:bottom w:val="none" w:sz="0" w:space="0" w:color="auto"/>
        <w:right w:val="none" w:sz="0" w:space="0" w:color="auto"/>
      </w:divBdr>
    </w:div>
    <w:div w:id="2078822913">
      <w:bodyDiv w:val="1"/>
      <w:marLeft w:val="0"/>
      <w:marRight w:val="0"/>
      <w:marTop w:val="0"/>
      <w:marBottom w:val="0"/>
      <w:divBdr>
        <w:top w:val="none" w:sz="0" w:space="0" w:color="auto"/>
        <w:left w:val="none" w:sz="0" w:space="0" w:color="auto"/>
        <w:bottom w:val="none" w:sz="0" w:space="0" w:color="auto"/>
        <w:right w:val="none" w:sz="0" w:space="0" w:color="auto"/>
      </w:divBdr>
    </w:div>
    <w:div w:id="2081632250">
      <w:bodyDiv w:val="1"/>
      <w:marLeft w:val="0"/>
      <w:marRight w:val="0"/>
      <w:marTop w:val="0"/>
      <w:marBottom w:val="0"/>
      <w:divBdr>
        <w:top w:val="none" w:sz="0" w:space="0" w:color="auto"/>
        <w:left w:val="none" w:sz="0" w:space="0" w:color="auto"/>
        <w:bottom w:val="none" w:sz="0" w:space="0" w:color="auto"/>
        <w:right w:val="none" w:sz="0" w:space="0" w:color="auto"/>
      </w:divBdr>
    </w:div>
    <w:div w:id="2090998929">
      <w:bodyDiv w:val="1"/>
      <w:marLeft w:val="0"/>
      <w:marRight w:val="0"/>
      <w:marTop w:val="0"/>
      <w:marBottom w:val="0"/>
      <w:divBdr>
        <w:top w:val="none" w:sz="0" w:space="0" w:color="auto"/>
        <w:left w:val="none" w:sz="0" w:space="0" w:color="auto"/>
        <w:bottom w:val="none" w:sz="0" w:space="0" w:color="auto"/>
        <w:right w:val="none" w:sz="0" w:space="0" w:color="auto"/>
      </w:divBdr>
    </w:div>
    <w:div w:id="2091611864">
      <w:bodyDiv w:val="1"/>
      <w:marLeft w:val="0"/>
      <w:marRight w:val="0"/>
      <w:marTop w:val="0"/>
      <w:marBottom w:val="0"/>
      <w:divBdr>
        <w:top w:val="none" w:sz="0" w:space="0" w:color="auto"/>
        <w:left w:val="none" w:sz="0" w:space="0" w:color="auto"/>
        <w:bottom w:val="none" w:sz="0" w:space="0" w:color="auto"/>
        <w:right w:val="none" w:sz="0" w:space="0" w:color="auto"/>
      </w:divBdr>
    </w:div>
    <w:div w:id="2095543807">
      <w:bodyDiv w:val="1"/>
      <w:marLeft w:val="0"/>
      <w:marRight w:val="0"/>
      <w:marTop w:val="0"/>
      <w:marBottom w:val="0"/>
      <w:divBdr>
        <w:top w:val="none" w:sz="0" w:space="0" w:color="auto"/>
        <w:left w:val="none" w:sz="0" w:space="0" w:color="auto"/>
        <w:bottom w:val="none" w:sz="0" w:space="0" w:color="auto"/>
        <w:right w:val="none" w:sz="0" w:space="0" w:color="auto"/>
      </w:divBdr>
    </w:div>
    <w:div w:id="2097550773">
      <w:bodyDiv w:val="1"/>
      <w:marLeft w:val="0"/>
      <w:marRight w:val="0"/>
      <w:marTop w:val="0"/>
      <w:marBottom w:val="0"/>
      <w:divBdr>
        <w:top w:val="none" w:sz="0" w:space="0" w:color="auto"/>
        <w:left w:val="none" w:sz="0" w:space="0" w:color="auto"/>
        <w:bottom w:val="none" w:sz="0" w:space="0" w:color="auto"/>
        <w:right w:val="none" w:sz="0" w:space="0" w:color="auto"/>
      </w:divBdr>
    </w:div>
    <w:div w:id="2099906199">
      <w:bodyDiv w:val="1"/>
      <w:marLeft w:val="0"/>
      <w:marRight w:val="0"/>
      <w:marTop w:val="0"/>
      <w:marBottom w:val="0"/>
      <w:divBdr>
        <w:top w:val="none" w:sz="0" w:space="0" w:color="auto"/>
        <w:left w:val="none" w:sz="0" w:space="0" w:color="auto"/>
        <w:bottom w:val="none" w:sz="0" w:space="0" w:color="auto"/>
        <w:right w:val="none" w:sz="0" w:space="0" w:color="auto"/>
      </w:divBdr>
    </w:div>
    <w:div w:id="2109229345">
      <w:bodyDiv w:val="1"/>
      <w:marLeft w:val="0"/>
      <w:marRight w:val="0"/>
      <w:marTop w:val="0"/>
      <w:marBottom w:val="0"/>
      <w:divBdr>
        <w:top w:val="none" w:sz="0" w:space="0" w:color="auto"/>
        <w:left w:val="none" w:sz="0" w:space="0" w:color="auto"/>
        <w:bottom w:val="none" w:sz="0" w:space="0" w:color="auto"/>
        <w:right w:val="none" w:sz="0" w:space="0" w:color="auto"/>
      </w:divBdr>
    </w:div>
    <w:div w:id="2109304216">
      <w:bodyDiv w:val="1"/>
      <w:marLeft w:val="0"/>
      <w:marRight w:val="0"/>
      <w:marTop w:val="0"/>
      <w:marBottom w:val="0"/>
      <w:divBdr>
        <w:top w:val="none" w:sz="0" w:space="0" w:color="auto"/>
        <w:left w:val="none" w:sz="0" w:space="0" w:color="auto"/>
        <w:bottom w:val="none" w:sz="0" w:space="0" w:color="auto"/>
        <w:right w:val="none" w:sz="0" w:space="0" w:color="auto"/>
      </w:divBdr>
    </w:div>
    <w:div w:id="2112705075">
      <w:bodyDiv w:val="1"/>
      <w:marLeft w:val="0"/>
      <w:marRight w:val="0"/>
      <w:marTop w:val="0"/>
      <w:marBottom w:val="0"/>
      <w:divBdr>
        <w:top w:val="none" w:sz="0" w:space="0" w:color="auto"/>
        <w:left w:val="none" w:sz="0" w:space="0" w:color="auto"/>
        <w:bottom w:val="none" w:sz="0" w:space="0" w:color="auto"/>
        <w:right w:val="none" w:sz="0" w:space="0" w:color="auto"/>
      </w:divBdr>
    </w:div>
    <w:div w:id="2118984088">
      <w:bodyDiv w:val="1"/>
      <w:marLeft w:val="0"/>
      <w:marRight w:val="0"/>
      <w:marTop w:val="0"/>
      <w:marBottom w:val="0"/>
      <w:divBdr>
        <w:top w:val="none" w:sz="0" w:space="0" w:color="auto"/>
        <w:left w:val="none" w:sz="0" w:space="0" w:color="auto"/>
        <w:bottom w:val="none" w:sz="0" w:space="0" w:color="auto"/>
        <w:right w:val="none" w:sz="0" w:space="0" w:color="auto"/>
      </w:divBdr>
    </w:div>
    <w:div w:id="2119836007">
      <w:bodyDiv w:val="1"/>
      <w:marLeft w:val="0"/>
      <w:marRight w:val="0"/>
      <w:marTop w:val="0"/>
      <w:marBottom w:val="0"/>
      <w:divBdr>
        <w:top w:val="none" w:sz="0" w:space="0" w:color="auto"/>
        <w:left w:val="none" w:sz="0" w:space="0" w:color="auto"/>
        <w:bottom w:val="none" w:sz="0" w:space="0" w:color="auto"/>
        <w:right w:val="none" w:sz="0" w:space="0" w:color="auto"/>
      </w:divBdr>
    </w:div>
    <w:div w:id="2120298269">
      <w:bodyDiv w:val="1"/>
      <w:marLeft w:val="0"/>
      <w:marRight w:val="0"/>
      <w:marTop w:val="0"/>
      <w:marBottom w:val="0"/>
      <w:divBdr>
        <w:top w:val="none" w:sz="0" w:space="0" w:color="auto"/>
        <w:left w:val="none" w:sz="0" w:space="0" w:color="auto"/>
        <w:bottom w:val="none" w:sz="0" w:space="0" w:color="auto"/>
        <w:right w:val="none" w:sz="0" w:space="0" w:color="auto"/>
      </w:divBdr>
    </w:div>
    <w:div w:id="2124809144">
      <w:bodyDiv w:val="1"/>
      <w:marLeft w:val="0"/>
      <w:marRight w:val="0"/>
      <w:marTop w:val="0"/>
      <w:marBottom w:val="0"/>
      <w:divBdr>
        <w:top w:val="none" w:sz="0" w:space="0" w:color="auto"/>
        <w:left w:val="none" w:sz="0" w:space="0" w:color="auto"/>
        <w:bottom w:val="none" w:sz="0" w:space="0" w:color="auto"/>
        <w:right w:val="none" w:sz="0" w:space="0" w:color="auto"/>
      </w:divBdr>
    </w:div>
    <w:div w:id="2126342907">
      <w:bodyDiv w:val="1"/>
      <w:marLeft w:val="0"/>
      <w:marRight w:val="0"/>
      <w:marTop w:val="0"/>
      <w:marBottom w:val="0"/>
      <w:divBdr>
        <w:top w:val="none" w:sz="0" w:space="0" w:color="auto"/>
        <w:left w:val="none" w:sz="0" w:space="0" w:color="auto"/>
        <w:bottom w:val="none" w:sz="0" w:space="0" w:color="auto"/>
        <w:right w:val="none" w:sz="0" w:space="0" w:color="auto"/>
      </w:divBdr>
    </w:div>
    <w:div w:id="2128968237">
      <w:bodyDiv w:val="1"/>
      <w:marLeft w:val="0"/>
      <w:marRight w:val="0"/>
      <w:marTop w:val="0"/>
      <w:marBottom w:val="0"/>
      <w:divBdr>
        <w:top w:val="none" w:sz="0" w:space="0" w:color="auto"/>
        <w:left w:val="none" w:sz="0" w:space="0" w:color="auto"/>
        <w:bottom w:val="none" w:sz="0" w:space="0" w:color="auto"/>
        <w:right w:val="none" w:sz="0" w:space="0" w:color="auto"/>
      </w:divBdr>
    </w:div>
    <w:div w:id="2133591749">
      <w:bodyDiv w:val="1"/>
      <w:marLeft w:val="0"/>
      <w:marRight w:val="0"/>
      <w:marTop w:val="0"/>
      <w:marBottom w:val="0"/>
      <w:divBdr>
        <w:top w:val="none" w:sz="0" w:space="0" w:color="auto"/>
        <w:left w:val="none" w:sz="0" w:space="0" w:color="auto"/>
        <w:bottom w:val="none" w:sz="0" w:space="0" w:color="auto"/>
        <w:right w:val="none" w:sz="0" w:space="0" w:color="auto"/>
      </w:divBdr>
    </w:div>
    <w:div w:id="2135170752">
      <w:bodyDiv w:val="1"/>
      <w:marLeft w:val="0"/>
      <w:marRight w:val="0"/>
      <w:marTop w:val="0"/>
      <w:marBottom w:val="0"/>
      <w:divBdr>
        <w:top w:val="none" w:sz="0" w:space="0" w:color="auto"/>
        <w:left w:val="none" w:sz="0" w:space="0" w:color="auto"/>
        <w:bottom w:val="none" w:sz="0" w:space="0" w:color="auto"/>
        <w:right w:val="none" w:sz="0" w:space="0" w:color="auto"/>
      </w:divBdr>
    </w:div>
    <w:div w:id="2135515593">
      <w:bodyDiv w:val="1"/>
      <w:marLeft w:val="0"/>
      <w:marRight w:val="0"/>
      <w:marTop w:val="0"/>
      <w:marBottom w:val="0"/>
      <w:divBdr>
        <w:top w:val="none" w:sz="0" w:space="0" w:color="auto"/>
        <w:left w:val="none" w:sz="0" w:space="0" w:color="auto"/>
        <w:bottom w:val="none" w:sz="0" w:space="0" w:color="auto"/>
        <w:right w:val="none" w:sz="0" w:space="0" w:color="auto"/>
      </w:divBdr>
    </w:div>
    <w:div w:id="2138791485">
      <w:bodyDiv w:val="1"/>
      <w:marLeft w:val="0"/>
      <w:marRight w:val="0"/>
      <w:marTop w:val="0"/>
      <w:marBottom w:val="0"/>
      <w:divBdr>
        <w:top w:val="none" w:sz="0" w:space="0" w:color="auto"/>
        <w:left w:val="none" w:sz="0" w:space="0" w:color="auto"/>
        <w:bottom w:val="none" w:sz="0" w:space="0" w:color="auto"/>
        <w:right w:val="none" w:sz="0" w:space="0" w:color="auto"/>
      </w:divBdr>
    </w:div>
    <w:div w:id="214218848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jpeg"/><Relationship Id="rId25" Type="http://schemas.openxmlformats.org/officeDocument/2006/relationships/header" Target="header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hyperlink" Target="https://ieeexplore.ieee.org/abstract/document/778385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image" Target="media/image7.jpeg"/><Relationship Id="rId10" Type="http://schemas.openxmlformats.org/officeDocument/2006/relationships/endnotes" Target="endnotes.xml"/><Relationship Id="rId19" Type="http://schemas.microsoft.com/office/2007/relationships/hdphoto" Target="media/hdphoto1.wdp"/><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image" Target="media/image6.jpeg"/><Relationship Id="rId30" Type="http://schemas.openxmlformats.org/officeDocument/2006/relationships/image" Target="media/image8.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Sri</b:Tag>
    <b:SourceType>InternetSite</b:SourceType>
    <b:Guid>{9EBEFA67-0F45-41A5-9F2C-F9ACFC1B2583}</b:Guid>
    <b:Title>Sri Lanka Export Development Board (EDB)</b:Title>
    <b:ProductionCompany>Linea Aqua (Pvt) Ltd</b:ProductionCompany>
    <b:URL>https://www.srilankabusiness.com/exporters-directory/company-profiles/linea-aqua-pvt-ltd/</b:URL>
    <b:RefOrder>2</b:RefOrder>
  </b:Source>
  <b:Source>
    <b:Tag>Wiki</b:Tag>
    <b:SourceType>InternetSite</b:SourceType>
    <b:Guid>{15A07FCA-DF7B-4083-824E-55D212E3815F}</b:Guid>
    <b:Title>Wikipedia</b:Title>
    <b:URL>https://en.wikipedia.org/wiki/MAS_Holdings</b:URL>
    <b:ProductionCompany>MAS Holdings</b:ProductionCompany>
    <b:Year>2024</b:Year>
    <b:Month>January</b:Month>
    <b:Day>31</b:Day>
    <b:RefOrder>1</b:RefOrder>
  </b:Source>
  <b:Source>
    <b:Tag>MAS</b:Tag>
    <b:SourceType>InternetSite</b:SourceType>
    <b:Guid>{80C65FD5-B722-3E40-99DA-9E40FE9C1570}</b:Guid>
    <b:Title>MAS Holding</b:Title>
    <b:URL>https://masholdings.com</b:URL>
    <b:RefOrder>12</b:RefOrder>
  </b:Source>
  <b:Source>
    <b:Tag>Seç19</b:Tag>
    <b:SourceType>DocumentFromInternetSite</b:SourceType>
    <b:Guid>{22ECDD60-2C13-0046-BCE4-0995286DB228}</b:Guid>
    <b:Title>Production fault simulation and forecasting from time series data with machine learning in glove textile industry</b:Title>
    <b:Year>2019</b:Year>
    <b:URL>https://journals.sagepub.com/doi/full/10.1177/1558925019883462</b:URL>
    <b:Month>October</b:Month>
    <b:YearAccessed>2024</b:YearAccessed>
    <b:MonthAccessed>July</b:MonthAccessed>
    <b:Author>
      <b:Author>
        <b:NameList>
          <b:Person>
            <b:Last>Seçkin</b:Last>
            <b:First>Mine</b:First>
          </b:Person>
          <b:Person>
            <b:Last>Seçkin</b:Last>
            <b:Middle>Çağdaş</b:Middle>
            <b:First>Ahmet</b:First>
          </b:Person>
          <b:Person>
            <b:Last> Coşkun</b:Last>
            <b:First>Aysun</b:First>
          </b:Person>
        </b:NameList>
      </b:Author>
    </b:Author>
    <b:RefOrder>7</b:RefOrder>
  </b:Source>
  <b:Source>
    <b:Tag>WuX23</b:Tag>
    <b:SourceType>DocumentFromInternetSite</b:SourceType>
    <b:Guid>{26D3EDAB-EDE1-B84F-BB5A-6D1C2B23A7A7}</b:Guid>
    <b:Title>TWC-EL: A multivariate prediction model by the fusion of three-way clustering and ensemble learning</b:Title>
    <b:URL>https://www.sciencedirect.com/science/article/abs/pii/S1566253523002828</b:URL>
    <b:Year>2023</b:Year>
    <b:Month>December</b:Month>
    <b:YearAccessed>2024</b:YearAccessed>
    <b:MonthAccessed>July</b:MonthAccessed>
    <b:Author>
      <b:Author>
        <b:NameList>
          <b:Person>
            <b:Last>Wu</b:Last>
            <b:First>Xunjin Wu</b:First>
          </b:Person>
          <b:Person>
            <b:Last>Zhan</b:Last>
            <b:First>Jianming</b:First>
          </b:Person>
          <b:Person>
            <b:Last>Ding</b:Last>
            <b:First>Weiping</b:First>
          </b:Person>
        </b:NameList>
      </b:Author>
    </b:Author>
    <b:RefOrder>8</b:RefOrder>
  </b:Source>
  <b:Source>
    <b:Tag>Zha03</b:Tag>
    <b:SourceType>DocumentFromInternetSite</b:SourceType>
    <b:Guid>{446432F0-B2BA-B042-8ECB-CE9979280402}</b:Guid>
    <b:Title>Time series forecasting using a hybrid ARIMA and neural network model</b:Title>
    <b:URL>https://www.sciencedirect.com/science/article/abs/pii/S0925231201007020</b:URL>
    <b:Year>2003</b:Year>
    <b:Month>January</b:Month>
    <b:YearAccessed>2024</b:YearAccessed>
    <b:MonthAccessed>August</b:MonthAccessed>
    <b:Author>
      <b:Author>
        <b:NameList>
          <b:Person>
            <b:Last>Zhang</b:Last>
            <b:Middle>Peter</b:Middle>
            <b:First>G.</b:First>
          </b:Person>
        </b:NameList>
      </b:Author>
    </b:Author>
    <b:RefOrder>9</b:RefOrder>
  </b:Source>
  <b:Source>
    <b:Tag>Est10</b:Tag>
    <b:SourceType>DocumentFromInternetSite</b:SourceType>
    <b:Guid>{E5041BF9-1619-7D44-AE12-47623D365277}</b:Guid>
    <b:Title>Pattern recognition to forecast seismic time series</b:Title>
    <b:URL>https://www.sciencedirect.com/science/article/abs/pii/S0957417410004616</b:URL>
    <b:Year>2010</b:Year>
    <b:Month>December</b:Month>
    <b:YearAccessed>2024</b:YearAccessed>
    <b:MonthAccessed>July</b:MonthAccessed>
    <b:Author>
      <b:Author>
        <b:NameList>
          <b:Person>
            <b:Last>-Esteban </b:Last>
            <b:Middle>Morales</b:Middle>
            <b:First>A.</b:First>
          </b:Person>
          <b:Person>
            <b:Middle>Martínez-Álvarez</b:Middle>
            <b:First>F. </b:First>
          </b:Person>
          <b:Person>
            <b:Middle>Troncoso</b:Middle>
            <b:First>A. </b:First>
          </b:Person>
          <b:Person>
            <b:Middle>Justo</b:Middle>
            <b:First>J.L. </b:First>
          </b:Person>
          <b:Person>
            <b:Middle>Rubio-Escudero c</b:Middle>
            <b:First>C. </b:First>
          </b:Person>
        </b:NameList>
      </b:Author>
    </b:Author>
    <b:RefOrder>13</b:RefOrder>
  </b:Source>
  <b:Source>
    <b:Tag>Gia24</b:Tag>
    <b:SourceType>DocumentFromInternetSite</b:SourceType>
    <b:Guid>{32A1A181-8AB0-3F48-8120-38844F291433}</b:Guid>
    <b:Title>Machine Learning Strategies for Time Series Forecasting</b:Title>
    <b:URL>https://link.springer.com/chapter/10.1007/978-3-642-36318-4_3</b:URL>
    <b:YearAccessed>2024</b:YearAccessed>
    <b:MonthAccessed>June</b:MonthAccessed>
    <b:Author>
      <b:Author>
        <b:NameList>
          <b:Person>
            <b:Middle>Bontempi</b:Middle>
            <b:First>Gianluca </b:First>
          </b:Person>
          <b:Person>
            <b:Last>Taieb</b:Last>
            <b:Middle>Ben </b:Middle>
            <b:First>Souhaib</b:First>
          </b:Person>
          <b:Person>
            <b:Middle>Le Borgne </b:Middle>
            <b:First>Yann-Aël</b:First>
          </b:Person>
        </b:NameList>
      </b:Author>
    </b:Author>
    <b:RefOrder>14</b:RefOrder>
  </b:Source>
  <b:Source>
    <b:Tag>Dav04</b:Tag>
    <b:SourceType>DocumentFromInternetSite</b:SourceType>
    <b:Guid>{7BC9D22E-7290-F44C-82A5-94EBFD76C55B}</b:Guid>
    <b:Title>Using worker personality and demographic information to improve system performance prediction</b:Title>
    <b:URL>https://www.sciencedirect.com/science/article/abs/pii/S0272696304000439</b:URL>
    <b:Year>2004</b:Year>
    <b:Month>August</b:Month>
    <b:YearAccessed>2024</b:YearAccessed>
    <b:MonthAccessed>August</b:MonthAccessed>
    <b:Author>
      <b:Author>
        <b:NameList>
          <b:Person>
            <b:Middle>C. Juran</b:Middle>
            <b:First>David</b:First>
          </b:Person>
          <b:Person>
            <b:Middle>W. Schruben</b:Middle>
            <b:First> Lee</b:First>
          </b:Person>
        </b:NameList>
      </b:Author>
    </b:Author>
    <b:RefOrder>11</b:RefOrder>
  </b:Source>
  <b:Source>
    <b:Tag>Boh18</b:Tag>
    <b:SourceType>DocumentFromInternetSite</b:SourceType>
    <b:Guid>{DBB8DEC0-CC64-504E-B59E-359285EA1DE1}</b:Guid>
    <b:Title>Using Stacking Approaches for Machine Learning Models</b:Title>
    <b:URL>https://vpn.sliit.lk/proxy/031b55e2/https/ieeexplore.ieee.org/document/8478522</b:URL>
    <b:Year>2018</b:Year>
    <b:Month>August</b:Month>
    <b:MonthAccessed>2024</b:MonthAccessed>
    <b:DayAccessed>May</b:DayAccessed>
    <b:Author>
      <b:Author>
        <b:NameList>
          <b:Person>
            <b:Last>Pavlyshenko</b:Last>
            <b:First>Bohdan</b:First>
          </b:Person>
        </b:NameList>
      </b:Author>
    </b:Author>
    <b:RefOrder>10</b:RefOrder>
  </b:Source>
  <b:Source>
    <b:Tag>Anu23</b:Tag>
    <b:SourceType>DocumentFromInternetSite</b:SourceType>
    <b:Guid>{08A44129-0B8C-174D-878B-4113A2583820}</b:Guid>
    <b:Title>Ensemble Machine Learning Approach for Detecting and Predicting Diabetes Mellitus Using Bagging and Stacking</b:Title>
    <b:URL>https://vpn.sliit.lk/proxy/031b55e2/https/ieeexplore.ieee.org/search/searchresult.jsp?newsearch=true&amp;queryText=Using%20Stacking%20Approaches%20for%20Machine%20Learning%20Models</b:URL>
    <b:Year>2023</b:Year>
    <b:Month>December</b:Month>
    <b:YearAccessed>2024</b:YearAccessed>
    <b:MonthAccessed>Juy</b:MonthAccessed>
    <b:Author>
      <b:Author>
        <b:NameList>
          <b:Person>
            <b:Middle>Priyadharshini C</b:Middle>
            <b:First>Anusha</b:First>
          </b:Person>
          <b:Person>
            <b:Middle>Kumaran G</b:Middle>
            <b:First>Arul</b:First>
          </b:Person>
        </b:NameList>
      </b:Author>
    </b:Author>
    <b:RefOrder>15</b:RefOrder>
  </b:Source>
  <b:Source>
    <b:Tag>Ric19</b:Tag>
    <b:SourceType>DocumentFromInternetSite</b:SourceType>
    <b:Guid>{9D1E97CE-F042-5B41-8B5E-D88BD3E8D7A3}</b:Guid>
    <b:Title>Multistage Quality Control Using Machine Learning in the Automotive Industry</b:Title>
    <b:URL>https://ieeexplore.ieee.org/abstract/document/8737933</b:URL>
    <b:Year>2019</b:Year>
    <b:Month>June</b:Month>
    <b:YearAccessed>2024</b:YearAccessed>
    <b:MonthAccessed>July</b:MonthAccessed>
    <b:Author>
      <b:Author>
        <b:NameList>
          <b:Person>
            <b:Middle>Silva Peres</b:Middle>
            <b:First>Ricardo</b:First>
          </b:Person>
          <b:Person>
            <b:Middle>Barata</b:Middle>
            <b:First>Jose</b:First>
          </b:Person>
          <b:Person>
            <b:Middle>Leitao</b:Middle>
            <b:First>Paulo</b:First>
          </b:Person>
          <b:Person>
            <b:Middle>Garcia</b:Middle>
            <b:First>Gisela</b:First>
          </b:Person>
        </b:NameList>
      </b:Author>
    </b:Author>
    <b:RefOrder>16</b:RefOrder>
  </b:Source>
  <b:Source>
    <b:Tag>Mat20</b:Tag>
    <b:SourceType>DocumentFromInternetSite</b:SourceType>
    <b:Guid>{157592D4-FAAB-5B45-8609-2E2D0AA9A437}</b:Guid>
    <b:Title>Ensemble approach based on bagging, boosting and stacking for short-term prediction in agribusiness time series</b:Title>
    <b:URL>https://www.sciencedirect.com/science/article/abs/pii/S1568494619306180</b:URL>
    <b:Year>2020</b:Year>
    <b:Month>January</b:Month>
    <b:YearAccessed>2024</b:YearAccessed>
    <b:MonthAccessed>May</b:MonthAccessed>
    <b:Author>
      <b:Author>
        <b:NameList>
          <b:Person>
            <b:Middle>Henrique Dal Molin Ribeiro</b:Middle>
            <b:First>Matheus</b:First>
          </b:Person>
          <b:Person>
            <b:Middle>dos Santos Coelho</b:Middle>
            <b:First>Leandro </b:First>
          </b:Person>
        </b:NameList>
      </b:Author>
    </b:Author>
    <b:RefOrder>17</b:RefOrder>
  </b:Source>
  <b:Source>
    <b:Tag>Rat23</b:Tag>
    <b:SourceType>DocumentFromInternetSite</b:SourceType>
    <b:Guid>{FD31B3D5-F8AE-BA49-8745-50FEBFDBEF22}</b:Guid>
    <b:Title>An ML-Based Approach for Optimizing the Productivity and Efficiency of the Apparel Industry by Focusing on Trainee Employees</b:Title>
    <b:URL>https://www.proquest.com/docview/2896757871?fromopenview=true&amp;pq-&amp;sourcetype=Scholarly%20Journals</b:URL>
    <b:Year>2023</b:Year>
    <b:Month>October</b:Month>
    <b:Author>
      <b:Author>
        <b:NameList>
          <b:Person>
            <b:Middle>R.A.S.T</b:Middle>
            <b:First>Rathnayake</b:First>
          </b:Person>
          <b:Person>
            <b:Middle>D N</b:Middle>
            <b:First>Munmulla</b:First>
          </b:Person>
          <b:Person>
            <b:Middle>Samadhi</b:Middle>
            <b:First>Rathnayake</b:First>
          </b:Person>
          <b:Person>
            <b:Middle>M.I.M</b:Middle>
            <b:First>Peiris</b:First>
          </b:Person>
          <b:Person>
            <b:Middle>E.A</b:Middle>
            <b:First>Asini Bovindya</b:First>
          </b:Person>
        </b:NameList>
      </b:Author>
    </b:Author>
    <b:MonthAccessed>2024</b:MonthAccessed>
    <b:DayAccessed>April</b:DayAccessed>
    <b:RefOrder>18</b:RefOrder>
  </b:Source>
  <b:Source>
    <b:Tag>Wei22</b:Tag>
    <b:SourceType>DocumentFromInternetSite</b:SourceType>
    <b:Guid>{6675613C-2BDB-F44C-9949-2537E0AA558B}</b:Guid>
    <b:Title>Time Series Forecasting Fusion Network Model Based on Prophet and Improved LSTM</b:Title>
    <b:URL>https://www.techscience.com/cmc/v74n2/50249</b:URL>
    <b:Year>2022</b:Year>
    <b:Month>August</b:Month>
    <b:YearAccessed>2024</b:YearAccessed>
    <b:MonthAccessed>July</b:MonthAccessed>
    <b:Author>
      <b:Author>
        <b:NameList>
          <b:Person>
            <b:Middle>Liu</b:Middle>
            <b:First>Weifeng</b:First>
          </b:Person>
          <b:Person>
            <b:Middle>Yu</b:Middle>
            <b:First>Xin</b:First>
          </b:Person>
          <b:Person>
            <b:Middle>Zhao</b:Middle>
            <b:First>Qinyang</b:First>
          </b:Person>
          <b:Person>
            <b:Middle>Cheng</b:Middle>
            <b:First>Guang</b:First>
          </b:Person>
          <b:Person>
            <b:Middle>Hou</b:Middle>
            <b:First>Xiaobing </b:First>
          </b:Person>
          <b:Person>
            <b:Middle>He</b:Middle>
            <b:First>Shengqi </b:First>
          </b:Person>
        </b:NameList>
      </b:Author>
    </b:Author>
    <b:RefOrder>19</b:RefOrder>
  </b:Source>
  <b:Source>
    <b:Tag>Bar22</b:Tag>
    <b:SourceType>DocumentFromInternetSite</b:SourceType>
    <b:Guid>{1FB843C9-BECB-044A-BEF3-2DE686A17715}</b:Guid>
    <b:Title>Modeling and Analysis of Defect Data—A Time Series Approach</b:Title>
    <b:URL>https://link.springer.com/chapter/10.1007/978-981-19-2188-9_85</b:URL>
    <b:Year>2022</b:Year>
    <b:Month>September</b:Month>
    <b:YearAccessed>2024</b:YearAccessed>
    <b:MonthAccessed>August</b:MonthAccessed>
    <b:Author>
      <b:Author>
        <b:NameList>
          <b:Person>
            <b:Middle>Chowdhur</b:Middle>
            <b:First>Barnali</b:First>
          </b:Person>
          <b:Person>
            <b:Middle>Kumar Deb</b:Middle>
            <b:First>Sudip  </b:First>
          </b:Person>
        </b:NameList>
      </b:Author>
    </b:Author>
    <b:RefOrder>20</b:RefOrder>
  </b:Source>
  <b:Source>
    <b:Tag>Min19</b:Tag>
    <b:SourceType>DocumentFromInternetSite</b:SourceType>
    <b:Guid>{8401C7BC-F4A0-A142-80AA-DD01273AAF4E}</b:Guid>
    <b:Title>Minimization of Defects in the Sewing Department,</b:Title>
    <b:URL>http://14.139.111.20:7888/jspui/handle/1/886</b:URL>
    <b:Year>2019</b:Year>
    <b:YearAccessed>2024</b:YearAccessed>
    <b:MonthAccessed>February</b:MonthAccessed>
    <b:RefOrder>21</b:RefOrder>
  </b:Source>
  <b:Source>
    <b:Tag>Fra09</b:Tag>
    <b:SourceType>DocumentFromInternetSite</b:SourceType>
    <b:Guid>{A5CA6CC1-8B63-4D54-A8D6-C14BA91739FF}</b:Guid>
    <b:Author>
      <b:Author>
        <b:NameList>
          <b:Person>
            <b:Last>Trahay</b:Last>
            <b:First>Francois</b:First>
          </b:Person>
          <b:Person>
            <b:Last>Brunet</b:Last>
            <b:First>Elisabeth</b:First>
          </b:Person>
          <b:Person>
            <b:Last>Denis</b:Last>
            <b:First>Alexandre</b:First>
          </b:Person>
        </b:NameList>
      </b:Author>
    </b:Author>
    <b:Title>An analysis of the impact of multi-threading on communication performance</b:Title>
    <b:Year>2009</b:Year>
    <b:Month>May</b:Month>
    <b:Day>29</b:Day>
    <b:YearAccessed>2024</b:YearAccessed>
    <b:MonthAccessed>August</b:MonthAccessed>
    <b:URL>https://ieeexplore.ieee.org/document/5160893</b:URL>
    <b:RefOrder>3</b:RefOrder>
  </b:Source>
  <b:Source>
    <b:Tag>Yif20</b:Tag>
    <b:SourceType>DocumentFromInternetSite</b:SourceType>
    <b:Guid>{00F25272-6CBC-4FBE-9433-BE8AC07BF15C}</b:Guid>
    <b:Author>
      <b:Author>
        <b:NameList>
          <b:Person>
            <b:Last>Zhu</b:Last>
            <b:First>Yifan</b:First>
          </b:Person>
          <b:Person>
            <b:Last>Wang</b:Last>
            <b:First>Zhaoyang</b:First>
          </b:Person>
          <b:Person>
            <b:Last>Han</b:Last>
            <b:First>Zhuo</b:First>
          </b:Person>
          <b:Person>
            <b:Last>Li</b:Last>
            <b:First>Nana</b:First>
          </b:Person>
          <b:Person>
            <b:Last>Yang</b:Last>
            <b:First>Shouyi</b:First>
          </b:Person>
        </b:NameList>
      </b:Author>
    </b:Author>
    <b:Title>Multithread Optimal Offloading Strategy Based on Cloud and Edge Collaboration</b:Title>
    <b:Year>2020</b:Year>
    <b:Month>May</b:Month>
    <b:Day>28</b:Day>
    <b:YearAccessed>2024</b:YearAccessed>
    <b:MonthAccessed>August</b:MonthAccessed>
    <b:URL>https://ieeexplore.ieee.org/document/9129469</b:URL>
    <b:RefOrder>4</b:RefOrder>
  </b:Source>
  <b:Source>
    <b:Tag>Sil20</b:Tag>
    <b:SourceType>DocumentFromInternetSite</b:SourceType>
    <b:Guid>{6FEE696F-36AB-484A-BEBD-2C61618079EA}</b:Guid>
    <b:Title>Investigating Edge vs. Cloud Computing Trade-offs for Stream Processing</b:Title>
    <b:Year>2020</b:Year>
    <b:Month>February</b:Month>
    <b:Day>24</b:Day>
    <b:YearAccessed>2024 </b:YearAccessed>
    <b:MonthAccessed>January</b:MonthAccessed>
    <b:URL>https://ieeexplore.ieee.org/document/9006139</b:URL>
    <b:Author>
      <b:Author>
        <b:NameList>
          <b:Person>
            <b:Last>Silva</b:Last>
            <b:First>Pedro </b:First>
          </b:Person>
          <b:Person>
            <b:Last>Costan</b:Last>
            <b:First>Alexandru </b:First>
          </b:Person>
          <b:Person>
            <b:Last>Antoniu</b:Last>
            <b:First>Gabriel </b:First>
          </b:Person>
        </b:NameList>
      </b:Author>
    </b:Author>
    <b:RefOrder>5</b:RefOrder>
  </b:Source>
  <b:Source>
    <b:Tag>Wan19</b:Tag>
    <b:SourceType>DocumentFromInternetSite</b:SourceType>
    <b:Guid>{DCA3ACA1-0107-42A1-81ED-9EC6573FA628}</b:Guid>
    <b:Title>A Feature-based Video Transmission Framework for Visual IoT in Fog Computing Systems</b:Title>
    <b:Year>2019</b:Year>
    <b:Month>Novemeber</b:Month>
    <b:Day>18</b:Day>
    <b:YearAccessed>2024</b:YearAccessed>
    <b:MonthAccessed>January</b:MonthAccessed>
    <b:URL>https://ieeexplore.ieee.org/document/8901872</b:URL>
    <b:Author>
      <b:Author>
        <b:NameList>
          <b:Person>
            <b:Last>Wang</b:Last>
            <b:First>Yuqin </b:First>
          </b:Person>
          <b:Person>
            <b:Last>Xu</b:Last>
            <b:First>Jingce</b:First>
          </b:Person>
          <b:Person>
            <b:Last>Ji</b:Last>
            <b:First>Wen</b:First>
          </b:Person>
        </b:NameList>
      </b:Author>
    </b:Author>
    <b:RefOrder>6</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TaxCatchAll xmlns="aad728fc-4dba-48e0-8988-acea0c802379" xsi:nil="true"/>
    <lcf76f155ced4ddcb4097134ff3c332f xmlns="fc5d73b1-99c8-43ef-ac47-011c74ac9fe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29104AE197064C808944C35500A123" ma:contentTypeVersion="15" ma:contentTypeDescription="Create a new document." ma:contentTypeScope="" ma:versionID="ac8ea455a5854d0ded14af13ec358ce7">
  <xsd:schema xmlns:xsd="http://www.w3.org/2001/XMLSchema" xmlns:xs="http://www.w3.org/2001/XMLSchema" xmlns:p="http://schemas.microsoft.com/office/2006/metadata/properties" xmlns:ns2="fc5d73b1-99c8-43ef-ac47-011c74ac9fee" xmlns:ns3="aad728fc-4dba-48e0-8988-acea0c802379" targetNamespace="http://schemas.microsoft.com/office/2006/metadata/properties" ma:root="true" ma:fieldsID="f0105c6b254ff998ea91585207fd76f4" ns2:_="" ns3:_="">
    <xsd:import namespace="fc5d73b1-99c8-43ef-ac47-011c74ac9fee"/>
    <xsd:import namespace="aad728fc-4dba-48e0-8988-acea0c80237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d73b1-99c8-43ef-ac47-011c74ac9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d728fc-4dba-48e0-8988-acea0c802379"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2aff4a2-68af-485c-aa11-7f97b5fe2a74}" ma:internalName="TaxCatchAll" ma:showField="CatchAllData" ma:web="aad728fc-4dba-48e0-8988-acea0c80237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149404-C086-4820-9906-B04DEFD098B2}">
  <ds:schemaRefs>
    <ds:schemaRef ds:uri="http://schemas.microsoft.com/sharepoint/v3/contenttype/forms"/>
  </ds:schemaRefs>
</ds:datastoreItem>
</file>

<file path=customXml/itemProps2.xml><?xml version="1.0" encoding="utf-8"?>
<ds:datastoreItem xmlns:ds="http://schemas.openxmlformats.org/officeDocument/2006/customXml" ds:itemID="{995147AB-47BE-0D4B-AE23-B8AC224824B6}">
  <ds:schemaRefs>
    <ds:schemaRef ds:uri="http://schemas.openxmlformats.org/officeDocument/2006/bibliography"/>
  </ds:schemaRefs>
</ds:datastoreItem>
</file>

<file path=customXml/itemProps3.xml><?xml version="1.0" encoding="utf-8"?>
<ds:datastoreItem xmlns:ds="http://schemas.openxmlformats.org/officeDocument/2006/customXml" ds:itemID="{46C4E4D2-39B9-4A37-9A89-A9A44EA7FACD}">
  <ds:schemaRefs>
    <ds:schemaRef ds:uri="http://schemas.microsoft.com/office/2006/metadata/properties"/>
    <ds:schemaRef ds:uri="http://schemas.microsoft.com/office/infopath/2007/PartnerControls"/>
    <ds:schemaRef ds:uri="aad728fc-4dba-48e0-8988-acea0c802379"/>
    <ds:schemaRef ds:uri="fc5d73b1-99c8-43ef-ac47-011c74ac9fee"/>
  </ds:schemaRefs>
</ds:datastoreItem>
</file>

<file path=customXml/itemProps4.xml><?xml version="1.0" encoding="utf-8"?>
<ds:datastoreItem xmlns:ds="http://schemas.openxmlformats.org/officeDocument/2006/customXml" ds:itemID="{42A201FC-3A8A-4E47-B6CF-26084E574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d73b1-99c8-43ef-ac47-011c74ac9fee"/>
    <ds:schemaRef ds:uri="aad728fc-4dba-48e0-8988-acea0c802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14401</Words>
  <Characters>82088</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96297</CharactersWithSpaces>
  <SharedDoc>false</SharedDoc>
  <HLinks>
    <vt:vector size="270" baseType="variant">
      <vt:variant>
        <vt:i4>2228271</vt:i4>
      </vt:variant>
      <vt:variant>
        <vt:i4>561</vt:i4>
      </vt:variant>
      <vt:variant>
        <vt:i4>0</vt:i4>
      </vt:variant>
      <vt:variant>
        <vt:i4>5</vt:i4>
      </vt:variant>
      <vt:variant>
        <vt:lpwstr>https://ieeexplore.ieee.org/abstract/document/7783853/</vt:lpwstr>
      </vt:variant>
      <vt:variant>
        <vt:lpwstr/>
      </vt:variant>
      <vt:variant>
        <vt:i4>1507382</vt:i4>
      </vt:variant>
      <vt:variant>
        <vt:i4>266</vt:i4>
      </vt:variant>
      <vt:variant>
        <vt:i4>0</vt:i4>
      </vt:variant>
      <vt:variant>
        <vt:i4>5</vt:i4>
      </vt:variant>
      <vt:variant>
        <vt:lpwstr/>
      </vt:variant>
      <vt:variant>
        <vt:lpwstr>_Toc175253762</vt:lpwstr>
      </vt:variant>
      <vt:variant>
        <vt:i4>1507382</vt:i4>
      </vt:variant>
      <vt:variant>
        <vt:i4>260</vt:i4>
      </vt:variant>
      <vt:variant>
        <vt:i4>0</vt:i4>
      </vt:variant>
      <vt:variant>
        <vt:i4>5</vt:i4>
      </vt:variant>
      <vt:variant>
        <vt:lpwstr/>
      </vt:variant>
      <vt:variant>
        <vt:lpwstr>_Toc175253761</vt:lpwstr>
      </vt:variant>
      <vt:variant>
        <vt:i4>1507382</vt:i4>
      </vt:variant>
      <vt:variant>
        <vt:i4>254</vt:i4>
      </vt:variant>
      <vt:variant>
        <vt:i4>0</vt:i4>
      </vt:variant>
      <vt:variant>
        <vt:i4>5</vt:i4>
      </vt:variant>
      <vt:variant>
        <vt:lpwstr/>
      </vt:variant>
      <vt:variant>
        <vt:lpwstr>_Toc175253760</vt:lpwstr>
      </vt:variant>
      <vt:variant>
        <vt:i4>1310774</vt:i4>
      </vt:variant>
      <vt:variant>
        <vt:i4>248</vt:i4>
      </vt:variant>
      <vt:variant>
        <vt:i4>0</vt:i4>
      </vt:variant>
      <vt:variant>
        <vt:i4>5</vt:i4>
      </vt:variant>
      <vt:variant>
        <vt:lpwstr/>
      </vt:variant>
      <vt:variant>
        <vt:lpwstr>_Toc175253759</vt:lpwstr>
      </vt:variant>
      <vt:variant>
        <vt:i4>1310774</vt:i4>
      </vt:variant>
      <vt:variant>
        <vt:i4>242</vt:i4>
      </vt:variant>
      <vt:variant>
        <vt:i4>0</vt:i4>
      </vt:variant>
      <vt:variant>
        <vt:i4>5</vt:i4>
      </vt:variant>
      <vt:variant>
        <vt:lpwstr/>
      </vt:variant>
      <vt:variant>
        <vt:lpwstr>_Toc175253758</vt:lpwstr>
      </vt:variant>
      <vt:variant>
        <vt:i4>1310774</vt:i4>
      </vt:variant>
      <vt:variant>
        <vt:i4>236</vt:i4>
      </vt:variant>
      <vt:variant>
        <vt:i4>0</vt:i4>
      </vt:variant>
      <vt:variant>
        <vt:i4>5</vt:i4>
      </vt:variant>
      <vt:variant>
        <vt:lpwstr/>
      </vt:variant>
      <vt:variant>
        <vt:lpwstr>_Toc175253757</vt:lpwstr>
      </vt:variant>
      <vt:variant>
        <vt:i4>2031673</vt:i4>
      </vt:variant>
      <vt:variant>
        <vt:i4>227</vt:i4>
      </vt:variant>
      <vt:variant>
        <vt:i4>0</vt:i4>
      </vt:variant>
      <vt:variant>
        <vt:i4>5</vt:i4>
      </vt:variant>
      <vt:variant>
        <vt:lpwstr/>
      </vt:variant>
      <vt:variant>
        <vt:lpwstr>_Toc175298456</vt:lpwstr>
      </vt:variant>
      <vt:variant>
        <vt:i4>1245237</vt:i4>
      </vt:variant>
      <vt:variant>
        <vt:i4>218</vt:i4>
      </vt:variant>
      <vt:variant>
        <vt:i4>0</vt:i4>
      </vt:variant>
      <vt:variant>
        <vt:i4>5</vt:i4>
      </vt:variant>
      <vt:variant>
        <vt:lpwstr/>
      </vt:variant>
      <vt:variant>
        <vt:lpwstr>_Toc175301118</vt:lpwstr>
      </vt:variant>
      <vt:variant>
        <vt:i4>1245237</vt:i4>
      </vt:variant>
      <vt:variant>
        <vt:i4>212</vt:i4>
      </vt:variant>
      <vt:variant>
        <vt:i4>0</vt:i4>
      </vt:variant>
      <vt:variant>
        <vt:i4>5</vt:i4>
      </vt:variant>
      <vt:variant>
        <vt:lpwstr/>
      </vt:variant>
      <vt:variant>
        <vt:lpwstr>_Toc175301117</vt:lpwstr>
      </vt:variant>
      <vt:variant>
        <vt:i4>1245237</vt:i4>
      </vt:variant>
      <vt:variant>
        <vt:i4>206</vt:i4>
      </vt:variant>
      <vt:variant>
        <vt:i4>0</vt:i4>
      </vt:variant>
      <vt:variant>
        <vt:i4>5</vt:i4>
      </vt:variant>
      <vt:variant>
        <vt:lpwstr/>
      </vt:variant>
      <vt:variant>
        <vt:lpwstr>_Toc175301116</vt:lpwstr>
      </vt:variant>
      <vt:variant>
        <vt:i4>1245237</vt:i4>
      </vt:variant>
      <vt:variant>
        <vt:i4>200</vt:i4>
      </vt:variant>
      <vt:variant>
        <vt:i4>0</vt:i4>
      </vt:variant>
      <vt:variant>
        <vt:i4>5</vt:i4>
      </vt:variant>
      <vt:variant>
        <vt:lpwstr/>
      </vt:variant>
      <vt:variant>
        <vt:lpwstr>_Toc175301115</vt:lpwstr>
      </vt:variant>
      <vt:variant>
        <vt:i4>1245237</vt:i4>
      </vt:variant>
      <vt:variant>
        <vt:i4>194</vt:i4>
      </vt:variant>
      <vt:variant>
        <vt:i4>0</vt:i4>
      </vt:variant>
      <vt:variant>
        <vt:i4>5</vt:i4>
      </vt:variant>
      <vt:variant>
        <vt:lpwstr/>
      </vt:variant>
      <vt:variant>
        <vt:lpwstr>_Toc175301114</vt:lpwstr>
      </vt:variant>
      <vt:variant>
        <vt:i4>1245237</vt:i4>
      </vt:variant>
      <vt:variant>
        <vt:i4>188</vt:i4>
      </vt:variant>
      <vt:variant>
        <vt:i4>0</vt:i4>
      </vt:variant>
      <vt:variant>
        <vt:i4>5</vt:i4>
      </vt:variant>
      <vt:variant>
        <vt:lpwstr/>
      </vt:variant>
      <vt:variant>
        <vt:lpwstr>_Toc175301113</vt:lpwstr>
      </vt:variant>
      <vt:variant>
        <vt:i4>1245237</vt:i4>
      </vt:variant>
      <vt:variant>
        <vt:i4>182</vt:i4>
      </vt:variant>
      <vt:variant>
        <vt:i4>0</vt:i4>
      </vt:variant>
      <vt:variant>
        <vt:i4>5</vt:i4>
      </vt:variant>
      <vt:variant>
        <vt:lpwstr/>
      </vt:variant>
      <vt:variant>
        <vt:lpwstr>_Toc175301112</vt:lpwstr>
      </vt:variant>
      <vt:variant>
        <vt:i4>1245237</vt:i4>
      </vt:variant>
      <vt:variant>
        <vt:i4>176</vt:i4>
      </vt:variant>
      <vt:variant>
        <vt:i4>0</vt:i4>
      </vt:variant>
      <vt:variant>
        <vt:i4>5</vt:i4>
      </vt:variant>
      <vt:variant>
        <vt:lpwstr/>
      </vt:variant>
      <vt:variant>
        <vt:lpwstr>_Toc175301111</vt:lpwstr>
      </vt:variant>
      <vt:variant>
        <vt:i4>1245237</vt:i4>
      </vt:variant>
      <vt:variant>
        <vt:i4>170</vt:i4>
      </vt:variant>
      <vt:variant>
        <vt:i4>0</vt:i4>
      </vt:variant>
      <vt:variant>
        <vt:i4>5</vt:i4>
      </vt:variant>
      <vt:variant>
        <vt:lpwstr/>
      </vt:variant>
      <vt:variant>
        <vt:lpwstr>_Toc175301110</vt:lpwstr>
      </vt:variant>
      <vt:variant>
        <vt:i4>1179701</vt:i4>
      </vt:variant>
      <vt:variant>
        <vt:i4>164</vt:i4>
      </vt:variant>
      <vt:variant>
        <vt:i4>0</vt:i4>
      </vt:variant>
      <vt:variant>
        <vt:i4>5</vt:i4>
      </vt:variant>
      <vt:variant>
        <vt:lpwstr/>
      </vt:variant>
      <vt:variant>
        <vt:lpwstr>_Toc175301109</vt:lpwstr>
      </vt:variant>
      <vt:variant>
        <vt:i4>1179701</vt:i4>
      </vt:variant>
      <vt:variant>
        <vt:i4>158</vt:i4>
      </vt:variant>
      <vt:variant>
        <vt:i4>0</vt:i4>
      </vt:variant>
      <vt:variant>
        <vt:i4>5</vt:i4>
      </vt:variant>
      <vt:variant>
        <vt:lpwstr/>
      </vt:variant>
      <vt:variant>
        <vt:lpwstr>_Toc175301108</vt:lpwstr>
      </vt:variant>
      <vt:variant>
        <vt:i4>1179701</vt:i4>
      </vt:variant>
      <vt:variant>
        <vt:i4>152</vt:i4>
      </vt:variant>
      <vt:variant>
        <vt:i4>0</vt:i4>
      </vt:variant>
      <vt:variant>
        <vt:i4>5</vt:i4>
      </vt:variant>
      <vt:variant>
        <vt:lpwstr/>
      </vt:variant>
      <vt:variant>
        <vt:lpwstr>_Toc175301107</vt:lpwstr>
      </vt:variant>
      <vt:variant>
        <vt:i4>1179701</vt:i4>
      </vt:variant>
      <vt:variant>
        <vt:i4>146</vt:i4>
      </vt:variant>
      <vt:variant>
        <vt:i4>0</vt:i4>
      </vt:variant>
      <vt:variant>
        <vt:i4>5</vt:i4>
      </vt:variant>
      <vt:variant>
        <vt:lpwstr/>
      </vt:variant>
      <vt:variant>
        <vt:lpwstr>_Toc175301106</vt:lpwstr>
      </vt:variant>
      <vt:variant>
        <vt:i4>1179701</vt:i4>
      </vt:variant>
      <vt:variant>
        <vt:i4>140</vt:i4>
      </vt:variant>
      <vt:variant>
        <vt:i4>0</vt:i4>
      </vt:variant>
      <vt:variant>
        <vt:i4>5</vt:i4>
      </vt:variant>
      <vt:variant>
        <vt:lpwstr/>
      </vt:variant>
      <vt:variant>
        <vt:lpwstr>_Toc175301105</vt:lpwstr>
      </vt:variant>
      <vt:variant>
        <vt:i4>1179701</vt:i4>
      </vt:variant>
      <vt:variant>
        <vt:i4>134</vt:i4>
      </vt:variant>
      <vt:variant>
        <vt:i4>0</vt:i4>
      </vt:variant>
      <vt:variant>
        <vt:i4>5</vt:i4>
      </vt:variant>
      <vt:variant>
        <vt:lpwstr/>
      </vt:variant>
      <vt:variant>
        <vt:lpwstr>_Toc175301104</vt:lpwstr>
      </vt:variant>
      <vt:variant>
        <vt:i4>1179701</vt:i4>
      </vt:variant>
      <vt:variant>
        <vt:i4>128</vt:i4>
      </vt:variant>
      <vt:variant>
        <vt:i4>0</vt:i4>
      </vt:variant>
      <vt:variant>
        <vt:i4>5</vt:i4>
      </vt:variant>
      <vt:variant>
        <vt:lpwstr/>
      </vt:variant>
      <vt:variant>
        <vt:lpwstr>_Toc175301103</vt:lpwstr>
      </vt:variant>
      <vt:variant>
        <vt:i4>1179701</vt:i4>
      </vt:variant>
      <vt:variant>
        <vt:i4>122</vt:i4>
      </vt:variant>
      <vt:variant>
        <vt:i4>0</vt:i4>
      </vt:variant>
      <vt:variant>
        <vt:i4>5</vt:i4>
      </vt:variant>
      <vt:variant>
        <vt:lpwstr/>
      </vt:variant>
      <vt:variant>
        <vt:lpwstr>_Toc175301102</vt:lpwstr>
      </vt:variant>
      <vt:variant>
        <vt:i4>1179701</vt:i4>
      </vt:variant>
      <vt:variant>
        <vt:i4>116</vt:i4>
      </vt:variant>
      <vt:variant>
        <vt:i4>0</vt:i4>
      </vt:variant>
      <vt:variant>
        <vt:i4>5</vt:i4>
      </vt:variant>
      <vt:variant>
        <vt:lpwstr/>
      </vt:variant>
      <vt:variant>
        <vt:lpwstr>_Toc175301101</vt:lpwstr>
      </vt:variant>
      <vt:variant>
        <vt:i4>1179701</vt:i4>
      </vt:variant>
      <vt:variant>
        <vt:i4>110</vt:i4>
      </vt:variant>
      <vt:variant>
        <vt:i4>0</vt:i4>
      </vt:variant>
      <vt:variant>
        <vt:i4>5</vt:i4>
      </vt:variant>
      <vt:variant>
        <vt:lpwstr/>
      </vt:variant>
      <vt:variant>
        <vt:lpwstr>_Toc175301100</vt:lpwstr>
      </vt:variant>
      <vt:variant>
        <vt:i4>1769524</vt:i4>
      </vt:variant>
      <vt:variant>
        <vt:i4>104</vt:i4>
      </vt:variant>
      <vt:variant>
        <vt:i4>0</vt:i4>
      </vt:variant>
      <vt:variant>
        <vt:i4>5</vt:i4>
      </vt:variant>
      <vt:variant>
        <vt:lpwstr/>
      </vt:variant>
      <vt:variant>
        <vt:lpwstr>_Toc175301099</vt:lpwstr>
      </vt:variant>
      <vt:variant>
        <vt:i4>1769524</vt:i4>
      </vt:variant>
      <vt:variant>
        <vt:i4>98</vt:i4>
      </vt:variant>
      <vt:variant>
        <vt:i4>0</vt:i4>
      </vt:variant>
      <vt:variant>
        <vt:i4>5</vt:i4>
      </vt:variant>
      <vt:variant>
        <vt:lpwstr/>
      </vt:variant>
      <vt:variant>
        <vt:lpwstr>_Toc175301098</vt:lpwstr>
      </vt:variant>
      <vt:variant>
        <vt:i4>1769524</vt:i4>
      </vt:variant>
      <vt:variant>
        <vt:i4>92</vt:i4>
      </vt:variant>
      <vt:variant>
        <vt:i4>0</vt:i4>
      </vt:variant>
      <vt:variant>
        <vt:i4>5</vt:i4>
      </vt:variant>
      <vt:variant>
        <vt:lpwstr/>
      </vt:variant>
      <vt:variant>
        <vt:lpwstr>_Toc175301097</vt:lpwstr>
      </vt:variant>
      <vt:variant>
        <vt:i4>1769524</vt:i4>
      </vt:variant>
      <vt:variant>
        <vt:i4>86</vt:i4>
      </vt:variant>
      <vt:variant>
        <vt:i4>0</vt:i4>
      </vt:variant>
      <vt:variant>
        <vt:i4>5</vt:i4>
      </vt:variant>
      <vt:variant>
        <vt:lpwstr/>
      </vt:variant>
      <vt:variant>
        <vt:lpwstr>_Toc175301096</vt:lpwstr>
      </vt:variant>
      <vt:variant>
        <vt:i4>1769524</vt:i4>
      </vt:variant>
      <vt:variant>
        <vt:i4>80</vt:i4>
      </vt:variant>
      <vt:variant>
        <vt:i4>0</vt:i4>
      </vt:variant>
      <vt:variant>
        <vt:i4>5</vt:i4>
      </vt:variant>
      <vt:variant>
        <vt:lpwstr/>
      </vt:variant>
      <vt:variant>
        <vt:lpwstr>_Toc175301095</vt:lpwstr>
      </vt:variant>
      <vt:variant>
        <vt:i4>1769524</vt:i4>
      </vt:variant>
      <vt:variant>
        <vt:i4>74</vt:i4>
      </vt:variant>
      <vt:variant>
        <vt:i4>0</vt:i4>
      </vt:variant>
      <vt:variant>
        <vt:i4>5</vt:i4>
      </vt:variant>
      <vt:variant>
        <vt:lpwstr/>
      </vt:variant>
      <vt:variant>
        <vt:lpwstr>_Toc175301094</vt:lpwstr>
      </vt:variant>
      <vt:variant>
        <vt:i4>1769524</vt:i4>
      </vt:variant>
      <vt:variant>
        <vt:i4>68</vt:i4>
      </vt:variant>
      <vt:variant>
        <vt:i4>0</vt:i4>
      </vt:variant>
      <vt:variant>
        <vt:i4>5</vt:i4>
      </vt:variant>
      <vt:variant>
        <vt:lpwstr/>
      </vt:variant>
      <vt:variant>
        <vt:lpwstr>_Toc175301093</vt:lpwstr>
      </vt:variant>
      <vt:variant>
        <vt:i4>1769524</vt:i4>
      </vt:variant>
      <vt:variant>
        <vt:i4>62</vt:i4>
      </vt:variant>
      <vt:variant>
        <vt:i4>0</vt:i4>
      </vt:variant>
      <vt:variant>
        <vt:i4>5</vt:i4>
      </vt:variant>
      <vt:variant>
        <vt:lpwstr/>
      </vt:variant>
      <vt:variant>
        <vt:lpwstr>_Toc175301092</vt:lpwstr>
      </vt:variant>
      <vt:variant>
        <vt:i4>1703988</vt:i4>
      </vt:variant>
      <vt:variant>
        <vt:i4>56</vt:i4>
      </vt:variant>
      <vt:variant>
        <vt:i4>0</vt:i4>
      </vt:variant>
      <vt:variant>
        <vt:i4>5</vt:i4>
      </vt:variant>
      <vt:variant>
        <vt:lpwstr/>
      </vt:variant>
      <vt:variant>
        <vt:lpwstr>_Toc175301086</vt:lpwstr>
      </vt:variant>
      <vt:variant>
        <vt:i4>1703988</vt:i4>
      </vt:variant>
      <vt:variant>
        <vt:i4>50</vt:i4>
      </vt:variant>
      <vt:variant>
        <vt:i4>0</vt:i4>
      </vt:variant>
      <vt:variant>
        <vt:i4>5</vt:i4>
      </vt:variant>
      <vt:variant>
        <vt:lpwstr/>
      </vt:variant>
      <vt:variant>
        <vt:lpwstr>_Toc175301085</vt:lpwstr>
      </vt:variant>
      <vt:variant>
        <vt:i4>1703988</vt:i4>
      </vt:variant>
      <vt:variant>
        <vt:i4>44</vt:i4>
      </vt:variant>
      <vt:variant>
        <vt:i4>0</vt:i4>
      </vt:variant>
      <vt:variant>
        <vt:i4>5</vt:i4>
      </vt:variant>
      <vt:variant>
        <vt:lpwstr/>
      </vt:variant>
      <vt:variant>
        <vt:lpwstr>_Toc175301084</vt:lpwstr>
      </vt:variant>
      <vt:variant>
        <vt:i4>1703988</vt:i4>
      </vt:variant>
      <vt:variant>
        <vt:i4>38</vt:i4>
      </vt:variant>
      <vt:variant>
        <vt:i4>0</vt:i4>
      </vt:variant>
      <vt:variant>
        <vt:i4>5</vt:i4>
      </vt:variant>
      <vt:variant>
        <vt:lpwstr/>
      </vt:variant>
      <vt:variant>
        <vt:lpwstr>_Toc175301083</vt:lpwstr>
      </vt:variant>
      <vt:variant>
        <vt:i4>1703988</vt:i4>
      </vt:variant>
      <vt:variant>
        <vt:i4>32</vt:i4>
      </vt:variant>
      <vt:variant>
        <vt:i4>0</vt:i4>
      </vt:variant>
      <vt:variant>
        <vt:i4>5</vt:i4>
      </vt:variant>
      <vt:variant>
        <vt:lpwstr/>
      </vt:variant>
      <vt:variant>
        <vt:lpwstr>_Toc175301082</vt:lpwstr>
      </vt:variant>
      <vt:variant>
        <vt:i4>1703988</vt:i4>
      </vt:variant>
      <vt:variant>
        <vt:i4>26</vt:i4>
      </vt:variant>
      <vt:variant>
        <vt:i4>0</vt:i4>
      </vt:variant>
      <vt:variant>
        <vt:i4>5</vt:i4>
      </vt:variant>
      <vt:variant>
        <vt:lpwstr/>
      </vt:variant>
      <vt:variant>
        <vt:lpwstr>_Toc175301081</vt:lpwstr>
      </vt:variant>
      <vt:variant>
        <vt:i4>1703988</vt:i4>
      </vt:variant>
      <vt:variant>
        <vt:i4>20</vt:i4>
      </vt:variant>
      <vt:variant>
        <vt:i4>0</vt:i4>
      </vt:variant>
      <vt:variant>
        <vt:i4>5</vt:i4>
      </vt:variant>
      <vt:variant>
        <vt:lpwstr/>
      </vt:variant>
      <vt:variant>
        <vt:lpwstr>_Toc175301080</vt:lpwstr>
      </vt:variant>
      <vt:variant>
        <vt:i4>1376308</vt:i4>
      </vt:variant>
      <vt:variant>
        <vt:i4>14</vt:i4>
      </vt:variant>
      <vt:variant>
        <vt:i4>0</vt:i4>
      </vt:variant>
      <vt:variant>
        <vt:i4>5</vt:i4>
      </vt:variant>
      <vt:variant>
        <vt:lpwstr/>
      </vt:variant>
      <vt:variant>
        <vt:lpwstr>_Toc175301079</vt:lpwstr>
      </vt:variant>
      <vt:variant>
        <vt:i4>1376308</vt:i4>
      </vt:variant>
      <vt:variant>
        <vt:i4>8</vt:i4>
      </vt:variant>
      <vt:variant>
        <vt:i4>0</vt:i4>
      </vt:variant>
      <vt:variant>
        <vt:i4>5</vt:i4>
      </vt:variant>
      <vt:variant>
        <vt:lpwstr/>
      </vt:variant>
      <vt:variant>
        <vt:lpwstr>_Toc175301078</vt:lpwstr>
      </vt:variant>
      <vt:variant>
        <vt:i4>1376308</vt:i4>
      </vt:variant>
      <vt:variant>
        <vt:i4>2</vt:i4>
      </vt:variant>
      <vt:variant>
        <vt:i4>0</vt:i4>
      </vt:variant>
      <vt:variant>
        <vt:i4>5</vt:i4>
      </vt:variant>
      <vt:variant>
        <vt:lpwstr/>
      </vt:variant>
      <vt:variant>
        <vt:lpwstr>_Toc175301077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Kasthurirathne K. K. I. it21077692</dc:creator>
  <cp:keywords/>
  <dc:description/>
  <cp:lastModifiedBy>Samaraweera G. P. M. D it21016066</cp:lastModifiedBy>
  <cp:revision>2</cp:revision>
  <cp:lastPrinted>2024-03-01T07:43:00Z</cp:lastPrinted>
  <dcterms:created xsi:type="dcterms:W3CDTF">2024-08-23T05:00:00Z</dcterms:created>
  <dcterms:modified xsi:type="dcterms:W3CDTF">2024-08-23T05:00:00Z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0x0101007E29104AE197064C808944C35500A123</vt:lpwstr>
  </property>
  <property fmtid="{D5CDD505-2E9C-101B-9397-08002B2CF9AE}" pid="3" name="MediaServiceImageTags">
    <vt:lpwstr/>
  </property>
</Properties>
</file>